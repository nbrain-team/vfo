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1C9E" w14:textId="5B3FB311" w:rsidR="00DC6CB6" w:rsidRDefault="00CF7EBD" w:rsidP="00D84C70">
      <w:pPr>
        <w:pStyle w:val="DocumentTitle"/>
        <w:tabs>
          <w:tab w:val="left" w:pos="2520"/>
          <w:tab w:val="right" w:leader="dot" w:pos="8640"/>
        </w:tabs>
      </w:pPr>
      <w:bookmarkStart w:id="0" w:name="_Toc471116054"/>
      <w:bookmarkStart w:id="1" w:name="_Toc520041440"/>
      <w:bookmarkStart w:id="2" w:name="_Toc507273153"/>
      <w:bookmarkStart w:id="3" w:name="_Toc507273150"/>
      <w:bookmarkStart w:id="4" w:name="_Toc507273155"/>
      <w:r>
        <w:t>[1]</w:t>
      </w:r>
      <w:r w:rsidR="00C8576C">
        <w:t xml:space="preserve"> </w:t>
      </w:r>
      <w:r w:rsidR="22B0E451">
        <w:t>T</w:t>
      </w:r>
      <w:r w:rsidR="00C84710">
        <w:t>rust</w:t>
      </w:r>
    </w:p>
    <w:p w14:paraId="09EDC287" w14:textId="65D6F09A" w:rsidR="00DC6CB6" w:rsidRDefault="00CF7EBD">
      <w:pPr>
        <w:pStyle w:val="TitlePage"/>
      </w:pPr>
      <w:r>
        <w:t>[2]</w:t>
      </w:r>
    </w:p>
    <w:p w14:paraId="014C6274" w14:textId="77777777" w:rsidR="00DC6CB6" w:rsidRDefault="00DC6CB6">
      <w:pPr>
        <w:pStyle w:val="TitlePage"/>
      </w:pPr>
    </w:p>
    <w:p w14:paraId="6A69B276" w14:textId="77777777" w:rsidR="00DC6CB6" w:rsidRDefault="00DC6CB6">
      <w:pPr>
        <w:pStyle w:val="TitlePage"/>
      </w:pPr>
    </w:p>
    <w:p w14:paraId="5214E4A1" w14:textId="77777777" w:rsidR="00DC6CB6" w:rsidRDefault="00DC6CB6">
      <w:pPr>
        <w:pStyle w:val="TextHeading2"/>
        <w:sectPr w:rsidR="00DC6CB6" w:rsidSect="000A2FE0">
          <w:pgSz w:w="12240" w:h="15840" w:code="1"/>
          <w:pgMar w:top="1440" w:right="1440" w:bottom="1440" w:left="1440" w:header="720" w:footer="720" w:gutter="0"/>
          <w:cols w:space="720"/>
          <w:vAlign w:val="center"/>
        </w:sectPr>
      </w:pPr>
    </w:p>
    <w:p w14:paraId="0693E855" w14:textId="6C194A7B" w:rsidR="00DC6CB6" w:rsidRDefault="00CF7EBD" w:rsidP="004B029B">
      <w:pPr>
        <w:pStyle w:val="TitleDocument"/>
        <w:spacing w:after="120"/>
      </w:pPr>
      <w:r>
        <w:lastRenderedPageBreak/>
        <w:t>[1]</w:t>
      </w:r>
      <w:r w:rsidR="00234D6E">
        <w:t xml:space="preserve"> Trust</w:t>
      </w:r>
    </w:p>
    <w:p w14:paraId="21DE23E0" w14:textId="1B477A41" w:rsidR="00DC6CB6" w:rsidRDefault="00DC6CB6" w:rsidP="00501165">
      <w:pPr>
        <w:pStyle w:val="DocumentTOC"/>
        <w:spacing w:after="0"/>
        <w:sectPr w:rsidR="00DC6CB6" w:rsidSect="000A2FE0">
          <w:footerReference w:type="default" r:id="rId14"/>
          <w:pgSz w:w="12240" w:h="15840"/>
          <w:pgMar w:top="1440" w:right="1800" w:bottom="1440" w:left="1800" w:header="720" w:footer="720" w:gutter="0"/>
          <w:pgNumType w:fmt="lowerRoman" w:start="1"/>
          <w:cols w:space="720"/>
        </w:sectPr>
      </w:pPr>
      <w:r>
        <w:t>Table of Contents</w:t>
      </w:r>
    </w:p>
    <w:p w14:paraId="5E26E0AB" w14:textId="084C836C" w:rsidR="005547F6" w:rsidRDefault="00CF7EBD" w:rsidP="00524EB8">
      <w:pPr>
        <w:pStyle w:val="TitlePage"/>
        <w:spacing w:after="360"/>
      </w:pPr>
      <w:r>
        <w:lastRenderedPageBreak/>
        <w:t>[1]</w:t>
      </w:r>
      <w:r w:rsidR="00C8576C">
        <w:t xml:space="preserve"> </w:t>
      </w:r>
      <w:r w:rsidR="22B0E451">
        <w:t>Trust</w:t>
      </w:r>
    </w:p>
    <w:p w14:paraId="30D8C73D" w14:textId="57312C63" w:rsidR="007F0B30" w:rsidRDefault="007F0B30" w:rsidP="00A42B11">
      <w:pPr>
        <w:pStyle w:val="TextHeading2"/>
        <w:spacing w:before="0"/>
      </w:pPr>
      <w:r w:rsidRPr="003C6C66">
        <w:rPr>
          <w:b/>
          <w:bCs/>
        </w:rPr>
        <w:t>THIS IRREVOCABLE TRUST AGREEMENT</w:t>
      </w:r>
      <w:r>
        <w:t xml:space="preserve"> has been entered into effective [2</w:t>
      </w:r>
      <w:r w:rsidR="00856283">
        <w:t>] and</w:t>
      </w:r>
      <w:r>
        <w:t xml:space="preserve"> is by and between [3.A.] and [3.B.] (collectively, the </w:t>
      </w:r>
      <w:r w:rsidR="003849D9" w:rsidRPr="00A27516">
        <w:rPr>
          <w:i/>
        </w:rPr>
        <w:t>“G</w:t>
      </w:r>
      <w:r w:rsidRPr="00A27516">
        <w:rPr>
          <w:i/>
        </w:rPr>
        <w:t>rantors”</w:t>
      </w:r>
      <w:r>
        <w:rPr>
          <w:iCs/>
        </w:rPr>
        <w:t xml:space="preserve"> and, individually, a </w:t>
      </w:r>
      <w:r w:rsidRPr="00A27516">
        <w:rPr>
          <w:i/>
        </w:rPr>
        <w:t>“Grantor”</w:t>
      </w:r>
      <w:r>
        <w:t>), and the [4] Private Family Trust Company, LLC</w:t>
      </w:r>
      <w:r w:rsidR="009B08E7">
        <w:t>, a close Wyoming LLC, as</w:t>
      </w:r>
      <w:r>
        <w:t xml:space="preserve"> (</w:t>
      </w:r>
      <w:r w:rsidR="005C3AFF">
        <w:t>which</w:t>
      </w:r>
      <w:r w:rsidR="00F17CA1">
        <w:t>,</w:t>
      </w:r>
      <w:r w:rsidR="005C3AFF">
        <w:t xml:space="preserve"> along with its successors</w:t>
      </w:r>
      <w:r w:rsidR="00F17CA1">
        <w:t>,</w:t>
      </w:r>
      <w:r w:rsidR="005C3AFF">
        <w:t xml:space="preserve"> </w:t>
      </w:r>
      <w:r w:rsidR="00F17CA1">
        <w:t xml:space="preserve">is referred to in this instrument as the </w:t>
      </w:r>
      <w:r w:rsidRPr="00A27516">
        <w:rPr>
          <w:i/>
        </w:rPr>
        <w:t>“Trustee”</w:t>
      </w:r>
      <w:r>
        <w:t>)</w:t>
      </w:r>
      <w:r w:rsidR="009B08E7">
        <w:t>.</w:t>
      </w:r>
    </w:p>
    <w:p w14:paraId="41B7DF12" w14:textId="70EA1E56" w:rsidR="00B82C94" w:rsidRDefault="00B82C94" w:rsidP="007F0B30">
      <w:pPr>
        <w:pStyle w:val="TextHeading2"/>
      </w:pPr>
      <w:r>
        <w:t xml:space="preserve">Capitalized terms, words, and </w:t>
      </w:r>
      <w:r w:rsidR="00A42B11">
        <w:t xml:space="preserve">phrases have the meaning first used </w:t>
      </w:r>
      <w:r w:rsidR="00D97E4B">
        <w:t xml:space="preserve">or given </w:t>
      </w:r>
      <w:r>
        <w:t>in this instrument</w:t>
      </w:r>
      <w:r w:rsidR="00A42B11">
        <w:t xml:space="preserve"> </w:t>
      </w:r>
      <w:r w:rsidR="00D97E4B">
        <w:t xml:space="preserve">or </w:t>
      </w:r>
      <w:r w:rsidR="00A42B11">
        <w:t xml:space="preserve">as defined in Section 12.05. The terms </w:t>
      </w:r>
      <w:r w:rsidR="00A42B11" w:rsidRPr="00A27516">
        <w:rPr>
          <w:i/>
          <w:iCs/>
        </w:rPr>
        <w:t>“Section”</w:t>
      </w:r>
      <w:r w:rsidR="00A42B11">
        <w:t xml:space="preserve"> </w:t>
      </w:r>
      <w:r w:rsidR="00A27516">
        <w:t xml:space="preserve">and </w:t>
      </w:r>
      <w:r w:rsidR="00A42B11" w:rsidRPr="00A27516">
        <w:rPr>
          <w:i/>
          <w:iCs/>
        </w:rPr>
        <w:t>“Sections”</w:t>
      </w:r>
      <w:r w:rsidR="00A42B11">
        <w:t xml:space="preserve"> refer to the Sections in this instrument. The term</w:t>
      </w:r>
      <w:r w:rsidR="00A27516">
        <w:t>s</w:t>
      </w:r>
      <w:r w:rsidR="00A42B11">
        <w:t xml:space="preserve"> § </w:t>
      </w:r>
      <w:r w:rsidR="00A27516">
        <w:t xml:space="preserve">and </w:t>
      </w:r>
      <w:r w:rsidR="00A42B11">
        <w:t>§§ refer, generally, to statutes.</w:t>
      </w:r>
    </w:p>
    <w:p w14:paraId="0E3AA186" w14:textId="130AF4DD" w:rsidR="00DC6CB6" w:rsidRDefault="00DC6CB6" w:rsidP="006E5971">
      <w:pPr>
        <w:pStyle w:val="Heading1"/>
        <w:spacing w:before="240" w:after="120"/>
      </w:pPr>
      <w:r>
        <w:br/>
      </w:r>
      <w:bookmarkStart w:id="5" w:name="_Ref40348045"/>
      <w:bookmarkStart w:id="6" w:name="_Toc487886817"/>
      <w:bookmarkStart w:id="7" w:name="_Toc13579275"/>
      <w:bookmarkStart w:id="8" w:name="_Toc13581662"/>
      <w:bookmarkStart w:id="9" w:name="_Toc13581760"/>
      <w:bookmarkStart w:id="10" w:name="_Toc13582411"/>
      <w:bookmarkStart w:id="11" w:name="_Toc13583208"/>
      <w:bookmarkStart w:id="12" w:name="_Toc13665958"/>
      <w:bookmarkStart w:id="13" w:name="_Toc13739400"/>
      <w:bookmarkStart w:id="14" w:name="_Toc24466505"/>
      <w:bookmarkStart w:id="15" w:name="_Toc24468686"/>
      <w:bookmarkStart w:id="16" w:name="_Toc24470125"/>
      <w:bookmarkStart w:id="17" w:name="_Toc37053306"/>
      <w:bookmarkStart w:id="18" w:name="_Toc38117498"/>
      <w:bookmarkStart w:id="19" w:name="_Toc38359338"/>
      <w:bookmarkStart w:id="20" w:name="_Toc38360338"/>
      <w:bookmarkStart w:id="21" w:name="_Toc46999287"/>
      <w:bookmarkStart w:id="22" w:name="_Toc47001049"/>
      <w:bookmarkStart w:id="23" w:name="_Toc56766847"/>
      <w:bookmarkStart w:id="24" w:name="_Toc57030800"/>
      <w:bookmarkStart w:id="25" w:name="_Toc57030916"/>
      <w:bookmarkStart w:id="26" w:name="_Toc57031573"/>
      <w:bookmarkStart w:id="27" w:name="_Toc63505004"/>
      <w:bookmarkStart w:id="28" w:name="_Toc63505133"/>
      <w:bookmarkStart w:id="29" w:name="_Toc63513042"/>
      <w:bookmarkStart w:id="30" w:name="_Toc63514630"/>
      <w:bookmarkStart w:id="31" w:name="_Toc63514814"/>
      <w:bookmarkStart w:id="32" w:name="_Toc63516200"/>
      <w:bookmarkStart w:id="33" w:name="_Toc63516330"/>
      <w:bookmarkStart w:id="34" w:name="_Toc63516455"/>
      <w:bookmarkStart w:id="35" w:name="_Toc86407215"/>
      <w:bookmarkStart w:id="36" w:name="_Toc86407591"/>
      <w:bookmarkStart w:id="37" w:name="_Toc113001370"/>
      <w:bookmarkStart w:id="38" w:name="_Toc113001498"/>
      <w:bookmarkStart w:id="39" w:name="_Toc115339460"/>
      <w:bookmarkStart w:id="40" w:name="_Toc115763717"/>
      <w:bookmarkStart w:id="41" w:name="_Toc115765530"/>
      <w:bookmarkStart w:id="42" w:name="_Toc115765658"/>
      <w:bookmarkStart w:id="43" w:name="_Toc115769797"/>
      <w:bookmarkStart w:id="44" w:name="_Toc119050055"/>
      <w:bookmarkStart w:id="45" w:name="_Toc119056099"/>
      <w:bookmarkStart w:id="46" w:name="_Toc119070155"/>
      <w:bookmarkStart w:id="47" w:name="_Toc119467885"/>
      <w:bookmarkStart w:id="48" w:name="_Toc119664376"/>
      <w:bookmarkStart w:id="49" w:name="_Toc119664775"/>
      <w:bookmarkStart w:id="50" w:name="_Toc119927770"/>
      <w:bookmarkStart w:id="51" w:name="_Toc124522566"/>
      <w:bookmarkStart w:id="52" w:name="_Toc124772844"/>
      <w:bookmarkStart w:id="53" w:name="_Toc124774107"/>
      <w:bookmarkStart w:id="54" w:name="_Toc124841372"/>
      <w:bookmarkStart w:id="55" w:name="_Toc124842080"/>
      <w:bookmarkStart w:id="56" w:name="_Toc157171713"/>
      <w:r>
        <w:t>Establishing the Trust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924243C" w14:textId="56F7A466" w:rsidR="000F3000" w:rsidRPr="000F3000" w:rsidRDefault="000F3000" w:rsidP="00BF020D">
      <w:pPr>
        <w:pStyle w:val="TextHeading2"/>
        <w:spacing w:before="0"/>
        <w:rPr>
          <w:rFonts w:cs="Arial"/>
        </w:rPr>
      </w:pPr>
      <w:r w:rsidRPr="000F3000">
        <w:rPr>
          <w:rFonts w:cs="Arial"/>
        </w:rPr>
        <w:t xml:space="preserve">This agreement creates a </w:t>
      </w:r>
      <w:r w:rsidRPr="000F3000">
        <w:rPr>
          <w:rFonts w:cs="Arial"/>
          <w:i/>
          <w:iCs/>
        </w:rPr>
        <w:t>“qualified spendthrift trust”</w:t>
      </w:r>
      <w:r w:rsidRPr="000F3000">
        <w:rPr>
          <w:rFonts w:cs="Arial"/>
        </w:rPr>
        <w:t xml:space="preserve"> under W.S. </w:t>
      </w:r>
      <w:r w:rsidRPr="000F3000">
        <w:t>§</w:t>
      </w:r>
      <w:r w:rsidRPr="000F3000">
        <w:rPr>
          <w:rFonts w:cs="Arial"/>
        </w:rPr>
        <w:t>4-10-510 and is governed by the laws of Wyoming, as set forth in Section 12.06(d).  The terms of this instrument prevail over any provision of Wyoming law, except those provisions that are mandatory and may not be waived.</w:t>
      </w:r>
    </w:p>
    <w:p w14:paraId="5A8F0722" w14:textId="14217C91" w:rsidR="000F3000" w:rsidRPr="000F3000" w:rsidRDefault="000F3000" w:rsidP="000F3000">
      <w:pPr>
        <w:pStyle w:val="TextHeading2"/>
        <w:rPr>
          <w:rFonts w:cs="Arial"/>
        </w:rPr>
      </w:pPr>
      <w:r w:rsidRPr="000F3000">
        <w:rPr>
          <w:rFonts w:cs="Arial"/>
        </w:rPr>
        <w:t xml:space="preserve">In accordance with W.S. </w:t>
      </w:r>
      <w:r w:rsidRPr="000F3000">
        <w:t>§</w:t>
      </w:r>
      <w:r w:rsidRPr="000F3000">
        <w:rPr>
          <w:rFonts w:cs="Arial"/>
        </w:rPr>
        <w:t xml:space="preserve">4-10-510, the interest of each beneficiary </w:t>
      </w:r>
      <w:r w:rsidR="00411205">
        <w:rPr>
          <w:rFonts w:cs="Arial"/>
        </w:rPr>
        <w:t xml:space="preserve">in a trust created under this instrument </w:t>
      </w:r>
      <w:r w:rsidRPr="000F3000">
        <w:rPr>
          <w:rFonts w:cs="Arial"/>
        </w:rPr>
        <w:t xml:space="preserve">is held in a </w:t>
      </w:r>
      <w:r w:rsidRPr="000F3000">
        <w:rPr>
          <w:rFonts w:cs="Arial"/>
          <w:i/>
          <w:iCs/>
        </w:rPr>
        <w:t>“spendthrift trust”</w:t>
      </w:r>
      <w:r w:rsidRPr="000F3000">
        <w:rPr>
          <w:rFonts w:cs="Arial"/>
        </w:rPr>
        <w:t xml:space="preserve"> under W.S. </w:t>
      </w:r>
      <w:r w:rsidRPr="000F3000">
        <w:t>§</w:t>
      </w:r>
      <w:r w:rsidRPr="000F3000">
        <w:rPr>
          <w:rFonts w:cs="Arial"/>
        </w:rPr>
        <w:t>4-10-502(b) and is not subject to voluntary or involuntary transfers as more fully set forth in Sections 1.05 and 12.02.</w:t>
      </w:r>
    </w:p>
    <w:p w14:paraId="57146BA6" w14:textId="77777777" w:rsidR="00CE4C93" w:rsidRPr="00000170" w:rsidRDefault="00CE4C93" w:rsidP="00CE4C93">
      <w:pPr>
        <w:pStyle w:val="TextHeading2"/>
        <w:rPr>
          <w:rFonts w:cs="Arial"/>
          <w:color w:val="000000"/>
        </w:rPr>
      </w:pPr>
      <w:r w:rsidRPr="00000170">
        <w:rPr>
          <w:rFonts w:cs="Arial"/>
          <w:color w:val="000000"/>
        </w:rPr>
        <w:t xml:space="preserve">The terms of each trust created under this instrument provide that the Trustee, as provided in Section 6.01 and Section 7.02 of this instrument, may only make discretionary distributions to a beneficiary; thus, a creditor or assignee of the beneficiary may not compel the trustee to distribute any income or principal, or both, from the trust or reach or attach any interest of the beneficiary unless and until a distribution is received by the beneficiary. Further, </w:t>
      </w:r>
      <w:r w:rsidRPr="00000170">
        <w:rPr>
          <w:rFonts w:cs="Arial"/>
        </w:rPr>
        <w:t xml:space="preserve">W.S. </w:t>
      </w:r>
      <w:r w:rsidRPr="00000170">
        <w:t>§</w:t>
      </w:r>
      <w:r w:rsidRPr="00000170">
        <w:rPr>
          <w:rFonts w:cs="Arial"/>
          <w:color w:val="000000"/>
        </w:rPr>
        <w:t>4-10-504(g) provides in this context that no beneficiary under a trust created by this instrument has a property interest or any enforceable right to a distribution.</w:t>
      </w:r>
    </w:p>
    <w:p w14:paraId="69D58714" w14:textId="75656484" w:rsidR="00DC6CB6" w:rsidRDefault="00DC6CB6" w:rsidP="001E68A9">
      <w:pPr>
        <w:pStyle w:val="Heading2"/>
      </w:pPr>
      <w:bookmarkStart w:id="57" w:name="_Toc496420422"/>
      <w:bookmarkStart w:id="58" w:name="_Toc507273046"/>
      <w:bookmarkStart w:id="59" w:name="_Toc487886818"/>
      <w:bookmarkStart w:id="60" w:name="_Toc13579276"/>
      <w:bookmarkStart w:id="61" w:name="_Toc13581663"/>
      <w:bookmarkStart w:id="62" w:name="_Toc13581761"/>
      <w:bookmarkStart w:id="63" w:name="_Toc13582412"/>
      <w:bookmarkStart w:id="64" w:name="_Toc13583209"/>
      <w:bookmarkStart w:id="65" w:name="_Toc13665959"/>
      <w:bookmarkStart w:id="66" w:name="_Toc13739401"/>
      <w:bookmarkStart w:id="67" w:name="_Toc24466506"/>
      <w:bookmarkStart w:id="68" w:name="_Toc24468687"/>
      <w:bookmarkStart w:id="69" w:name="_Toc24470126"/>
      <w:bookmarkStart w:id="70" w:name="_Toc37053307"/>
      <w:bookmarkStart w:id="71" w:name="_Toc38117499"/>
      <w:bookmarkStart w:id="72" w:name="_Toc38359339"/>
      <w:bookmarkStart w:id="73" w:name="_Toc38360339"/>
      <w:bookmarkStart w:id="74" w:name="_Toc46999288"/>
      <w:bookmarkStart w:id="75" w:name="_Toc47001050"/>
      <w:bookmarkStart w:id="76" w:name="_Toc56766848"/>
      <w:bookmarkStart w:id="77" w:name="_Toc57030801"/>
      <w:bookmarkStart w:id="78" w:name="_Toc57030917"/>
      <w:bookmarkStart w:id="79" w:name="_Toc57031574"/>
      <w:bookmarkStart w:id="80" w:name="_Toc63505005"/>
      <w:bookmarkStart w:id="81" w:name="_Toc63505134"/>
      <w:bookmarkStart w:id="82" w:name="_Toc63513043"/>
      <w:bookmarkStart w:id="83" w:name="_Toc63514631"/>
      <w:bookmarkStart w:id="84" w:name="_Toc63514815"/>
      <w:bookmarkStart w:id="85" w:name="_Toc63516201"/>
      <w:bookmarkStart w:id="86" w:name="_Toc63516331"/>
      <w:bookmarkStart w:id="87" w:name="_Toc63516456"/>
      <w:bookmarkStart w:id="88" w:name="_Toc86407216"/>
      <w:bookmarkStart w:id="89" w:name="_Toc86407592"/>
      <w:bookmarkStart w:id="90" w:name="_Toc113001371"/>
      <w:bookmarkStart w:id="91" w:name="_Toc113001499"/>
      <w:bookmarkStart w:id="92" w:name="_Toc115339461"/>
      <w:bookmarkStart w:id="93" w:name="_Toc115763718"/>
      <w:bookmarkStart w:id="94" w:name="_Toc115765531"/>
      <w:bookmarkStart w:id="95" w:name="_Toc115765659"/>
      <w:bookmarkStart w:id="96" w:name="_Toc115769798"/>
      <w:bookmarkStart w:id="97" w:name="_Toc119050056"/>
      <w:bookmarkStart w:id="98" w:name="_Toc119056100"/>
      <w:bookmarkStart w:id="99" w:name="_Toc119070156"/>
      <w:bookmarkStart w:id="100" w:name="_Toc119467886"/>
      <w:bookmarkStart w:id="101" w:name="_Toc119664377"/>
      <w:bookmarkStart w:id="102" w:name="_Toc119664776"/>
      <w:bookmarkStart w:id="103" w:name="_Toc119927771"/>
      <w:bookmarkStart w:id="104" w:name="_Toc124522567"/>
      <w:bookmarkStart w:id="105" w:name="_Toc124772845"/>
      <w:bookmarkStart w:id="106" w:name="_Toc124774108"/>
      <w:bookmarkStart w:id="107" w:name="_Toc124841373"/>
      <w:bookmarkStart w:id="108" w:name="_Toc124842081"/>
      <w:bookmarkStart w:id="109" w:name="_Toc157171714"/>
      <w:r>
        <w:t xml:space="preserve">Identifying </w:t>
      </w:r>
      <w:bookmarkEnd w:id="57"/>
      <w:r w:rsidR="00166FEA">
        <w:t>t</w:t>
      </w:r>
      <w:r w:rsidR="00990779">
        <w:t>he</w:t>
      </w:r>
      <w:r>
        <w:t xml:space="preserve"> Trust</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7433E611" w14:textId="48B6EA1B" w:rsidR="00E108BC" w:rsidRDefault="00E76F96" w:rsidP="00E108BC">
      <w:pPr>
        <w:pStyle w:val="TextHeading2"/>
      </w:pPr>
      <w:r>
        <w:t xml:space="preserve">A trust created under this instrument </w:t>
      </w:r>
      <w:r w:rsidR="00E108BC">
        <w:t xml:space="preserve">may be referred to as </w:t>
      </w:r>
      <w:r w:rsidR="00E108BC" w:rsidRPr="009F164F">
        <w:rPr>
          <w:i/>
          <w:iCs/>
        </w:rPr>
        <w:t>“</w:t>
      </w:r>
      <w:r w:rsidR="00CF7EBD">
        <w:rPr>
          <w:i/>
          <w:iCs/>
        </w:rPr>
        <w:t>[4]</w:t>
      </w:r>
      <w:r w:rsidR="00E108BC" w:rsidRPr="009F164F">
        <w:rPr>
          <w:i/>
          <w:iCs/>
        </w:rPr>
        <w:t xml:space="preserve"> Private Family Trust Company, LLC, Trustee of the </w:t>
      </w:r>
      <w:r w:rsidR="00CF7EBD">
        <w:rPr>
          <w:i/>
          <w:iCs/>
        </w:rPr>
        <w:t>[1]</w:t>
      </w:r>
      <w:r w:rsidR="00E108BC" w:rsidRPr="009F164F">
        <w:rPr>
          <w:i/>
          <w:iCs/>
        </w:rPr>
        <w:t xml:space="preserve"> Trust</w:t>
      </w:r>
      <w:r w:rsidR="00D65018">
        <w:rPr>
          <w:i/>
          <w:iCs/>
        </w:rPr>
        <w:t>,</w:t>
      </w:r>
      <w:r w:rsidR="00637B47">
        <w:rPr>
          <w:i/>
          <w:iCs/>
        </w:rPr>
        <w:t xml:space="preserve"> as amended</w:t>
      </w:r>
      <w:r w:rsidR="00E108BC" w:rsidRPr="009F164F">
        <w:rPr>
          <w:i/>
          <w:iCs/>
        </w:rPr>
        <w:t>.”</w:t>
      </w:r>
    </w:p>
    <w:p w14:paraId="44CDF867" w14:textId="0C0DC513" w:rsidR="005A27C0" w:rsidRDefault="005A27C0" w:rsidP="005A27C0">
      <w:pPr>
        <w:pStyle w:val="TextHeading2"/>
      </w:pPr>
      <w:r>
        <w:t xml:space="preserve">For </w:t>
      </w:r>
      <w:r w:rsidR="00D074D3">
        <w:t xml:space="preserve">the purpose of </w:t>
      </w:r>
      <w:r>
        <w:t xml:space="preserve">transferring property </w:t>
      </w:r>
      <w:r w:rsidR="00674280">
        <w:t xml:space="preserve">to </w:t>
      </w:r>
      <w:r>
        <w:t xml:space="preserve">or identifying </w:t>
      </w:r>
      <w:r w:rsidR="004C4927">
        <w:t>a trust</w:t>
      </w:r>
      <w:r w:rsidR="00F9292A">
        <w:t xml:space="preserve">, </w:t>
      </w:r>
      <w:r>
        <w:t>a</w:t>
      </w:r>
      <w:r w:rsidR="00093303">
        <w:t>ny</w:t>
      </w:r>
      <w:r>
        <w:t xml:space="preserve"> description referring to </w:t>
      </w:r>
      <w:r w:rsidR="00093303">
        <w:t>this instrument</w:t>
      </w:r>
      <w:r w:rsidR="00422D82">
        <w:t>,</w:t>
      </w:r>
      <w:r w:rsidR="00093303">
        <w:t xml:space="preserve"> </w:t>
      </w:r>
      <w:r w:rsidR="00422D82">
        <w:t xml:space="preserve">or the particular trust, </w:t>
      </w:r>
      <w:r>
        <w:t xml:space="preserve">shall be effective if it reasonably identifies </w:t>
      </w:r>
      <w:r w:rsidR="00B026AC">
        <w:t>the trust</w:t>
      </w:r>
      <w:r w:rsidR="00D074D3">
        <w:t xml:space="preserve">; further, </w:t>
      </w:r>
      <w:r w:rsidR="00B026AC">
        <w:t>a</w:t>
      </w:r>
      <w:r>
        <w:t xml:space="preserve">ny description </w:t>
      </w:r>
      <w:r w:rsidR="00D074D3">
        <w:t xml:space="preserve">containing </w:t>
      </w:r>
      <w:r>
        <w:t xml:space="preserve">the date of the trust, the name of </w:t>
      </w:r>
      <w:r w:rsidR="00CD0E23">
        <w:t xml:space="preserve">the </w:t>
      </w:r>
      <w:r>
        <w:t>Trustee and an indication that the Trustee is holding property in a fiduciary capacity identifies the trust.</w:t>
      </w:r>
    </w:p>
    <w:p w14:paraId="330CCCE4" w14:textId="3B6D9CCA" w:rsidR="00DC6CB6" w:rsidRDefault="00DC6CB6" w:rsidP="00900F19">
      <w:pPr>
        <w:pStyle w:val="Heading2"/>
      </w:pPr>
      <w:bookmarkStart w:id="110" w:name="_Toc487886819"/>
      <w:bookmarkStart w:id="111" w:name="_Toc13579277"/>
      <w:bookmarkStart w:id="112" w:name="_Toc13581664"/>
      <w:bookmarkStart w:id="113" w:name="_Toc13581762"/>
      <w:bookmarkStart w:id="114" w:name="_Toc13582413"/>
      <w:bookmarkStart w:id="115" w:name="_Toc13583210"/>
      <w:bookmarkStart w:id="116" w:name="_Toc13665960"/>
      <w:bookmarkStart w:id="117" w:name="_Toc13739402"/>
      <w:bookmarkStart w:id="118" w:name="_Toc24466507"/>
      <w:bookmarkStart w:id="119" w:name="_Toc24468688"/>
      <w:bookmarkStart w:id="120" w:name="_Toc24470127"/>
      <w:bookmarkStart w:id="121" w:name="_Toc37053308"/>
      <w:bookmarkStart w:id="122" w:name="_Toc38117500"/>
      <w:bookmarkStart w:id="123" w:name="_Toc38359340"/>
      <w:bookmarkStart w:id="124" w:name="_Toc38360340"/>
      <w:bookmarkStart w:id="125" w:name="_Toc46999289"/>
      <w:bookmarkStart w:id="126" w:name="_Toc47001051"/>
      <w:bookmarkStart w:id="127" w:name="_Toc56766849"/>
      <w:bookmarkStart w:id="128" w:name="_Toc57030802"/>
      <w:bookmarkStart w:id="129" w:name="_Toc57030918"/>
      <w:bookmarkStart w:id="130" w:name="_Toc57031575"/>
      <w:bookmarkStart w:id="131" w:name="_Toc63505006"/>
      <w:bookmarkStart w:id="132" w:name="_Toc63505135"/>
      <w:bookmarkStart w:id="133" w:name="_Toc63513044"/>
      <w:bookmarkStart w:id="134" w:name="_Toc63514632"/>
      <w:bookmarkStart w:id="135" w:name="_Toc63514816"/>
      <w:bookmarkStart w:id="136" w:name="_Toc63516202"/>
      <w:bookmarkStart w:id="137" w:name="_Toc63516332"/>
      <w:bookmarkStart w:id="138" w:name="_Toc63516457"/>
      <w:bookmarkStart w:id="139" w:name="_Toc86407217"/>
      <w:bookmarkStart w:id="140" w:name="_Toc86407593"/>
      <w:bookmarkStart w:id="141" w:name="_Toc113001372"/>
      <w:bookmarkStart w:id="142" w:name="_Toc113001500"/>
      <w:bookmarkStart w:id="143" w:name="_Toc115339462"/>
      <w:bookmarkStart w:id="144" w:name="_Toc115763719"/>
      <w:bookmarkStart w:id="145" w:name="_Toc115765532"/>
      <w:bookmarkStart w:id="146" w:name="_Toc115765660"/>
      <w:bookmarkStart w:id="147" w:name="_Toc115769799"/>
      <w:bookmarkStart w:id="148" w:name="_Toc119050057"/>
      <w:bookmarkStart w:id="149" w:name="_Toc119056101"/>
      <w:bookmarkStart w:id="150" w:name="_Toc119070157"/>
      <w:bookmarkStart w:id="151" w:name="_Toc119467887"/>
      <w:bookmarkStart w:id="152" w:name="_Toc119664378"/>
      <w:bookmarkStart w:id="153" w:name="_Toc119664777"/>
      <w:bookmarkStart w:id="154" w:name="_Toc119927772"/>
      <w:bookmarkStart w:id="155" w:name="_Toc124522568"/>
      <w:bookmarkStart w:id="156" w:name="_Toc124772846"/>
      <w:bookmarkStart w:id="157" w:name="_Toc124774109"/>
      <w:bookmarkStart w:id="158" w:name="_Toc124841374"/>
      <w:bookmarkStart w:id="159" w:name="_Toc124842082"/>
      <w:bookmarkStart w:id="160" w:name="_Toc157171715"/>
      <w:r>
        <w:t>Reliance by Third Parties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2B2287F8" w14:textId="6BA10219" w:rsidR="005321EA" w:rsidRDefault="005321EA" w:rsidP="005321EA">
      <w:pPr>
        <w:pStyle w:val="TextHeading2"/>
      </w:pPr>
      <w:bookmarkStart w:id="161" w:name="_Toc498602031"/>
      <w:bookmarkStart w:id="162" w:name="_Toc513358964"/>
      <w:bookmarkStart w:id="163" w:name="_Toc513439786"/>
      <w:bookmarkStart w:id="164" w:name="_Toc513905786"/>
      <w:bookmarkStart w:id="165" w:name="_Toc515038407"/>
      <w:r>
        <w:t xml:space="preserve">Third parties may require documentation to verify the existence of all or some portion of </w:t>
      </w:r>
      <w:r w:rsidR="00EC721F">
        <w:t>a</w:t>
      </w:r>
      <w:r w:rsidR="00254B86">
        <w:t xml:space="preserve"> trust.  </w:t>
      </w:r>
      <w:r>
        <w:t>To protect the confidentiality of this instrument, the Trustee may use an affidavit or a certification that identifies the Trustee and sets forth the authority of the Trustee to transact business in lieu of providing a copy of this instrument.  The affidavit or certification may include pertinent pages from this instrument.</w:t>
      </w:r>
    </w:p>
    <w:p w14:paraId="66C7014B" w14:textId="1C8563E8" w:rsidR="005321EA" w:rsidRDefault="005321EA" w:rsidP="005321EA">
      <w:pPr>
        <w:pStyle w:val="TextHeading2"/>
      </w:pPr>
      <w:r>
        <w:lastRenderedPageBreak/>
        <w:t xml:space="preserve">A third party may rely on an affidavit or certification of trust signed by the Trustee </w:t>
      </w:r>
      <w:r w:rsidR="0058778C">
        <w:t xml:space="preserve">as </w:t>
      </w:r>
      <w:r>
        <w:t>to the representations contained in the affidavit or certification</w:t>
      </w:r>
      <w:r w:rsidR="00C134B6">
        <w:t xml:space="preserve"> and </w:t>
      </w:r>
      <w:r>
        <w:t>shall be exonerated from liability for actions taken or failed to be taken in reliance on the representations presented.</w:t>
      </w:r>
    </w:p>
    <w:p w14:paraId="7B899008" w14:textId="7A6707FD" w:rsidR="005321EA" w:rsidRDefault="005321EA" w:rsidP="005321EA">
      <w:pPr>
        <w:pStyle w:val="TextHeading2"/>
      </w:pPr>
      <w:r>
        <w:t>A third party dealing with the Trustee shall not be required to inquire into the terms of this instrument</w:t>
      </w:r>
      <w:r w:rsidR="00114DA5">
        <w:t xml:space="preserve">, </w:t>
      </w:r>
      <w:r>
        <w:t>the authority of the Trustee.  The receipt from the Trustee for any money or property paid, transferred</w:t>
      </w:r>
      <w:r w:rsidR="00670024">
        <w:t>,</w:t>
      </w:r>
      <w:r>
        <w:t xml:space="preserve"> or delivered shall be a discharge to the person or persons paying, transferring</w:t>
      </w:r>
      <w:r w:rsidR="00670024">
        <w:t>,</w:t>
      </w:r>
      <w:r>
        <w:t xml:space="preserve"> or delivering the money or property from all liability in connection with its application.</w:t>
      </w:r>
    </w:p>
    <w:p w14:paraId="6767716C" w14:textId="77777777" w:rsidR="005321EA" w:rsidRDefault="005321EA" w:rsidP="005321EA">
      <w:pPr>
        <w:pStyle w:val="TextHeading2"/>
      </w:pPr>
      <w:r>
        <w:t>A written statement by the Trustee is conclusive evidence of the Trustee’s authority.</w:t>
      </w:r>
    </w:p>
    <w:p w14:paraId="06773972" w14:textId="77777777" w:rsidR="005321EA" w:rsidRDefault="005321EA" w:rsidP="005321EA">
      <w:pPr>
        <w:pStyle w:val="TextHeading2"/>
      </w:pPr>
      <w:r>
        <w:t>Third parties are not liable for any loss resulting from reliance on a written statement by the Trustee asserting authority or seeking to effectuate a transfer of property to or from trust.</w:t>
      </w:r>
    </w:p>
    <w:p w14:paraId="3AF855BE" w14:textId="0B65C2C2" w:rsidR="00DC6CB6" w:rsidRDefault="00DC6CB6" w:rsidP="001E68A9">
      <w:pPr>
        <w:pStyle w:val="Heading2"/>
      </w:pPr>
      <w:bookmarkStart w:id="166" w:name="_Toc487886820"/>
      <w:bookmarkStart w:id="167" w:name="_Toc13579278"/>
      <w:bookmarkStart w:id="168" w:name="_Toc13581665"/>
      <w:bookmarkStart w:id="169" w:name="_Toc13581763"/>
      <w:bookmarkStart w:id="170" w:name="_Toc13582414"/>
      <w:bookmarkStart w:id="171" w:name="_Toc13583211"/>
      <w:bookmarkStart w:id="172" w:name="_Toc13665961"/>
      <w:bookmarkStart w:id="173" w:name="_Toc13739403"/>
      <w:bookmarkStart w:id="174" w:name="_Toc24466508"/>
      <w:bookmarkStart w:id="175" w:name="_Toc24468689"/>
      <w:bookmarkStart w:id="176" w:name="_Toc24470128"/>
      <w:bookmarkStart w:id="177" w:name="_Toc37053309"/>
      <w:bookmarkStart w:id="178" w:name="_Toc38117501"/>
      <w:bookmarkStart w:id="179" w:name="_Toc38359341"/>
      <w:bookmarkStart w:id="180" w:name="_Toc38360341"/>
      <w:bookmarkStart w:id="181" w:name="_Toc46999290"/>
      <w:bookmarkStart w:id="182" w:name="_Toc47001052"/>
      <w:bookmarkStart w:id="183" w:name="_Toc56766850"/>
      <w:bookmarkStart w:id="184" w:name="_Toc57030803"/>
      <w:bookmarkStart w:id="185" w:name="_Toc57030919"/>
      <w:bookmarkStart w:id="186" w:name="_Toc57031576"/>
      <w:bookmarkStart w:id="187" w:name="_Toc63505007"/>
      <w:bookmarkStart w:id="188" w:name="_Toc63505136"/>
      <w:bookmarkStart w:id="189" w:name="_Toc63513045"/>
      <w:bookmarkStart w:id="190" w:name="_Toc63514633"/>
      <w:bookmarkStart w:id="191" w:name="_Toc63514817"/>
      <w:bookmarkStart w:id="192" w:name="_Toc63516203"/>
      <w:bookmarkStart w:id="193" w:name="_Toc63516333"/>
      <w:bookmarkStart w:id="194" w:name="_Toc63516458"/>
      <w:bookmarkStart w:id="195" w:name="_Toc86407218"/>
      <w:bookmarkStart w:id="196" w:name="_Toc86407594"/>
      <w:bookmarkStart w:id="197" w:name="_Toc113001373"/>
      <w:bookmarkStart w:id="198" w:name="_Toc113001501"/>
      <w:bookmarkStart w:id="199" w:name="_Toc115339463"/>
      <w:bookmarkStart w:id="200" w:name="_Toc115763720"/>
      <w:bookmarkStart w:id="201" w:name="_Toc115765533"/>
      <w:bookmarkStart w:id="202" w:name="_Toc115765661"/>
      <w:bookmarkStart w:id="203" w:name="_Toc115769800"/>
      <w:bookmarkStart w:id="204" w:name="_Toc119050058"/>
      <w:bookmarkStart w:id="205" w:name="_Toc119056102"/>
      <w:bookmarkStart w:id="206" w:name="_Toc119070158"/>
      <w:bookmarkStart w:id="207" w:name="_Toc119467888"/>
      <w:bookmarkStart w:id="208" w:name="_Toc119664379"/>
      <w:bookmarkStart w:id="209" w:name="_Toc119664778"/>
      <w:bookmarkStart w:id="210" w:name="_Toc119927773"/>
      <w:bookmarkStart w:id="211" w:name="_Toc124522569"/>
      <w:bookmarkStart w:id="212" w:name="_Toc124772847"/>
      <w:bookmarkStart w:id="213" w:name="_Toc124774110"/>
      <w:bookmarkStart w:id="214" w:name="_Toc124841375"/>
      <w:bookmarkStart w:id="215" w:name="_Toc124842083"/>
      <w:bookmarkStart w:id="216" w:name="_Toc157171716"/>
      <w:r>
        <w:t>Irrevocable Trust</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7B912181" w14:textId="699DF85D" w:rsidR="00F65035" w:rsidRDefault="00F65035" w:rsidP="00F65035">
      <w:pPr>
        <w:pStyle w:val="TextHeading2"/>
      </w:pPr>
      <w:r>
        <w:t xml:space="preserve">The initial trust established under this instrument is irrevocable as set forth in W.S. §4-10-510(a)(iv) and </w:t>
      </w:r>
      <w:r w:rsidR="00D320CC">
        <w:t xml:space="preserve">no beneficiary or </w:t>
      </w:r>
      <w:r w:rsidR="00D66377">
        <w:t xml:space="preserve">any other person </w:t>
      </w:r>
      <w:r>
        <w:t xml:space="preserve">may alter, amend, revoke, or terminate it in any way.  Except as specifically provided in this instrument, any further trusts established </w:t>
      </w:r>
      <w:r w:rsidR="00636AAB">
        <w:t xml:space="preserve">under this instrument </w:t>
      </w:r>
      <w:r>
        <w:t xml:space="preserve">are also irrevocable and </w:t>
      </w:r>
      <w:r w:rsidR="00FC383F">
        <w:t xml:space="preserve">no beneficiary or any other person </w:t>
      </w:r>
      <w:r w:rsidR="007B5884">
        <w:t xml:space="preserve">has any </w:t>
      </w:r>
      <w:r>
        <w:t xml:space="preserve">right to alter, amend, revoke, or terminate </w:t>
      </w:r>
      <w:r w:rsidR="00851752">
        <w:t xml:space="preserve">such </w:t>
      </w:r>
      <w:r>
        <w:t xml:space="preserve">a trust in whole or in part.  </w:t>
      </w:r>
      <w:r w:rsidR="00FC383F">
        <w:t xml:space="preserve">No </w:t>
      </w:r>
      <w:r w:rsidR="00481584">
        <w:t xml:space="preserve">beneficiary </w:t>
      </w:r>
      <w:r w:rsidR="00FC383F">
        <w:t xml:space="preserve">or any other person </w:t>
      </w:r>
      <w:r>
        <w:t xml:space="preserve">has the right, acting alone or in conjunction with any other person or persons, to consent to, participate in, or be consulted in connection with any alteration, amendment, revocation, or termination of this instrument or any trust established under this instrument.  </w:t>
      </w:r>
    </w:p>
    <w:p w14:paraId="29B3DB7C" w14:textId="572C4733" w:rsidR="00DC6CB6" w:rsidRDefault="00DC6CB6" w:rsidP="00900F19">
      <w:pPr>
        <w:pStyle w:val="Heading2"/>
      </w:pPr>
      <w:bookmarkStart w:id="217" w:name="_Toc487886821"/>
      <w:bookmarkStart w:id="218" w:name="_Toc13579279"/>
      <w:bookmarkStart w:id="219" w:name="_Toc13581666"/>
      <w:bookmarkStart w:id="220" w:name="_Toc13581764"/>
      <w:bookmarkStart w:id="221" w:name="_Toc13582415"/>
      <w:bookmarkStart w:id="222" w:name="_Toc13583212"/>
      <w:bookmarkStart w:id="223" w:name="_Toc13665962"/>
      <w:bookmarkStart w:id="224" w:name="_Toc13739404"/>
      <w:bookmarkStart w:id="225" w:name="_Toc24466509"/>
      <w:bookmarkStart w:id="226" w:name="_Toc24468690"/>
      <w:bookmarkStart w:id="227" w:name="_Toc24470129"/>
      <w:bookmarkStart w:id="228" w:name="_Toc37053310"/>
      <w:bookmarkStart w:id="229" w:name="_Toc38117502"/>
      <w:bookmarkStart w:id="230" w:name="_Toc38359342"/>
      <w:bookmarkStart w:id="231" w:name="_Toc38360342"/>
      <w:bookmarkStart w:id="232" w:name="_Toc46999291"/>
      <w:bookmarkStart w:id="233" w:name="_Toc47001053"/>
      <w:bookmarkStart w:id="234" w:name="_Toc56766851"/>
      <w:bookmarkStart w:id="235" w:name="_Toc57030804"/>
      <w:bookmarkStart w:id="236" w:name="_Toc57030920"/>
      <w:bookmarkStart w:id="237" w:name="_Toc57031577"/>
      <w:bookmarkStart w:id="238" w:name="_Toc63505008"/>
      <w:bookmarkStart w:id="239" w:name="_Toc63505137"/>
      <w:bookmarkStart w:id="240" w:name="_Toc63513046"/>
      <w:bookmarkStart w:id="241" w:name="_Toc63514634"/>
      <w:bookmarkStart w:id="242" w:name="_Toc63514818"/>
      <w:bookmarkStart w:id="243" w:name="_Toc63516204"/>
      <w:bookmarkStart w:id="244" w:name="_Toc63516334"/>
      <w:bookmarkStart w:id="245" w:name="_Toc63516459"/>
      <w:bookmarkStart w:id="246" w:name="_Toc86407219"/>
      <w:bookmarkStart w:id="247" w:name="_Toc86407595"/>
      <w:bookmarkStart w:id="248" w:name="_Toc113001374"/>
      <w:bookmarkStart w:id="249" w:name="_Toc113001502"/>
      <w:bookmarkStart w:id="250" w:name="_Toc115339464"/>
      <w:bookmarkStart w:id="251" w:name="_Toc115763721"/>
      <w:bookmarkStart w:id="252" w:name="_Toc115765534"/>
      <w:bookmarkStart w:id="253" w:name="_Toc115765662"/>
      <w:bookmarkStart w:id="254" w:name="_Toc115769801"/>
      <w:bookmarkStart w:id="255" w:name="_Toc119050059"/>
      <w:bookmarkStart w:id="256" w:name="_Toc119056103"/>
      <w:bookmarkStart w:id="257" w:name="_Toc119070159"/>
      <w:bookmarkStart w:id="258" w:name="_Toc119467889"/>
      <w:bookmarkStart w:id="259" w:name="_Toc119664380"/>
      <w:bookmarkStart w:id="260" w:name="_Toc119664779"/>
      <w:bookmarkStart w:id="261" w:name="_Toc119927774"/>
      <w:bookmarkStart w:id="262" w:name="_Toc124522570"/>
      <w:bookmarkStart w:id="263" w:name="_Toc124772848"/>
      <w:bookmarkStart w:id="264" w:name="_Toc124774111"/>
      <w:bookmarkStart w:id="265" w:name="_Toc124841376"/>
      <w:bookmarkStart w:id="266" w:name="_Toc124842084"/>
      <w:bookmarkStart w:id="267" w:name="_Toc157171717"/>
      <w:r>
        <w:t>Transfers to Trust</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3C92CDA8" w14:textId="037C8790" w:rsidR="00A271BA" w:rsidRDefault="00A271BA" w:rsidP="00A271BA">
      <w:pPr>
        <w:pStyle w:val="TextHeading2"/>
      </w:pPr>
      <w:r>
        <w:t xml:space="preserve">The property listed in attached Schedule A shall be held on the terms and conditions set forth in this instrument.  </w:t>
      </w:r>
      <w:r w:rsidR="00D320CC">
        <w:t xml:space="preserve">No beneficiary </w:t>
      </w:r>
      <w:r w:rsidR="00BD70A6">
        <w:t xml:space="preserve">retains </w:t>
      </w:r>
      <w:r>
        <w:t>any direct or indirect right, title, or interest (income, principal or otherwise) in property held under this instrument.</w:t>
      </w:r>
    </w:p>
    <w:p w14:paraId="2E4E48D9" w14:textId="40DD1FC6" w:rsidR="009A719E" w:rsidRDefault="00A271BA" w:rsidP="00A271BA">
      <w:pPr>
        <w:pStyle w:val="TextHeading2"/>
      </w:pPr>
      <w:r>
        <w:t xml:space="preserve">All property transferred to trust on execution of this instrument has been accepted by the Trustee and has been received under a </w:t>
      </w:r>
      <w:r w:rsidRPr="005929F1">
        <w:rPr>
          <w:i/>
          <w:iCs/>
        </w:rPr>
        <w:t>“Qualified Transfer,”</w:t>
      </w:r>
      <w:r>
        <w:t xml:space="preserve"> as defined and set forth in W.S. </w:t>
      </w:r>
      <w:r w:rsidR="002A7E17">
        <w:t>§§</w:t>
      </w:r>
      <w:r>
        <w:t xml:space="preserve">4-10-103(xxxiv) and W.S. 4-10-512, of </w:t>
      </w:r>
      <w:r w:rsidRPr="00F910A7">
        <w:rPr>
          <w:i/>
        </w:rPr>
        <w:t>“Qualified Trust Property</w:t>
      </w:r>
      <w:r>
        <w:rPr>
          <w:i/>
        </w:rPr>
        <w:t>,</w:t>
      </w:r>
      <w:r w:rsidRPr="00F910A7">
        <w:rPr>
          <w:i/>
        </w:rPr>
        <w:t>”</w:t>
      </w:r>
      <w:r>
        <w:t xml:space="preserve"> as defined and set forth in W.S. §§4-10-103(a)(xxxvi) and 4-10-511.  The Trustee may accept additional contributions of Qualified Trust Property in a Qualified Transfer.  The current transfer of property has been made in express reliance on a written affidavit provided under W.S. §4-10-523 and all further transfers shall be subject to an affidavit provided under W.S. §4-10-523.</w:t>
      </w:r>
    </w:p>
    <w:p w14:paraId="66E881AB" w14:textId="15486541" w:rsidR="00A271BA" w:rsidRDefault="00A271BA" w:rsidP="00A271BA">
      <w:pPr>
        <w:pStyle w:val="TextHeading2"/>
      </w:pPr>
      <w:r>
        <w:t>All contributed property is, shall be and remain subject to W.S. §§4-10-514 through 4-10-523, except that no affidavit has been provided or shall be required as to Qualified Property subject to W.S. §4-10-515.</w:t>
      </w:r>
    </w:p>
    <w:p w14:paraId="00C35C95" w14:textId="214A2020" w:rsidR="00A271BA" w:rsidRDefault="00A271BA" w:rsidP="00A271BA">
      <w:pPr>
        <w:pStyle w:val="TextHeading2"/>
      </w:pPr>
      <w:r>
        <w:t xml:space="preserve">The </w:t>
      </w:r>
      <w:r w:rsidRPr="00F92A63">
        <w:rPr>
          <w:i/>
          <w:iCs/>
        </w:rPr>
        <w:t>“spendthrift provisions”</w:t>
      </w:r>
      <w:r>
        <w:t xml:space="preserve"> of W.S. §4-10-502 apply to all trusts established under this instrument, all as more fully set forth subsequently in this instrument and more particularly in </w:t>
      </w:r>
      <w:r w:rsidR="008359D9">
        <w:t xml:space="preserve">Section </w:t>
      </w:r>
      <w:r>
        <w:t xml:space="preserve">12.02; further, </w:t>
      </w:r>
      <w:r w:rsidR="00BD70A6">
        <w:t xml:space="preserve">no </w:t>
      </w:r>
      <w:r>
        <w:t xml:space="preserve">beneficiary </w:t>
      </w:r>
      <w:r w:rsidR="00C91AB2">
        <w:t xml:space="preserve">or any other person </w:t>
      </w:r>
      <w:r>
        <w:t>has any right to any property held by any trust established under this instrument.</w:t>
      </w:r>
    </w:p>
    <w:p w14:paraId="61C38356" w14:textId="1670EE02" w:rsidR="00A271BA" w:rsidRDefault="00A271BA" w:rsidP="00A271BA">
      <w:pPr>
        <w:pStyle w:val="TextHeading2"/>
      </w:pPr>
      <w:r>
        <w:t>All property transferred to trust after the date of this instrument must be acceptable to the Trustee, who may refuse to accept.  The Trustee shall hold, administer, and dispose of all trust property for the benefit of the trust’s beneficiaries in accordance with the terms of this instrument.</w:t>
      </w:r>
    </w:p>
    <w:p w14:paraId="5AA806AE" w14:textId="77777777" w:rsidR="001E1E79" w:rsidRDefault="001E1E79" w:rsidP="00900F19">
      <w:pPr>
        <w:pStyle w:val="Heading2"/>
      </w:pPr>
      <w:bookmarkStart w:id="268" w:name="_Toc46999292"/>
      <w:bookmarkStart w:id="269" w:name="_Toc47001054"/>
      <w:bookmarkStart w:id="270" w:name="_Toc56766852"/>
      <w:bookmarkStart w:id="271" w:name="_Toc57030805"/>
      <w:bookmarkStart w:id="272" w:name="_Toc57030921"/>
      <w:bookmarkStart w:id="273" w:name="_Toc57031578"/>
      <w:bookmarkStart w:id="274" w:name="_Toc63505009"/>
      <w:bookmarkStart w:id="275" w:name="_Toc63505138"/>
      <w:bookmarkStart w:id="276" w:name="_Toc63513047"/>
      <w:bookmarkStart w:id="277" w:name="_Toc63514635"/>
      <w:bookmarkStart w:id="278" w:name="_Toc63514819"/>
      <w:bookmarkStart w:id="279" w:name="_Toc63516205"/>
      <w:bookmarkStart w:id="280" w:name="_Toc63516335"/>
      <w:bookmarkStart w:id="281" w:name="_Toc63516460"/>
      <w:bookmarkStart w:id="282" w:name="_Toc86407220"/>
      <w:bookmarkStart w:id="283" w:name="_Toc86407596"/>
      <w:bookmarkStart w:id="284" w:name="_Toc113001375"/>
      <w:bookmarkStart w:id="285" w:name="_Toc113001503"/>
      <w:bookmarkStart w:id="286" w:name="_Toc115339465"/>
      <w:bookmarkStart w:id="287" w:name="_Toc115763722"/>
      <w:bookmarkStart w:id="288" w:name="_Toc115765535"/>
      <w:bookmarkStart w:id="289" w:name="_Toc115765663"/>
      <w:bookmarkStart w:id="290" w:name="_Toc115769802"/>
      <w:bookmarkStart w:id="291" w:name="_Toc119050060"/>
      <w:bookmarkStart w:id="292" w:name="_Toc119056104"/>
      <w:bookmarkStart w:id="293" w:name="_Toc119070160"/>
      <w:bookmarkStart w:id="294" w:name="_Toc119467890"/>
      <w:bookmarkStart w:id="295" w:name="_Toc119664381"/>
      <w:bookmarkStart w:id="296" w:name="_Toc119664780"/>
      <w:bookmarkStart w:id="297" w:name="_Toc119927775"/>
      <w:bookmarkStart w:id="298" w:name="_Toc124522571"/>
      <w:bookmarkStart w:id="299" w:name="_Toc124772849"/>
      <w:bookmarkStart w:id="300" w:name="_Toc124774112"/>
      <w:bookmarkStart w:id="301" w:name="_Toc124841377"/>
      <w:bookmarkStart w:id="302" w:name="_Toc124842085"/>
      <w:bookmarkStart w:id="303" w:name="_Toc487886823"/>
      <w:bookmarkStart w:id="304" w:name="_Toc13579281"/>
      <w:bookmarkStart w:id="305" w:name="_Toc13581668"/>
      <w:bookmarkStart w:id="306" w:name="_Toc13581766"/>
      <w:bookmarkStart w:id="307" w:name="_Toc13582417"/>
      <w:bookmarkStart w:id="308" w:name="_Toc13583214"/>
      <w:bookmarkStart w:id="309" w:name="_Toc13665964"/>
      <w:bookmarkStart w:id="310" w:name="_Toc13739406"/>
      <w:bookmarkStart w:id="311" w:name="_Toc24466511"/>
      <w:bookmarkStart w:id="312" w:name="_Toc24468692"/>
      <w:bookmarkStart w:id="313" w:name="_Toc24470131"/>
      <w:bookmarkStart w:id="314" w:name="_Toc37053312"/>
      <w:bookmarkStart w:id="315" w:name="_Toc38117503"/>
      <w:bookmarkStart w:id="316" w:name="_Toc38359343"/>
      <w:bookmarkStart w:id="317" w:name="_Toc38360343"/>
      <w:bookmarkStart w:id="318" w:name="_Toc157171718"/>
      <w:r>
        <w:lastRenderedPageBreak/>
        <w:t>Statement of Intent</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18"/>
    </w:p>
    <w:p w14:paraId="47FDB1F6" w14:textId="1EFCD4F8" w:rsidR="00A900CC" w:rsidRDefault="00A900CC" w:rsidP="00A900CC">
      <w:pPr>
        <w:pStyle w:val="TextHeading2"/>
      </w:pPr>
      <w:r>
        <w:t xml:space="preserve">It is the intent </w:t>
      </w:r>
      <w:r w:rsidR="00C907CA">
        <w:t xml:space="preserve">of this instrument </w:t>
      </w:r>
      <w:r>
        <w:t xml:space="preserve">that assets transferred </w:t>
      </w:r>
      <w:r w:rsidR="00195285">
        <w:t xml:space="preserve">in </w:t>
      </w:r>
      <w:r>
        <w:t xml:space="preserve">trust be held for the benefit of beneficiaries on the terms and conditions set forth </w:t>
      </w:r>
      <w:r w:rsidR="00766300">
        <w:t xml:space="preserve">in this instrument.  </w:t>
      </w:r>
      <w:r>
        <w:t>To maximize th</w:t>
      </w:r>
      <w:r w:rsidR="00566CD7">
        <w:t>is</w:t>
      </w:r>
      <w:r>
        <w:t xml:space="preserve"> benefit, the Trustee has broad discretion.</w:t>
      </w:r>
    </w:p>
    <w:p w14:paraId="6AA103C1" w14:textId="70472D40" w:rsidR="00A900CC" w:rsidRDefault="00A900CC" w:rsidP="00A900CC">
      <w:pPr>
        <w:pStyle w:val="TextHeading2"/>
      </w:pPr>
      <w:r>
        <w:t>The specific objectives in executing this instrument include, but are not limited</w:t>
      </w:r>
      <w:r w:rsidR="00E304E2">
        <w:t>,</w:t>
      </w:r>
      <w:r>
        <w:t xml:space="preserve"> to:</w:t>
      </w:r>
    </w:p>
    <w:p w14:paraId="08D8DE65" w14:textId="7B761AEA" w:rsidR="007D06C5" w:rsidRDefault="003127DA" w:rsidP="00BD70A6">
      <w:pPr>
        <w:pStyle w:val="TextHeading3"/>
        <w:numPr>
          <w:ilvl w:val="0"/>
          <w:numId w:val="6"/>
        </w:numPr>
        <w:spacing w:after="0"/>
        <w:ind w:left="360" w:right="0"/>
      </w:pPr>
      <w:r>
        <w:t>Contributions to trust shall</w:t>
      </w:r>
      <w:r w:rsidR="00087CA6">
        <w:t xml:space="preserve"> be</w:t>
      </w:r>
      <w:r w:rsidR="009149DD">
        <w:t xml:space="preserve"> treated as</w:t>
      </w:r>
      <w:r>
        <w:t xml:space="preserve"> </w:t>
      </w:r>
      <w:r w:rsidR="004F7521" w:rsidRPr="004F7521">
        <w:rPr>
          <w:i/>
          <w:iCs/>
        </w:rPr>
        <w:t>“</w:t>
      </w:r>
      <w:r w:rsidRPr="00BB0BF2">
        <w:rPr>
          <w:i/>
          <w:iCs/>
        </w:rPr>
        <w:t>complete</w:t>
      </w:r>
      <w:r w:rsidR="00BB0BF2" w:rsidRPr="00BB0BF2">
        <w:rPr>
          <w:i/>
          <w:iCs/>
        </w:rPr>
        <w:t>”</w:t>
      </w:r>
      <w:r>
        <w:t xml:space="preserve"> </w:t>
      </w:r>
      <w:r w:rsidR="009149DD">
        <w:t xml:space="preserve">gifts </w:t>
      </w:r>
      <w:r>
        <w:t xml:space="preserve">for gift </w:t>
      </w:r>
      <w:r w:rsidR="0017269E">
        <w:t xml:space="preserve">and estate </w:t>
      </w:r>
      <w:r>
        <w:t>tax purposes</w:t>
      </w:r>
      <w:r w:rsidR="007D06C5">
        <w:t>;</w:t>
      </w:r>
      <w:r w:rsidR="007C7EBC">
        <w:t xml:space="preserve"> however, irrespective of th</w:t>
      </w:r>
      <w:r w:rsidR="001F7E47">
        <w:t xml:space="preserve">is, </w:t>
      </w:r>
      <w:r w:rsidR="007C7EBC">
        <w:t xml:space="preserve">it should not be understood that </w:t>
      </w:r>
      <w:r w:rsidR="00BD70A6">
        <w:t xml:space="preserve">any beneficiary </w:t>
      </w:r>
      <w:r w:rsidR="007C7EBC" w:rsidRPr="004001EC">
        <w:t>has</w:t>
      </w:r>
      <w:r w:rsidR="007C7EBC">
        <w:t xml:space="preserve"> the ability to demand or vest trust assets in </w:t>
      </w:r>
      <w:r w:rsidR="00D33277">
        <w:t xml:space="preserve">himself or herself or in </w:t>
      </w:r>
      <w:r w:rsidR="00A11FE9">
        <w:t xml:space="preserve">that </w:t>
      </w:r>
      <w:r w:rsidR="00BD70A6">
        <w:t xml:space="preserve">beneficiary’s </w:t>
      </w:r>
      <w:r w:rsidR="007C7EBC">
        <w:t xml:space="preserve">estate; thus, under Wyoming law it is </w:t>
      </w:r>
      <w:r w:rsidR="001139D6">
        <w:t xml:space="preserve">the intent of this instrument </w:t>
      </w:r>
      <w:r w:rsidR="007C7EBC">
        <w:t xml:space="preserve">that </w:t>
      </w:r>
      <w:r w:rsidR="008836F5">
        <w:t xml:space="preserve">(i) no beneficiary has an assignable interest since no beneficiary has an interest, property or otherwise, under this instrument; and (ii) all </w:t>
      </w:r>
      <w:r w:rsidR="007C7EBC">
        <w:t>trust</w:t>
      </w:r>
      <w:r w:rsidR="001139D6">
        <w:t>s</w:t>
      </w:r>
      <w:r w:rsidR="007C7EBC">
        <w:t xml:space="preserve"> and </w:t>
      </w:r>
      <w:r w:rsidR="001139D6">
        <w:t xml:space="preserve">their </w:t>
      </w:r>
      <w:r w:rsidR="007C7EBC">
        <w:t xml:space="preserve">assets </w:t>
      </w:r>
      <w:r w:rsidR="008836F5">
        <w:t xml:space="preserve">are </w:t>
      </w:r>
      <w:r w:rsidR="007C7EBC">
        <w:t xml:space="preserve">protected from attachment by </w:t>
      </w:r>
      <w:r w:rsidR="008836F5">
        <w:t xml:space="preserve">the </w:t>
      </w:r>
      <w:r w:rsidR="007C7EBC">
        <w:t xml:space="preserve">creditors </w:t>
      </w:r>
      <w:r w:rsidR="008836F5">
        <w:t>of all beneficiaries;</w:t>
      </w:r>
    </w:p>
    <w:p w14:paraId="59D50967" w14:textId="4066AD2F" w:rsidR="006F47FF" w:rsidRDefault="006F47FF" w:rsidP="002F6498">
      <w:pPr>
        <w:pStyle w:val="TextHeading3"/>
        <w:numPr>
          <w:ilvl w:val="0"/>
          <w:numId w:val="6"/>
        </w:numPr>
        <w:spacing w:before="0" w:after="0"/>
        <w:ind w:left="360" w:right="0"/>
      </w:pPr>
      <w:r>
        <w:t xml:space="preserve">The interest of each beneficiary in the initial or any subsequent trusts established under this instrument are held subject to a </w:t>
      </w:r>
      <w:r w:rsidRPr="0076013E">
        <w:rPr>
          <w:i/>
          <w:iCs/>
        </w:rPr>
        <w:t>“spendthrift trust”</w:t>
      </w:r>
      <w:r>
        <w:t xml:space="preserve"> to accord with W.S. §4-10-502, as more fully set forth in </w:t>
      </w:r>
      <w:r>
        <w:fldChar w:fldCharType="begin"/>
      </w:r>
      <w:r>
        <w:instrText xml:space="preserve"> REF _Ref117675647 \w \p \h </w:instrText>
      </w:r>
      <w:r>
        <w:fldChar w:fldCharType="separate"/>
      </w:r>
      <w:r>
        <w:t>Section 12.02 below</w:t>
      </w:r>
      <w:r>
        <w:fldChar w:fldCharType="end"/>
      </w:r>
      <w:r w:rsidR="00F667E2">
        <w:t xml:space="preserve">, which shall </w:t>
      </w:r>
      <w:r w:rsidR="002F6498">
        <w:t xml:space="preserve">be a restriction on the transfer by all beneficiaries of </w:t>
      </w:r>
      <w:r w:rsidR="00C40A13">
        <w:t xml:space="preserve">any interest </w:t>
      </w:r>
      <w:r w:rsidR="002F6498">
        <w:t xml:space="preserve">in any trust created under this instrument </w:t>
      </w:r>
      <w:r w:rsidR="00793761">
        <w:t xml:space="preserve">that a beneficiary may have which </w:t>
      </w:r>
      <w:r w:rsidR="002F6498">
        <w:t>is enforceable under applicable non-bankruptcy law within the meaning of §541(c)(2) of the Bankruptcy Code;</w:t>
      </w:r>
    </w:p>
    <w:p w14:paraId="6AC01C86" w14:textId="5831AAB1" w:rsidR="00C66CE8" w:rsidRDefault="00C66CE8" w:rsidP="00BD70A6">
      <w:pPr>
        <w:pStyle w:val="TextHeading3"/>
        <w:numPr>
          <w:ilvl w:val="0"/>
          <w:numId w:val="6"/>
        </w:numPr>
        <w:spacing w:before="0" w:after="0"/>
        <w:ind w:left="360" w:right="0"/>
      </w:pPr>
      <w:r>
        <w:t xml:space="preserve">This trust </w:t>
      </w:r>
      <w:r w:rsidR="00B1309B">
        <w:t xml:space="preserve">shall </w:t>
      </w:r>
      <w:r>
        <w:t xml:space="preserve">be a </w:t>
      </w:r>
      <w:r w:rsidR="0076013E" w:rsidRPr="005B4D21">
        <w:rPr>
          <w:i/>
          <w:iCs/>
        </w:rPr>
        <w:t>“</w:t>
      </w:r>
      <w:r w:rsidRPr="005B4D21">
        <w:rPr>
          <w:i/>
          <w:iCs/>
        </w:rPr>
        <w:t>qualified spendthrift trust</w:t>
      </w:r>
      <w:r w:rsidR="0076013E" w:rsidRPr="005B4D21">
        <w:rPr>
          <w:i/>
          <w:iCs/>
        </w:rPr>
        <w:t>”</w:t>
      </w:r>
      <w:r>
        <w:t xml:space="preserve"> </w:t>
      </w:r>
      <w:r w:rsidR="00D85A5F">
        <w:t xml:space="preserve">under </w:t>
      </w:r>
      <w:r>
        <w:t>W.S. §4-10-510;</w:t>
      </w:r>
    </w:p>
    <w:p w14:paraId="722434A1" w14:textId="5E3E2A9D" w:rsidR="00A900CC" w:rsidRDefault="00A900CC" w:rsidP="00BD70A6">
      <w:pPr>
        <w:pStyle w:val="NormalWeb"/>
        <w:numPr>
          <w:ilvl w:val="0"/>
          <w:numId w:val="6"/>
        </w:numPr>
        <w:spacing w:before="0" w:beforeAutospacing="0"/>
        <w:ind w:left="360"/>
        <w:jc w:val="both"/>
      </w:pPr>
      <w:r>
        <w:t xml:space="preserve">Trust assets </w:t>
      </w:r>
      <w:r w:rsidR="00B1309B">
        <w:t xml:space="preserve">shall </w:t>
      </w:r>
      <w:r>
        <w:t xml:space="preserve">not be </w:t>
      </w:r>
      <w:r w:rsidR="00806868">
        <w:t xml:space="preserve">or become </w:t>
      </w:r>
      <w:r>
        <w:t xml:space="preserve">subject to claims by </w:t>
      </w:r>
      <w:r w:rsidR="00F81A73">
        <w:t xml:space="preserve">any beneficiaries’ </w:t>
      </w:r>
      <w:r>
        <w:t xml:space="preserve">creditors, including spouses, ex-spouses, governmental agencies, third-party </w:t>
      </w:r>
      <w:r w:rsidR="00F11D99">
        <w:t xml:space="preserve">and </w:t>
      </w:r>
      <w:r>
        <w:t>judgment creditors, claimants under professional liability, others with as yet undefined claims, and all other claimants whose claims are not enforceable under the</w:t>
      </w:r>
      <w:r w:rsidRPr="0005682F">
        <w:rPr>
          <w:i/>
          <w:iCs/>
        </w:rPr>
        <w:t xml:space="preserve"> “Wyoming Uniform Fraudulent Transfer Act,”</w:t>
      </w:r>
      <w:r>
        <w:t xml:space="preserve"> W.S. §§34-14-201, et. seq</w:t>
      </w:r>
      <w:r w:rsidR="00AA1D72">
        <w:t xml:space="preserve">., and under the </w:t>
      </w:r>
      <w:r w:rsidR="00AA1D72" w:rsidRPr="00AA32FA">
        <w:rPr>
          <w:i/>
          <w:iCs/>
        </w:rPr>
        <w:t>spendthrift trust</w:t>
      </w:r>
      <w:r w:rsidR="00AA1D72">
        <w:t xml:space="preserve"> section, W.S. </w:t>
      </w:r>
      <w:r w:rsidR="008654F0">
        <w:t>§</w:t>
      </w:r>
      <w:r w:rsidR="00AA1D72">
        <w:t>4-10-502</w:t>
      </w:r>
      <w:r w:rsidR="00BD70A6">
        <w:t>; and</w:t>
      </w:r>
    </w:p>
    <w:p w14:paraId="7204007E" w14:textId="476718E7" w:rsidR="00A900CC" w:rsidRDefault="00A900CC" w:rsidP="002E6601">
      <w:pPr>
        <w:pStyle w:val="TextHeading3"/>
        <w:numPr>
          <w:ilvl w:val="0"/>
          <w:numId w:val="6"/>
        </w:numPr>
        <w:spacing w:before="0" w:after="0"/>
        <w:ind w:left="360" w:right="0"/>
      </w:pPr>
      <w:r>
        <w:t>Any interest under this instrument</w:t>
      </w:r>
      <w:r w:rsidR="009A35D5">
        <w:t xml:space="preserve"> </w:t>
      </w:r>
      <w:r w:rsidR="00806868">
        <w:t xml:space="preserve">shall </w:t>
      </w:r>
      <w:r>
        <w:t xml:space="preserve">be free of </w:t>
      </w:r>
      <w:r w:rsidR="00FD014B">
        <w:t xml:space="preserve">the </w:t>
      </w:r>
      <w:r w:rsidR="00BA1030">
        <w:t>debts, contracts, claims, pledges, assignments, alienation, and anticipation</w:t>
      </w:r>
      <w:r w:rsidR="00BD70A6">
        <w:t xml:space="preserve"> of all beneficiaries</w:t>
      </w:r>
      <w:r w:rsidR="00B54F89">
        <w:t xml:space="preserve"> and</w:t>
      </w:r>
      <w:r w:rsidR="00BD70A6">
        <w:t xml:space="preserve"> of </w:t>
      </w:r>
      <w:r w:rsidR="00D81FA7">
        <w:t xml:space="preserve">those of the Trust Protector, the Trustee, and any person contributing to trust, and </w:t>
      </w:r>
      <w:r w:rsidR="00916504">
        <w:t xml:space="preserve">shall </w:t>
      </w:r>
      <w:r w:rsidR="00D81FA7">
        <w:t>not be subject to any levy, attachment, execution, sequestration, or other process of law</w:t>
      </w:r>
      <w:r w:rsidR="000B40FD">
        <w:t>.</w:t>
      </w:r>
    </w:p>
    <w:p w14:paraId="73B8B385" w14:textId="70795F27" w:rsidR="001E1E79" w:rsidRDefault="00A900CC" w:rsidP="00A900CC">
      <w:pPr>
        <w:pStyle w:val="TextHeading2"/>
      </w:pPr>
      <w:r>
        <w:t>All provisions of this instrument are to be construed to accomplish these objectives.  Any beneficiary has the right at any time to release, renounce or disclaim any right, power or interest that might be construed or deemed to defeat these objectives.</w:t>
      </w:r>
    </w:p>
    <w:p w14:paraId="7C57C0B4" w14:textId="7B151AF9" w:rsidR="00DC6CB6" w:rsidRDefault="00DC6CB6" w:rsidP="00900F19">
      <w:pPr>
        <w:pStyle w:val="Heading2"/>
      </w:pPr>
      <w:bookmarkStart w:id="319" w:name="_Toc46999293"/>
      <w:bookmarkStart w:id="320" w:name="_Toc47001055"/>
      <w:bookmarkStart w:id="321" w:name="_Toc56766853"/>
      <w:bookmarkStart w:id="322" w:name="_Toc57030806"/>
      <w:bookmarkStart w:id="323" w:name="_Toc57030922"/>
      <w:bookmarkStart w:id="324" w:name="_Toc57031579"/>
      <w:bookmarkStart w:id="325" w:name="_Toc63505010"/>
      <w:bookmarkStart w:id="326" w:name="_Toc63505139"/>
      <w:bookmarkStart w:id="327" w:name="_Toc63513048"/>
      <w:bookmarkStart w:id="328" w:name="_Toc63514636"/>
      <w:bookmarkStart w:id="329" w:name="_Toc63514820"/>
      <w:bookmarkStart w:id="330" w:name="_Toc63516206"/>
      <w:bookmarkStart w:id="331" w:name="_Toc63516336"/>
      <w:bookmarkStart w:id="332" w:name="_Toc63516461"/>
      <w:bookmarkStart w:id="333" w:name="_Toc86407221"/>
      <w:bookmarkStart w:id="334" w:name="_Toc86407597"/>
      <w:bookmarkStart w:id="335" w:name="_Toc113001376"/>
      <w:bookmarkStart w:id="336" w:name="_Toc113001504"/>
      <w:bookmarkStart w:id="337" w:name="_Toc115339466"/>
      <w:bookmarkStart w:id="338" w:name="_Toc115763723"/>
      <w:bookmarkStart w:id="339" w:name="_Toc115765536"/>
      <w:bookmarkStart w:id="340" w:name="_Toc115765664"/>
      <w:bookmarkStart w:id="341" w:name="_Toc115769803"/>
      <w:bookmarkStart w:id="342" w:name="_Toc119050061"/>
      <w:bookmarkStart w:id="343" w:name="_Toc119056105"/>
      <w:bookmarkStart w:id="344" w:name="_Toc119070161"/>
      <w:bookmarkStart w:id="345" w:name="_Toc119467891"/>
      <w:bookmarkStart w:id="346" w:name="_Toc119664382"/>
      <w:bookmarkStart w:id="347" w:name="_Toc119664781"/>
      <w:bookmarkStart w:id="348" w:name="_Toc119927776"/>
      <w:bookmarkStart w:id="349" w:name="_Toc124522572"/>
      <w:bookmarkStart w:id="350" w:name="_Toc124772850"/>
      <w:bookmarkStart w:id="351" w:name="_Toc124774113"/>
      <w:bookmarkStart w:id="352" w:name="_Toc124841378"/>
      <w:bookmarkStart w:id="353" w:name="_Toc124842086"/>
      <w:bookmarkStart w:id="354" w:name="_Toc157171719"/>
      <w:r>
        <w:t>Existing Obligations</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59F3E1E7" w14:textId="6A5973D4" w:rsidR="00813B91" w:rsidRDefault="00813B91" w:rsidP="00813B91">
      <w:pPr>
        <w:pStyle w:val="TextHeading2"/>
      </w:pPr>
      <w:r>
        <w:t xml:space="preserve">Grantors do not intend to frustrate the rights of a creditor under Wyoming’s Uniform Fraudulent Transfer Act (W.S. §§34-14-201, et. seq.) by </w:t>
      </w:r>
      <w:r w:rsidR="004E1AD3">
        <w:t xml:space="preserve">any </w:t>
      </w:r>
      <w:r>
        <w:t>transfer of assets to trust</w:t>
      </w:r>
      <w:r w:rsidR="00AD31EB">
        <w:t>; therefore:</w:t>
      </w:r>
    </w:p>
    <w:p w14:paraId="7C2E44F0" w14:textId="23E23661" w:rsidR="00813B91" w:rsidRDefault="00813B91" w:rsidP="00813B91">
      <w:pPr>
        <w:pStyle w:val="TextHeading3"/>
        <w:ind w:left="0" w:right="0"/>
      </w:pPr>
      <w:r>
        <w:t>(a)</w:t>
      </w:r>
      <w:r>
        <w:tab/>
        <w:t>As to any transfer of property that is adjudicated to be void or voidable as a fraudulent transfer under Wyoming law, the Trustee is directed to comply with the order of a court of competent jurisdiction with respect to the return or transfer of the property constituting the void or voidable transfer, together with any accretions</w:t>
      </w:r>
      <w:r w:rsidR="003442D8">
        <w:t xml:space="preserve">, </w:t>
      </w:r>
      <w:r>
        <w:t>additions</w:t>
      </w:r>
      <w:r w:rsidR="003442D8">
        <w:t>,</w:t>
      </w:r>
      <w:r>
        <w:t xml:space="preserve"> or substitutions; however, the property to be returned or otherwise transferred must be limited to property:</w:t>
      </w:r>
    </w:p>
    <w:p w14:paraId="1617AC38" w14:textId="7BF0193B" w:rsidR="00813B91" w:rsidRDefault="00813B91" w:rsidP="005272CE">
      <w:pPr>
        <w:pStyle w:val="TextHeading4"/>
        <w:numPr>
          <w:ilvl w:val="0"/>
          <w:numId w:val="7"/>
        </w:numPr>
        <w:spacing w:before="0" w:after="0"/>
        <w:ind w:left="360" w:right="0"/>
      </w:pPr>
      <w:r>
        <w:t xml:space="preserve">having a value not exceeding the amounts that are finally determined to be properly due and owing such creditor from </w:t>
      </w:r>
      <w:r w:rsidR="003442D8">
        <w:t>the transferor</w:t>
      </w:r>
      <w:r>
        <w:t>; or</w:t>
      </w:r>
    </w:p>
    <w:p w14:paraId="25368BBB" w14:textId="2A32C86D" w:rsidR="00813B91" w:rsidRDefault="00813B91" w:rsidP="005272CE">
      <w:pPr>
        <w:pStyle w:val="TextHeading4"/>
        <w:numPr>
          <w:ilvl w:val="0"/>
          <w:numId w:val="7"/>
        </w:numPr>
        <w:spacing w:before="0"/>
        <w:ind w:left="360" w:right="0"/>
      </w:pPr>
      <w:r>
        <w:t xml:space="preserve">with respect to which </w:t>
      </w:r>
      <w:r w:rsidR="00572837">
        <w:t xml:space="preserve">the transferor has </w:t>
      </w:r>
      <w:r>
        <w:t>voluntarily and not under an act of duress agreed to the payment or settlement.</w:t>
      </w:r>
    </w:p>
    <w:p w14:paraId="389B3EEE" w14:textId="25B4F562" w:rsidR="00813B91" w:rsidRDefault="00813B91" w:rsidP="00813B91">
      <w:pPr>
        <w:pStyle w:val="TextHeading3"/>
        <w:ind w:left="0" w:right="0"/>
      </w:pPr>
      <w:r>
        <w:lastRenderedPageBreak/>
        <w:t>(b)</w:t>
      </w:r>
      <w:r>
        <w:tab/>
        <w:t xml:space="preserve">Despite anything </w:t>
      </w:r>
      <w:r w:rsidR="00610144">
        <w:t xml:space="preserve">in this instrument </w:t>
      </w:r>
      <w:r>
        <w:t xml:space="preserve">to the contrary, no payment shall be made by the Trustee unless at the time of payment </w:t>
      </w:r>
      <w:r w:rsidR="00572837">
        <w:t xml:space="preserve">the transferor is </w:t>
      </w:r>
      <w:r>
        <w:t>legally bound to pay the debt.  The Trustee may not make any payment that is more than the lesser of:</w:t>
      </w:r>
    </w:p>
    <w:p w14:paraId="36C9FA91" w14:textId="58435572" w:rsidR="00813B91" w:rsidRDefault="00813B91" w:rsidP="005272CE">
      <w:pPr>
        <w:pStyle w:val="TextHeading4"/>
        <w:numPr>
          <w:ilvl w:val="0"/>
          <w:numId w:val="8"/>
        </w:numPr>
        <w:spacing w:after="0"/>
        <w:ind w:left="360" w:right="0"/>
      </w:pPr>
      <w:r>
        <w:t xml:space="preserve">the amount of the property originally transferred by </w:t>
      </w:r>
      <w:r w:rsidR="00572837">
        <w:t>the transferor</w:t>
      </w:r>
      <w:r>
        <w:t>, together with any accretions</w:t>
      </w:r>
      <w:r w:rsidR="00572837">
        <w:t xml:space="preserve">, </w:t>
      </w:r>
      <w:r>
        <w:t>additions</w:t>
      </w:r>
      <w:r w:rsidR="00572837">
        <w:t xml:space="preserve">, </w:t>
      </w:r>
      <w:r>
        <w:t>or substitutions; or</w:t>
      </w:r>
    </w:p>
    <w:p w14:paraId="7D9E58CD" w14:textId="77777777" w:rsidR="00813B91" w:rsidRDefault="00813B91" w:rsidP="005272CE">
      <w:pPr>
        <w:pStyle w:val="TextHeading4"/>
        <w:numPr>
          <w:ilvl w:val="0"/>
          <w:numId w:val="8"/>
        </w:numPr>
        <w:spacing w:before="0"/>
        <w:ind w:left="360" w:right="0"/>
      </w:pPr>
      <w:r>
        <w:t>the maximum amount the Trustee must pay under Wyoming law.</w:t>
      </w:r>
    </w:p>
    <w:p w14:paraId="3EC19F4B" w14:textId="6FF6E3DF" w:rsidR="00813B91" w:rsidRDefault="00813B91" w:rsidP="00813B91">
      <w:pPr>
        <w:pStyle w:val="TextHeading3"/>
        <w:ind w:left="0" w:right="0"/>
        <w:rPr>
          <w:color w:val="000000"/>
        </w:rPr>
      </w:pPr>
      <w:r>
        <w:t>(c)</w:t>
      </w:r>
      <w:r>
        <w:tab/>
        <w:t>As to any transfer of property that is adjudicated to be void or voidable as a fraudulent transfer more than four years after the transfer, the Trustee must not return any property and must not otherwise pay or satisfy any claim of any creditor except as required under Wyoming law.</w:t>
      </w:r>
    </w:p>
    <w:p w14:paraId="2800C0E0" w14:textId="61C54246" w:rsidR="00DC6CB6" w:rsidRDefault="001B5151" w:rsidP="00900F19">
      <w:pPr>
        <w:pStyle w:val="Heading2"/>
      </w:pPr>
      <w:bookmarkStart w:id="355" w:name="_Toc487886824"/>
      <w:bookmarkStart w:id="356" w:name="_Toc13579282"/>
      <w:bookmarkStart w:id="357" w:name="_Toc13581669"/>
      <w:bookmarkStart w:id="358" w:name="_Toc13581767"/>
      <w:bookmarkStart w:id="359" w:name="_Toc13582418"/>
      <w:bookmarkStart w:id="360" w:name="_Toc13583215"/>
      <w:bookmarkStart w:id="361" w:name="_Toc13665965"/>
      <w:bookmarkStart w:id="362" w:name="_Toc13739407"/>
      <w:bookmarkStart w:id="363" w:name="_Toc24466512"/>
      <w:bookmarkStart w:id="364" w:name="_Toc24468693"/>
      <w:bookmarkStart w:id="365" w:name="_Toc24470132"/>
      <w:bookmarkStart w:id="366" w:name="_Toc37053313"/>
      <w:bookmarkStart w:id="367" w:name="_Toc38117504"/>
      <w:bookmarkStart w:id="368" w:name="_Toc38359344"/>
      <w:bookmarkStart w:id="369" w:name="_Toc38360344"/>
      <w:bookmarkStart w:id="370" w:name="_Toc46999294"/>
      <w:bookmarkStart w:id="371" w:name="_Toc47001056"/>
      <w:bookmarkStart w:id="372" w:name="_Toc56766854"/>
      <w:bookmarkStart w:id="373" w:name="_Toc57030807"/>
      <w:bookmarkStart w:id="374" w:name="_Toc57030923"/>
      <w:bookmarkStart w:id="375" w:name="_Toc57031580"/>
      <w:bookmarkStart w:id="376" w:name="_Toc63505011"/>
      <w:bookmarkStart w:id="377" w:name="_Toc63505140"/>
      <w:bookmarkStart w:id="378" w:name="_Toc63513049"/>
      <w:bookmarkStart w:id="379" w:name="_Toc63514637"/>
      <w:bookmarkStart w:id="380" w:name="_Toc63514821"/>
      <w:bookmarkStart w:id="381" w:name="_Toc63516207"/>
      <w:bookmarkStart w:id="382" w:name="_Toc63516337"/>
      <w:bookmarkStart w:id="383" w:name="_Toc63516462"/>
      <w:bookmarkStart w:id="384" w:name="_Toc86407222"/>
      <w:bookmarkStart w:id="385" w:name="_Toc86407598"/>
      <w:bookmarkStart w:id="386" w:name="_Toc113001377"/>
      <w:bookmarkStart w:id="387" w:name="_Toc113001505"/>
      <w:bookmarkStart w:id="388" w:name="_Toc115339467"/>
      <w:bookmarkStart w:id="389" w:name="_Toc115763724"/>
      <w:bookmarkStart w:id="390" w:name="_Toc115765537"/>
      <w:bookmarkStart w:id="391" w:name="_Toc115765665"/>
      <w:bookmarkStart w:id="392" w:name="_Toc115769804"/>
      <w:bookmarkStart w:id="393" w:name="_Toc119050062"/>
      <w:bookmarkStart w:id="394" w:name="_Toc119056106"/>
      <w:bookmarkStart w:id="395" w:name="_Toc119070162"/>
      <w:bookmarkStart w:id="396" w:name="_Toc119467892"/>
      <w:bookmarkStart w:id="397" w:name="_Toc119664383"/>
      <w:bookmarkStart w:id="398" w:name="_Toc119664782"/>
      <w:bookmarkStart w:id="399" w:name="_Toc119927777"/>
      <w:bookmarkStart w:id="400" w:name="_Toc124522573"/>
      <w:bookmarkStart w:id="401" w:name="_Toc124772851"/>
      <w:bookmarkStart w:id="402" w:name="_Toc124774114"/>
      <w:bookmarkStart w:id="403" w:name="_Toc124841379"/>
      <w:bookmarkStart w:id="404" w:name="_Toc124842087"/>
      <w:bookmarkStart w:id="405" w:name="_Toc157171720"/>
      <w:r>
        <w:t xml:space="preserve">Not a </w:t>
      </w:r>
      <w:r w:rsidR="00DC6CB6">
        <w:t>Grantor Trust</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0F54CBE" w14:textId="6F6AB7D7" w:rsidR="00653121" w:rsidRDefault="00653121" w:rsidP="00653121">
      <w:pPr>
        <w:pStyle w:val="TextHeading2"/>
      </w:pPr>
      <w:r>
        <w:t xml:space="preserve">The intent of this instrument is that Grantors </w:t>
      </w:r>
      <w:r w:rsidR="00AA6C7E">
        <w:t xml:space="preserve">shall </w:t>
      </w:r>
      <w:r w:rsidR="00734CB8">
        <w:t xml:space="preserve">not </w:t>
      </w:r>
      <w:r w:rsidR="00D57967">
        <w:t xml:space="preserve">henceforth </w:t>
      </w:r>
      <w:r w:rsidR="00734CB8">
        <w:t>maintain</w:t>
      </w:r>
      <w:r>
        <w:t xml:space="preserve"> </w:t>
      </w:r>
      <w:r w:rsidR="00D57967">
        <w:t xml:space="preserve">any </w:t>
      </w:r>
      <w:r>
        <w:t xml:space="preserve">liability for taxes </w:t>
      </w:r>
      <w:r w:rsidR="00734CB8">
        <w:t xml:space="preserve">on trust assets. </w:t>
      </w:r>
      <w:r>
        <w:t>All provisions of this instrument are to be construed to carry out this intent.  Notwithstanding any provision of this instrument that may seem to be to the contrary, the following provisions apply.</w:t>
      </w:r>
      <w:r w:rsidRPr="002A0767">
        <w:t xml:space="preserve"> </w:t>
      </w:r>
    </w:p>
    <w:p w14:paraId="2D8DDEC1" w14:textId="77777777" w:rsidR="00653121" w:rsidRDefault="00653121" w:rsidP="00653121">
      <w:pPr>
        <w:pStyle w:val="Heading3"/>
        <w:numPr>
          <w:ilvl w:val="3"/>
          <w:numId w:val="4"/>
        </w:numPr>
      </w:pPr>
      <w:r>
        <w:t>Power of Substitution</w:t>
      </w:r>
    </w:p>
    <w:p w14:paraId="36A761C3" w14:textId="77777777" w:rsidR="00653121" w:rsidRDefault="00000000" w:rsidP="00653121">
      <w:pPr>
        <w:pStyle w:val="TextHeading2"/>
        <w:keepNext/>
        <w:jc w:val="center"/>
        <w:rPr>
          <w:vanish/>
          <w:sz w:val="20"/>
        </w:rPr>
      </w:pPr>
      <w:hyperlink r:id="rId15" w:history="1">
        <w:r w:rsidR="00653121">
          <w:rPr>
            <w:rStyle w:val="FooterChar"/>
            <w:vanish/>
            <w:color w:val="0000FF"/>
            <w:szCs w:val="20"/>
            <w:u w:val="single"/>
          </w:rPr>
          <w:t>[WealthDocs ANNOTATION]</w:t>
        </w:r>
      </w:hyperlink>
      <w:r w:rsidR="00653121">
        <w:rPr>
          <w:vanish/>
        </w:rPr>
        <w:br/>
      </w:r>
      <w:r w:rsidR="00653121">
        <w:rPr>
          <w:vanish/>
          <w:sz w:val="20"/>
        </w:rPr>
        <w:t>This is hidden text and will not print.</w:t>
      </w:r>
      <w:r w:rsidR="00653121">
        <w:rPr>
          <w:vanish/>
          <w:sz w:val="20"/>
        </w:rPr>
        <w:br/>
        <w:t>Click link to view annotation on website</w:t>
      </w:r>
    </w:p>
    <w:p w14:paraId="11C7764A" w14:textId="2BCFD70F" w:rsidR="00957EDD" w:rsidRPr="00200794" w:rsidRDefault="00957EDD" w:rsidP="00957EDD">
      <w:pPr>
        <w:pStyle w:val="TextHeading2"/>
        <w:keepNext/>
        <w:ind w:left="630"/>
      </w:pPr>
      <w:r w:rsidRPr="00200794">
        <w:fldChar w:fldCharType="begin"/>
      </w:r>
      <w:r w:rsidRPr="00200794">
        <w:rPr>
          <w:vanish/>
        </w:rPr>
        <w:instrText>HYPERLINK "http://www.wealthcounsel.com/WDAnnotation0005.aspx"</w:instrText>
      </w:r>
      <w:r w:rsidRPr="00200794">
        <w:fldChar w:fldCharType="separate"/>
      </w:r>
      <w:r w:rsidRPr="00200794">
        <w:rPr>
          <w:rStyle w:val="FooterChar"/>
          <w:vanish/>
          <w:color w:val="0000FF"/>
          <w:szCs w:val="20"/>
          <w:u w:val="single"/>
        </w:rPr>
        <w:t>[WealthDocs ANNOTATION]</w:t>
      </w:r>
      <w:r w:rsidRPr="00200794">
        <w:rPr>
          <w:rStyle w:val="FooterChar"/>
          <w:vanish/>
          <w:color w:val="0000FF"/>
          <w:szCs w:val="20"/>
          <w:u w:val="single"/>
        </w:rPr>
        <w:fldChar w:fldCharType="end"/>
      </w:r>
      <w:r w:rsidRPr="00200794">
        <w:t xml:space="preserve">The Trust Protector (acting in a fiduciary capacity and only with the consent of an Adverse Party) may direct the Trustee to transfer trust property to </w:t>
      </w:r>
      <w:r w:rsidR="00B86725">
        <w:t xml:space="preserve">either Grantor or both </w:t>
      </w:r>
      <w:r w:rsidRPr="00200794">
        <w:t>Grantor</w:t>
      </w:r>
      <w:r w:rsidR="00B86725">
        <w:t>s</w:t>
      </w:r>
      <w:r w:rsidR="00F55FEF">
        <w:t xml:space="preserve">, jointly or otherwise, </w:t>
      </w:r>
      <w:r w:rsidRPr="00200794">
        <w:t xml:space="preserve">in exchange for property of equivalent value.  This power may not be exercised so that </w:t>
      </w:r>
      <w:r w:rsidR="00F55FEF">
        <w:t xml:space="preserve">either </w:t>
      </w:r>
      <w:r w:rsidRPr="00200794">
        <w:t>Grantor reacquires property that would cause an incident of ownership, as defined in IRC §2041, or with respect to any stock treated as voting stock under IRC §2036(b)</w:t>
      </w:r>
      <w:r w:rsidR="002F48CB">
        <w:t xml:space="preserve">. This </w:t>
      </w:r>
      <w:r w:rsidRPr="00200794">
        <w:t>power may not be exercised in any manner that shifts benefits among beneficiaries.  In consideration of these limitations:</w:t>
      </w:r>
    </w:p>
    <w:p w14:paraId="2C11A24A" w14:textId="77777777" w:rsidR="00957EDD" w:rsidRPr="00200794" w:rsidRDefault="00957EDD" w:rsidP="007547F9">
      <w:pPr>
        <w:pStyle w:val="TextHeading4"/>
        <w:numPr>
          <w:ilvl w:val="0"/>
          <w:numId w:val="29"/>
        </w:numPr>
        <w:spacing w:before="0" w:after="0"/>
        <w:ind w:left="1080" w:right="0"/>
      </w:pPr>
      <w:r w:rsidRPr="00200794">
        <w:t>No provision in this agreement is to be construed in any manner that limits the Trustee’s power to reinvest trust corpus for the benefit of the beneficiaries; and</w:t>
      </w:r>
    </w:p>
    <w:p w14:paraId="5D5A5BCA" w14:textId="2231DB21" w:rsidR="00653121" w:rsidRDefault="00957EDD" w:rsidP="007547F9">
      <w:pPr>
        <w:pStyle w:val="TextHeading3"/>
        <w:numPr>
          <w:ilvl w:val="0"/>
          <w:numId w:val="29"/>
        </w:numPr>
        <w:spacing w:before="0"/>
        <w:ind w:left="1080" w:right="-144"/>
      </w:pPr>
      <w:r w:rsidRPr="00200794">
        <w:t>The Trustee has a fiduciary duty to act impartially toward</w:t>
      </w:r>
      <w:r w:rsidR="00B770A9">
        <w:t>s</w:t>
      </w:r>
      <w:r w:rsidRPr="00200794">
        <w:t xml:space="preserve"> all trust beneficiaries. </w:t>
      </w:r>
    </w:p>
    <w:p w14:paraId="3196C6C7" w14:textId="2B2607E4" w:rsidR="000A5B3E" w:rsidRPr="00200794" w:rsidRDefault="00653121" w:rsidP="000A5B3E">
      <w:pPr>
        <w:pStyle w:val="TextHeading3"/>
        <w:ind w:right="-144"/>
      </w:pPr>
      <w:r>
        <w:t>This provision shall comply with Revenue Ruling</w:t>
      </w:r>
      <w:r w:rsidR="00E15529">
        <w:t>s</w:t>
      </w:r>
      <w:r>
        <w:t xml:space="preserve"> 2008-22</w:t>
      </w:r>
      <w:r w:rsidR="00E15529">
        <w:t xml:space="preserve"> and 2011-28</w:t>
      </w:r>
      <w:r>
        <w:t>.</w:t>
      </w:r>
    </w:p>
    <w:p w14:paraId="00548B27" w14:textId="77777777" w:rsidR="000A5B3E" w:rsidRPr="00200794" w:rsidRDefault="000A5B3E" w:rsidP="000A5B3E">
      <w:pPr>
        <w:pStyle w:val="Heading3"/>
        <w:ind w:right="0"/>
      </w:pPr>
      <w:r w:rsidRPr="00200794">
        <w:t>No Power to Borrow without Adequate Interest and Security</w:t>
      </w:r>
    </w:p>
    <w:p w14:paraId="466AF5E3" w14:textId="462A2A9B" w:rsidR="000A5B3E" w:rsidRPr="00200794" w:rsidRDefault="000A5B3E" w:rsidP="000A5B3E">
      <w:pPr>
        <w:pStyle w:val="TextHeading3"/>
        <w:ind w:right="0"/>
      </w:pPr>
      <w:r w:rsidRPr="00200794">
        <w:t xml:space="preserve">The Trust Protector (acting in a fiduciary capacity and only with the consent of an Adverse Party) may lend trust property to </w:t>
      </w:r>
      <w:r w:rsidR="00496383">
        <w:t xml:space="preserve">either Grantor or both </w:t>
      </w:r>
      <w:r w:rsidRPr="00200794">
        <w:t>Grantor</w:t>
      </w:r>
      <w:r w:rsidR="00496383">
        <w:t>s</w:t>
      </w:r>
      <w:r w:rsidRPr="00200794">
        <w:t xml:space="preserve"> with adequate interest and security.  If exercised, the loan must specify the terms of borrowing and </w:t>
      </w:r>
      <w:r w:rsidR="00A52C43">
        <w:t xml:space="preserve">the </w:t>
      </w:r>
      <w:r w:rsidRPr="00200794">
        <w:t>amount borrowed.</w:t>
      </w:r>
    </w:p>
    <w:p w14:paraId="7818791C" w14:textId="1FDFA711" w:rsidR="00713B7C" w:rsidRDefault="00713B7C" w:rsidP="00713B7C">
      <w:pPr>
        <w:pStyle w:val="TextHeading3"/>
      </w:pPr>
      <w:r w:rsidRPr="003307D8">
        <w:rPr>
          <w:rStyle w:val="PortfolioHeading"/>
        </w:rPr>
        <w:t>(</w:t>
      </w:r>
      <w:r w:rsidR="000A5B3E">
        <w:rPr>
          <w:rStyle w:val="PortfolioHeading"/>
        </w:rPr>
        <w:t>c</w:t>
      </w:r>
      <w:r w:rsidRPr="003307D8">
        <w:rPr>
          <w:rStyle w:val="PortfolioHeading"/>
        </w:rPr>
        <w:t>)</w:t>
      </w:r>
      <w:r w:rsidRPr="003307D8">
        <w:rPr>
          <w:rStyle w:val="PortfolioHeading"/>
        </w:rPr>
        <w:tab/>
      </w:r>
      <w:r w:rsidR="00323A12">
        <w:rPr>
          <w:rStyle w:val="PortfolioHeading"/>
        </w:rPr>
        <w:t>No Income or Principal Withdrawal Rights</w:t>
      </w:r>
    </w:p>
    <w:p w14:paraId="094C154E" w14:textId="777A65AA" w:rsidR="00221E54" w:rsidRDefault="00221E54" w:rsidP="00221E54">
      <w:pPr>
        <w:pStyle w:val="TextHeading3"/>
        <w:ind w:right="0"/>
      </w:pPr>
      <w:r w:rsidRPr="00221E54">
        <w:t xml:space="preserve">No one has any withdrawal rights under this instrument.  All distributions are subject to the absolute discretion of the </w:t>
      </w:r>
      <w:r w:rsidR="00CE4832">
        <w:t>discretionary distribution committee established under Article Four</w:t>
      </w:r>
      <w:r w:rsidR="00DC5112">
        <w:t xml:space="preserve"> and exercised pursuant to either </w:t>
      </w:r>
      <w:r w:rsidRPr="00221E54">
        <w:fldChar w:fldCharType="begin"/>
      </w:r>
      <w:r w:rsidRPr="00221E54">
        <w:instrText xml:space="preserve"> REF _Ref117263837 \w \h  \* MERGEFORMAT </w:instrText>
      </w:r>
      <w:r w:rsidRPr="00221E54">
        <w:fldChar w:fldCharType="separate"/>
      </w:r>
      <w:r w:rsidRPr="00221E54">
        <w:t>Section 6.01</w:t>
      </w:r>
      <w:r w:rsidRPr="00221E54">
        <w:fldChar w:fldCharType="end"/>
      </w:r>
      <w:r w:rsidRPr="00221E54">
        <w:t xml:space="preserve"> or </w:t>
      </w:r>
      <w:r w:rsidR="00DC5112">
        <w:t xml:space="preserve">Section </w:t>
      </w:r>
      <w:r w:rsidRPr="00221E54">
        <w:fldChar w:fldCharType="begin"/>
      </w:r>
      <w:r w:rsidRPr="00221E54">
        <w:instrText xml:space="preserve"> REF _Ref117263850 \w \h  \* MERGEFORMAT </w:instrText>
      </w:r>
      <w:r w:rsidRPr="00221E54">
        <w:fldChar w:fldCharType="separate"/>
      </w:r>
      <w:r w:rsidRPr="00221E54">
        <w:t>7.02(a)</w:t>
      </w:r>
      <w:r w:rsidRPr="00221E54">
        <w:fldChar w:fldCharType="end"/>
      </w:r>
      <w:r w:rsidRPr="00221E54">
        <w:t xml:space="preserve"> or other provisions of this instrument (depending on which trusts are then being administered).</w:t>
      </w:r>
    </w:p>
    <w:p w14:paraId="5EB09C47" w14:textId="7E0ED79D" w:rsidR="00653121" w:rsidRPr="00323A12" w:rsidRDefault="00653121" w:rsidP="00A225B2">
      <w:pPr>
        <w:pStyle w:val="TextHeading3"/>
        <w:rPr>
          <w:rFonts w:ascii="Arial" w:hAnsi="Arial" w:cs="Arial"/>
          <w:b/>
          <w:bCs/>
        </w:rPr>
      </w:pPr>
      <w:r w:rsidRPr="00323A12">
        <w:rPr>
          <w:rFonts w:ascii="Arial" w:hAnsi="Arial" w:cs="Arial"/>
          <w:b/>
          <w:bCs/>
        </w:rPr>
        <w:t>(</w:t>
      </w:r>
      <w:r w:rsidR="00496383">
        <w:rPr>
          <w:rFonts w:ascii="Arial" w:hAnsi="Arial" w:cs="Arial"/>
          <w:b/>
          <w:bCs/>
        </w:rPr>
        <w:t>d</w:t>
      </w:r>
      <w:r w:rsidRPr="00323A12">
        <w:rPr>
          <w:rFonts w:ascii="Arial" w:hAnsi="Arial" w:cs="Arial"/>
          <w:b/>
          <w:bCs/>
        </w:rPr>
        <w:t>)</w:t>
      </w:r>
      <w:r w:rsidRPr="00323A12">
        <w:rPr>
          <w:rFonts w:ascii="Arial" w:hAnsi="Arial" w:cs="Arial"/>
          <w:b/>
          <w:bCs/>
        </w:rPr>
        <w:tab/>
        <w:t>Release and Restoration of Powers</w:t>
      </w:r>
    </w:p>
    <w:p w14:paraId="4666064B" w14:textId="26B5BF55" w:rsidR="00F23F45" w:rsidRDefault="00496383" w:rsidP="00837D8C">
      <w:pPr>
        <w:pStyle w:val="TextHeading3"/>
        <w:ind w:right="0"/>
      </w:pPr>
      <w:r>
        <w:t xml:space="preserve">The Trust Protector </w:t>
      </w:r>
      <w:r w:rsidR="00653121">
        <w:t xml:space="preserve">may release any power described in this Section at any time by delivering written notice to the Trustee.  Release shall be effective on receipt unless a later </w:t>
      </w:r>
      <w:r w:rsidR="00653121">
        <w:lastRenderedPageBreak/>
        <w:t>effective date is specified. In no event</w:t>
      </w:r>
      <w:r w:rsidR="00682D9B">
        <w:t xml:space="preserve"> may the Trust Protector release and restore </w:t>
      </w:r>
      <w:r w:rsidR="00653121">
        <w:t>any power within the same taxable year.</w:t>
      </w:r>
    </w:p>
    <w:p w14:paraId="526632D7" w14:textId="6CD17230" w:rsidR="002B2CF8" w:rsidRDefault="002B2CF8" w:rsidP="002B2CF8">
      <w:pPr>
        <w:pStyle w:val="Heading2"/>
      </w:pPr>
      <w:bookmarkStart w:id="406" w:name="_Ref519665534"/>
      <w:bookmarkStart w:id="407" w:name="_Ref519671256"/>
      <w:bookmarkStart w:id="408" w:name="_Toc484590352"/>
      <w:bookmarkStart w:id="409" w:name="_Toc484591179"/>
      <w:bookmarkStart w:id="410" w:name="_Toc487713658"/>
      <w:bookmarkStart w:id="411" w:name="_Toc13579283"/>
      <w:bookmarkStart w:id="412" w:name="_Toc13581670"/>
      <w:bookmarkStart w:id="413" w:name="_Toc13581768"/>
      <w:bookmarkStart w:id="414" w:name="_Toc13582419"/>
      <w:bookmarkStart w:id="415" w:name="_Toc13583216"/>
      <w:bookmarkStart w:id="416" w:name="_Toc13665966"/>
      <w:bookmarkStart w:id="417" w:name="_Toc13739408"/>
      <w:bookmarkStart w:id="418" w:name="_Toc24466513"/>
      <w:bookmarkStart w:id="419" w:name="_Toc24468694"/>
      <w:bookmarkStart w:id="420" w:name="_Toc24470133"/>
      <w:bookmarkStart w:id="421" w:name="_Toc37053314"/>
      <w:bookmarkStart w:id="422" w:name="_Toc38117506"/>
      <w:bookmarkStart w:id="423" w:name="_Toc38359346"/>
      <w:bookmarkStart w:id="424" w:name="_Toc38360346"/>
      <w:bookmarkStart w:id="425" w:name="_Toc46999295"/>
      <w:bookmarkStart w:id="426" w:name="_Toc47001057"/>
      <w:bookmarkStart w:id="427" w:name="_Toc56766855"/>
      <w:bookmarkStart w:id="428" w:name="_Toc57030808"/>
      <w:bookmarkStart w:id="429" w:name="_Toc57030924"/>
      <w:bookmarkStart w:id="430" w:name="_Toc57031581"/>
      <w:bookmarkStart w:id="431" w:name="_Toc63505012"/>
      <w:bookmarkStart w:id="432" w:name="_Toc63505141"/>
      <w:bookmarkStart w:id="433" w:name="_Toc63513051"/>
      <w:bookmarkStart w:id="434" w:name="_Toc63514639"/>
      <w:bookmarkStart w:id="435" w:name="_Toc63514823"/>
      <w:bookmarkStart w:id="436" w:name="_Toc63516209"/>
      <w:bookmarkStart w:id="437" w:name="_Toc63516339"/>
      <w:bookmarkStart w:id="438" w:name="_Toc63516464"/>
      <w:bookmarkStart w:id="439" w:name="_Toc86407224"/>
      <w:bookmarkStart w:id="440" w:name="_Toc86407600"/>
      <w:bookmarkStart w:id="441" w:name="_Toc113001379"/>
      <w:bookmarkStart w:id="442" w:name="_Toc113001507"/>
      <w:bookmarkStart w:id="443" w:name="_Toc115339469"/>
      <w:bookmarkStart w:id="444" w:name="_Toc115763726"/>
      <w:bookmarkStart w:id="445" w:name="_Toc115765539"/>
      <w:bookmarkStart w:id="446" w:name="_Toc115765667"/>
      <w:bookmarkStart w:id="447" w:name="_Toc115769806"/>
      <w:bookmarkStart w:id="448" w:name="_Toc119050064"/>
      <w:bookmarkStart w:id="449" w:name="_Toc119056108"/>
      <w:bookmarkStart w:id="450" w:name="_Toc119070164"/>
      <w:bookmarkStart w:id="451" w:name="_Toc119467894"/>
      <w:bookmarkStart w:id="452" w:name="_Toc119664385"/>
      <w:bookmarkStart w:id="453" w:name="_Toc119664784"/>
      <w:bookmarkStart w:id="454" w:name="_Toc119927779"/>
      <w:bookmarkStart w:id="455" w:name="_Toc124522575"/>
      <w:bookmarkStart w:id="456" w:name="_Toc124772853"/>
      <w:bookmarkStart w:id="457" w:name="_Toc124774116"/>
      <w:bookmarkStart w:id="458" w:name="_Toc124841380"/>
      <w:bookmarkStart w:id="459" w:name="_Toc124842088"/>
      <w:bookmarkStart w:id="460" w:name="_Toc157171721"/>
      <w:bookmarkEnd w:id="406"/>
      <w:bookmarkEnd w:id="407"/>
      <w:r>
        <w:t>Authorization to Reimburse for Income Tax Liability</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0C15D7FD" w14:textId="64B96467" w:rsidR="00C56EA6" w:rsidRDefault="00C56EA6" w:rsidP="00C56EA6">
      <w:pPr>
        <w:pStyle w:val="TextHeading2"/>
        <w:spacing w:before="0" w:after="0"/>
      </w:pPr>
      <w:r>
        <w:t xml:space="preserve">Notwithstanding the provision of any state law to the contrary, no recipient of income under this instrument has any right to be reimbursed for income tax paid by the recipient on all or any part of </w:t>
      </w:r>
      <w:r w:rsidR="00450199">
        <w:t xml:space="preserve">a </w:t>
      </w:r>
      <w:r>
        <w:t xml:space="preserve">trust’s income.  </w:t>
      </w:r>
      <w:r w:rsidR="00D21211">
        <w:t xml:space="preserve">The </w:t>
      </w:r>
      <w:r w:rsidR="001E06A3">
        <w:t xml:space="preserve">discretionary </w:t>
      </w:r>
      <w:r>
        <w:t xml:space="preserve">distribution committee established </w:t>
      </w:r>
      <w:r w:rsidR="001E06A3">
        <w:t xml:space="preserve">under the authority of Article Four </w:t>
      </w:r>
      <w:r>
        <w:t>may from time to time</w:t>
      </w:r>
      <w:r w:rsidR="001E06A3">
        <w:t xml:space="preserve"> </w:t>
      </w:r>
      <w:r>
        <w:t xml:space="preserve">distribute to a beneficiary, or elect to pay directly to the taxing authorities, so much of the income or principal of </w:t>
      </w:r>
      <w:r w:rsidR="00855687">
        <w:t xml:space="preserve">a </w:t>
      </w:r>
      <w:r>
        <w:t xml:space="preserve">trust as may be sufficient to satisfy all or part of </w:t>
      </w:r>
      <w:r w:rsidR="007C3491">
        <w:t xml:space="preserve">the personal income tax liability attributable to the inclusion of all or part of the </w:t>
      </w:r>
      <w:r w:rsidR="002B6089">
        <w:t>trust’s income in the taxable income of any beneficiary</w:t>
      </w:r>
      <w:r>
        <w:t>.</w:t>
      </w:r>
    </w:p>
    <w:p w14:paraId="21B2DCC1" w14:textId="6B82777B" w:rsidR="00DC6CB6" w:rsidRDefault="00DC6CB6" w:rsidP="006E5971">
      <w:pPr>
        <w:pStyle w:val="Heading1"/>
        <w:spacing w:before="240" w:after="240"/>
      </w:pPr>
      <w:r>
        <w:br/>
      </w:r>
      <w:bookmarkStart w:id="461" w:name="_Toc487886825"/>
      <w:bookmarkStart w:id="462" w:name="_Toc13579284"/>
      <w:bookmarkStart w:id="463" w:name="_Toc13581671"/>
      <w:bookmarkStart w:id="464" w:name="_Toc13581769"/>
      <w:bookmarkStart w:id="465" w:name="_Toc13582420"/>
      <w:bookmarkStart w:id="466" w:name="_Toc13583217"/>
      <w:bookmarkStart w:id="467" w:name="_Toc13665967"/>
      <w:bookmarkStart w:id="468" w:name="_Toc13739409"/>
      <w:bookmarkStart w:id="469" w:name="_Toc24466514"/>
      <w:bookmarkStart w:id="470" w:name="_Toc24468695"/>
      <w:bookmarkStart w:id="471" w:name="_Toc24470134"/>
      <w:bookmarkStart w:id="472" w:name="_Toc37053315"/>
      <w:bookmarkStart w:id="473" w:name="_Toc38117507"/>
      <w:bookmarkStart w:id="474" w:name="_Toc38359347"/>
      <w:bookmarkStart w:id="475" w:name="_Toc38360347"/>
      <w:bookmarkStart w:id="476" w:name="_Toc46999296"/>
      <w:bookmarkStart w:id="477" w:name="_Toc47001058"/>
      <w:bookmarkStart w:id="478" w:name="_Toc56766856"/>
      <w:bookmarkStart w:id="479" w:name="_Toc57030809"/>
      <w:bookmarkStart w:id="480" w:name="_Toc57030925"/>
      <w:bookmarkStart w:id="481" w:name="_Toc57031582"/>
      <w:bookmarkStart w:id="482" w:name="_Toc63505013"/>
      <w:bookmarkStart w:id="483" w:name="_Toc63505142"/>
      <w:bookmarkStart w:id="484" w:name="_Toc63513052"/>
      <w:bookmarkStart w:id="485" w:name="_Toc63514640"/>
      <w:bookmarkStart w:id="486" w:name="_Toc63514824"/>
      <w:bookmarkStart w:id="487" w:name="_Toc63516210"/>
      <w:bookmarkStart w:id="488" w:name="_Toc63516340"/>
      <w:bookmarkStart w:id="489" w:name="_Toc63516465"/>
      <w:bookmarkStart w:id="490" w:name="_Toc86407225"/>
      <w:bookmarkStart w:id="491" w:name="_Toc86407601"/>
      <w:bookmarkStart w:id="492" w:name="_Toc113001380"/>
      <w:bookmarkStart w:id="493" w:name="_Toc113001508"/>
      <w:bookmarkStart w:id="494" w:name="_Toc115339470"/>
      <w:bookmarkStart w:id="495" w:name="_Toc115763727"/>
      <w:bookmarkStart w:id="496" w:name="_Toc115765540"/>
      <w:bookmarkStart w:id="497" w:name="_Toc115765668"/>
      <w:bookmarkStart w:id="498" w:name="_Toc115769807"/>
      <w:bookmarkStart w:id="499" w:name="_Toc119050065"/>
      <w:bookmarkStart w:id="500" w:name="_Toc119056109"/>
      <w:bookmarkStart w:id="501" w:name="_Toc119070165"/>
      <w:bookmarkStart w:id="502" w:name="_Toc119467895"/>
      <w:bookmarkStart w:id="503" w:name="_Toc119664386"/>
      <w:bookmarkStart w:id="504" w:name="_Toc119664785"/>
      <w:bookmarkStart w:id="505" w:name="_Toc119927780"/>
      <w:bookmarkStart w:id="506" w:name="_Toc124522576"/>
      <w:bookmarkStart w:id="507" w:name="_Toc124772854"/>
      <w:bookmarkStart w:id="508" w:name="_Toc124774117"/>
      <w:bookmarkStart w:id="509" w:name="_Toc124841381"/>
      <w:bookmarkStart w:id="510" w:name="_Toc124842089"/>
      <w:bookmarkStart w:id="511" w:name="_Toc157171722"/>
      <w:r w:rsidR="000C5BF8">
        <w:t>Beneficiaries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7E59600A" w14:textId="439E265E" w:rsidR="008919C4" w:rsidRPr="0079497F" w:rsidRDefault="008919C4" w:rsidP="007C4B67">
      <w:pPr>
        <w:pStyle w:val="TextHeading2"/>
        <w:rPr>
          <w:bCs/>
        </w:rPr>
      </w:pPr>
      <w:r>
        <w:t xml:space="preserve">The </w:t>
      </w:r>
      <w:r w:rsidRPr="000A0B65">
        <w:rPr>
          <w:i/>
          <w:iCs/>
        </w:rPr>
        <w:t>"lifetime beneficiaries”</w:t>
      </w:r>
      <w:r>
        <w:t xml:space="preserve"> of the initial trust established under this instrument are</w:t>
      </w:r>
      <w:r w:rsidR="005B1C0E">
        <w:t xml:space="preserve"> the Grantors. On </w:t>
      </w:r>
      <w:r>
        <w:rPr>
          <w:bCs/>
        </w:rPr>
        <w:t xml:space="preserve">the death of </w:t>
      </w:r>
      <w:r w:rsidR="007C4B67">
        <w:rPr>
          <w:bCs/>
        </w:rPr>
        <w:t xml:space="preserve">all </w:t>
      </w:r>
      <w:r>
        <w:rPr>
          <w:bCs/>
        </w:rPr>
        <w:t xml:space="preserve">lifetime beneficiaries, the remainder </w:t>
      </w:r>
      <w:r w:rsidR="00124E7C">
        <w:rPr>
          <w:bCs/>
        </w:rPr>
        <w:t xml:space="preserve">beneficiary or </w:t>
      </w:r>
      <w:r>
        <w:rPr>
          <w:bCs/>
        </w:rPr>
        <w:t xml:space="preserve">beneficiaries, </w:t>
      </w:r>
      <w:r>
        <w:rPr>
          <w:bCs/>
          <w:i/>
        </w:rPr>
        <w:t xml:space="preserve">by representation, </w:t>
      </w:r>
      <w:r>
        <w:rPr>
          <w:bCs/>
        </w:rPr>
        <w:t>are:</w:t>
      </w:r>
    </w:p>
    <w:p w14:paraId="45C648C2" w14:textId="77777777" w:rsidR="008919C4" w:rsidRDefault="008919C4" w:rsidP="00002705">
      <w:pPr>
        <w:pStyle w:val="TextHeading2"/>
        <w:tabs>
          <w:tab w:val="center" w:pos="720"/>
          <w:tab w:val="center" w:pos="5040"/>
          <w:tab w:val="center" w:pos="8190"/>
        </w:tabs>
        <w:spacing w:after="0"/>
        <w:rPr>
          <w:b/>
          <w:bCs/>
        </w:rPr>
      </w:pPr>
      <w:r>
        <w:rPr>
          <w:b/>
          <w:bCs/>
        </w:rPr>
        <w:tab/>
        <w:t>Name</w:t>
      </w:r>
      <w:r>
        <w:rPr>
          <w:b/>
          <w:bCs/>
        </w:rPr>
        <w:tab/>
        <w:t>Relationship</w:t>
      </w:r>
      <w:r>
        <w:rPr>
          <w:b/>
          <w:bCs/>
        </w:rPr>
        <w:tab/>
        <w:t>Date of Birth</w:t>
      </w:r>
    </w:p>
    <w:p w14:paraId="5428C38B" w14:textId="008545EE" w:rsidR="00002705" w:rsidRDefault="00CF7EBD" w:rsidP="00002705">
      <w:pPr>
        <w:pStyle w:val="TextHeading2"/>
        <w:tabs>
          <w:tab w:val="center" w:pos="720"/>
          <w:tab w:val="center" w:pos="5040"/>
          <w:tab w:val="center" w:pos="8190"/>
        </w:tabs>
        <w:spacing w:before="0" w:after="0"/>
        <w:rPr>
          <w:b/>
          <w:bCs/>
        </w:rPr>
      </w:pPr>
      <w:r>
        <w:rPr>
          <w:b/>
          <w:bCs/>
        </w:rPr>
        <w:t>[</w:t>
      </w:r>
      <w:r w:rsidR="00AD646B">
        <w:rPr>
          <w:b/>
          <w:bCs/>
        </w:rPr>
        <w:t>8</w:t>
      </w:r>
      <w:r>
        <w:rPr>
          <w:b/>
          <w:bCs/>
        </w:rPr>
        <w:t xml:space="preserve">.A.] </w:t>
      </w:r>
      <w:r>
        <w:rPr>
          <w:b/>
          <w:bCs/>
        </w:rPr>
        <w:tab/>
      </w:r>
      <w:r w:rsidR="005040D8">
        <w:rPr>
          <w:b/>
          <w:bCs/>
        </w:rPr>
        <w:tab/>
        <w:t>Grantors’</w:t>
      </w:r>
    </w:p>
    <w:p w14:paraId="154C4372" w14:textId="6FE88D15" w:rsidR="008919C4" w:rsidRDefault="00CF7EBD" w:rsidP="008919C4">
      <w:pPr>
        <w:pStyle w:val="TextHeading2"/>
        <w:tabs>
          <w:tab w:val="center" w:pos="720"/>
          <w:tab w:val="center" w:pos="5040"/>
          <w:tab w:val="center" w:pos="8190"/>
        </w:tabs>
        <w:spacing w:before="0" w:after="0"/>
        <w:rPr>
          <w:b/>
          <w:bCs/>
        </w:rPr>
      </w:pPr>
      <w:r>
        <w:rPr>
          <w:b/>
          <w:bCs/>
        </w:rPr>
        <w:t>[</w:t>
      </w:r>
      <w:r w:rsidR="00AD646B">
        <w:rPr>
          <w:b/>
          <w:bCs/>
        </w:rPr>
        <w:t>8</w:t>
      </w:r>
      <w:r>
        <w:rPr>
          <w:b/>
          <w:bCs/>
        </w:rPr>
        <w:t>.B.]</w:t>
      </w:r>
      <w:r>
        <w:rPr>
          <w:b/>
          <w:bCs/>
        </w:rPr>
        <w:tab/>
      </w:r>
      <w:r w:rsidR="00417E57">
        <w:rPr>
          <w:b/>
          <w:bCs/>
        </w:rPr>
        <w:tab/>
        <w:t>Grantors’</w:t>
      </w:r>
      <w:r w:rsidR="008919C4">
        <w:rPr>
          <w:b/>
          <w:bCs/>
        </w:rPr>
        <w:tab/>
      </w:r>
    </w:p>
    <w:p w14:paraId="29C43638" w14:textId="77777777" w:rsidR="008919C4" w:rsidRPr="0079497F" w:rsidRDefault="008919C4" w:rsidP="008919C4">
      <w:pPr>
        <w:pStyle w:val="TextHeading2"/>
        <w:tabs>
          <w:tab w:val="center" w:pos="720"/>
          <w:tab w:val="center" w:pos="5040"/>
          <w:tab w:val="center" w:pos="8190"/>
        </w:tabs>
        <w:spacing w:after="0"/>
        <w:rPr>
          <w:bCs/>
        </w:rPr>
      </w:pPr>
      <w:r>
        <w:rPr>
          <w:bCs/>
        </w:rPr>
        <w:t xml:space="preserve">The lifetime and remainder beneficiaries may be referred to hereunder as </w:t>
      </w:r>
      <w:r>
        <w:rPr>
          <w:bCs/>
          <w:i/>
        </w:rPr>
        <w:t>descendants.</w:t>
      </w:r>
    </w:p>
    <w:p w14:paraId="51E6F5C7" w14:textId="1F3C2995" w:rsidR="00DC6CB6" w:rsidRDefault="00DC6CB6" w:rsidP="00C66D97">
      <w:pPr>
        <w:pStyle w:val="Heading1"/>
        <w:spacing w:before="360" w:after="240"/>
      </w:pPr>
      <w:r>
        <w:br/>
      </w:r>
      <w:bookmarkStart w:id="512" w:name="_Ref3707009"/>
      <w:bookmarkStart w:id="513" w:name="_Ref38695193"/>
      <w:bookmarkStart w:id="514" w:name="_Toc487886826"/>
      <w:bookmarkStart w:id="515" w:name="_Toc13579285"/>
      <w:bookmarkStart w:id="516" w:name="_Toc13581672"/>
      <w:bookmarkStart w:id="517" w:name="_Toc13581770"/>
      <w:bookmarkStart w:id="518" w:name="_Toc13582421"/>
      <w:bookmarkStart w:id="519" w:name="_Toc13583218"/>
      <w:bookmarkStart w:id="520" w:name="_Toc13665968"/>
      <w:bookmarkStart w:id="521" w:name="_Toc13739410"/>
      <w:bookmarkStart w:id="522" w:name="_Toc24466515"/>
      <w:bookmarkStart w:id="523" w:name="_Toc24468696"/>
      <w:bookmarkStart w:id="524" w:name="_Toc24470135"/>
      <w:bookmarkStart w:id="525" w:name="_Toc37053316"/>
      <w:bookmarkStart w:id="526" w:name="_Toc38117508"/>
      <w:bookmarkStart w:id="527" w:name="_Toc38359348"/>
      <w:bookmarkStart w:id="528" w:name="_Toc38360348"/>
      <w:bookmarkStart w:id="529" w:name="_Toc46999297"/>
      <w:bookmarkStart w:id="530" w:name="_Toc47001059"/>
      <w:bookmarkStart w:id="531" w:name="_Toc56766857"/>
      <w:bookmarkStart w:id="532" w:name="_Toc57030810"/>
      <w:bookmarkStart w:id="533" w:name="_Toc57030926"/>
      <w:bookmarkStart w:id="534" w:name="_Toc57031583"/>
      <w:bookmarkStart w:id="535" w:name="_Toc63505014"/>
      <w:bookmarkStart w:id="536" w:name="_Toc63505143"/>
      <w:bookmarkStart w:id="537" w:name="_Toc63513053"/>
      <w:bookmarkStart w:id="538" w:name="_Toc63514641"/>
      <w:bookmarkStart w:id="539" w:name="_Toc63514825"/>
      <w:bookmarkStart w:id="540" w:name="_Toc63516211"/>
      <w:bookmarkStart w:id="541" w:name="_Toc63516341"/>
      <w:bookmarkStart w:id="542" w:name="_Toc63516466"/>
      <w:bookmarkStart w:id="543" w:name="_Toc86407226"/>
      <w:bookmarkStart w:id="544" w:name="_Toc86407602"/>
      <w:bookmarkStart w:id="545" w:name="_Toc113001381"/>
      <w:bookmarkStart w:id="546" w:name="_Toc113001509"/>
      <w:bookmarkStart w:id="547" w:name="_Toc115339471"/>
      <w:bookmarkStart w:id="548" w:name="_Toc115763728"/>
      <w:bookmarkStart w:id="549" w:name="_Toc115765541"/>
      <w:bookmarkStart w:id="550" w:name="_Toc115765669"/>
      <w:bookmarkStart w:id="551" w:name="_Toc115769808"/>
      <w:bookmarkStart w:id="552" w:name="_Toc119050066"/>
      <w:bookmarkStart w:id="553" w:name="_Toc119056110"/>
      <w:bookmarkStart w:id="554" w:name="_Toc119070166"/>
      <w:bookmarkStart w:id="555" w:name="_Toc119467896"/>
      <w:bookmarkStart w:id="556" w:name="_Toc119664387"/>
      <w:bookmarkStart w:id="557" w:name="_Toc119664786"/>
      <w:bookmarkStart w:id="558" w:name="_Toc119927781"/>
      <w:bookmarkStart w:id="559" w:name="_Toc124522577"/>
      <w:bookmarkStart w:id="560" w:name="_Toc124772855"/>
      <w:bookmarkStart w:id="561" w:name="_Toc124774118"/>
      <w:bookmarkStart w:id="562" w:name="_Toc124841382"/>
      <w:bookmarkStart w:id="563" w:name="_Toc124842090"/>
      <w:bookmarkStart w:id="564" w:name="_Toc157171723"/>
      <w:r>
        <w:t>Trustee</w:t>
      </w:r>
      <w:bookmarkEnd w:id="512"/>
      <w:r>
        <w:t xml:space="preserve"> Provisions</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246FBAEC" w14:textId="57D4E67B" w:rsidR="00DC6CB6" w:rsidRDefault="00DC6CB6" w:rsidP="00900F19">
      <w:pPr>
        <w:pStyle w:val="Heading2"/>
      </w:pPr>
      <w:bookmarkStart w:id="565" w:name="_Toc487886827"/>
      <w:bookmarkStart w:id="566" w:name="_Toc13579286"/>
      <w:bookmarkStart w:id="567" w:name="_Toc13581673"/>
      <w:bookmarkStart w:id="568" w:name="_Toc13581771"/>
      <w:bookmarkStart w:id="569" w:name="_Toc13582422"/>
      <w:bookmarkStart w:id="570" w:name="_Toc13583219"/>
      <w:bookmarkStart w:id="571" w:name="_Toc13665969"/>
      <w:bookmarkStart w:id="572" w:name="_Toc13739411"/>
      <w:bookmarkStart w:id="573" w:name="_Toc24466516"/>
      <w:bookmarkStart w:id="574" w:name="_Toc24468697"/>
      <w:bookmarkStart w:id="575" w:name="_Toc24470136"/>
      <w:bookmarkStart w:id="576" w:name="_Toc37053317"/>
      <w:bookmarkStart w:id="577" w:name="_Toc38117509"/>
      <w:bookmarkStart w:id="578" w:name="_Toc38359349"/>
      <w:bookmarkStart w:id="579" w:name="_Toc38360349"/>
      <w:bookmarkStart w:id="580" w:name="_Toc46999298"/>
      <w:bookmarkStart w:id="581" w:name="_Toc47001060"/>
      <w:bookmarkStart w:id="582" w:name="_Toc56766858"/>
      <w:bookmarkStart w:id="583" w:name="_Toc57030811"/>
      <w:bookmarkStart w:id="584" w:name="_Toc57030927"/>
      <w:bookmarkStart w:id="585" w:name="_Toc57031584"/>
      <w:bookmarkStart w:id="586" w:name="_Toc63505015"/>
      <w:bookmarkStart w:id="587" w:name="_Toc63505144"/>
      <w:bookmarkStart w:id="588" w:name="_Toc63513054"/>
      <w:bookmarkStart w:id="589" w:name="_Toc63514642"/>
      <w:bookmarkStart w:id="590" w:name="_Toc63514826"/>
      <w:bookmarkStart w:id="591" w:name="_Toc63516212"/>
      <w:bookmarkStart w:id="592" w:name="_Toc63516342"/>
      <w:bookmarkStart w:id="593" w:name="_Toc63516467"/>
      <w:bookmarkStart w:id="594" w:name="_Toc86407227"/>
      <w:bookmarkStart w:id="595" w:name="_Toc86407603"/>
      <w:bookmarkStart w:id="596" w:name="_Toc113001382"/>
      <w:bookmarkStart w:id="597" w:name="_Toc113001510"/>
      <w:bookmarkStart w:id="598" w:name="_Toc115339472"/>
      <w:bookmarkStart w:id="599" w:name="_Toc115763729"/>
      <w:bookmarkStart w:id="600" w:name="_Toc115765542"/>
      <w:bookmarkStart w:id="601" w:name="_Toc115765670"/>
      <w:bookmarkStart w:id="602" w:name="_Toc115769809"/>
      <w:bookmarkStart w:id="603" w:name="_Toc119050067"/>
      <w:bookmarkStart w:id="604" w:name="_Toc119056111"/>
      <w:bookmarkStart w:id="605" w:name="_Toc119070167"/>
      <w:bookmarkStart w:id="606" w:name="_Toc119467897"/>
      <w:bookmarkStart w:id="607" w:name="_Toc119664388"/>
      <w:bookmarkStart w:id="608" w:name="_Toc119664787"/>
      <w:bookmarkStart w:id="609" w:name="_Toc119927782"/>
      <w:bookmarkStart w:id="610" w:name="_Toc124522578"/>
      <w:bookmarkStart w:id="611" w:name="_Toc124772856"/>
      <w:bookmarkStart w:id="612" w:name="_Toc124774119"/>
      <w:bookmarkStart w:id="613" w:name="_Toc124841383"/>
      <w:bookmarkStart w:id="614" w:name="_Toc124842091"/>
      <w:bookmarkStart w:id="615" w:name="_Toc157171724"/>
      <w:r>
        <w:t>Trustee Requirements</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14:paraId="5D9F5BBE" w14:textId="43DF4789" w:rsidR="009218E2" w:rsidRDefault="009218E2" w:rsidP="009218E2">
      <w:pPr>
        <w:pStyle w:val="TextHeading2"/>
      </w:pPr>
      <w:r>
        <w:t xml:space="preserve">During any period in which any trust created under this instrument is </w:t>
      </w:r>
      <w:r w:rsidR="005C1557">
        <w:t>domicile</w:t>
      </w:r>
      <w:r w:rsidR="009C6887">
        <w:t>d</w:t>
      </w:r>
      <w:r w:rsidR="005C1557">
        <w:t xml:space="preserve"> </w:t>
      </w:r>
      <w:r>
        <w:t xml:space="preserve">in Wyoming, the office of Trustee must be filled by a </w:t>
      </w:r>
      <w:r w:rsidRPr="008407D4">
        <w:rPr>
          <w:i/>
        </w:rPr>
        <w:t>“Qualified Trustee,”</w:t>
      </w:r>
      <w:r>
        <w:t xml:space="preserve"> defined in W.S. §4-10-103(a)(xxxv) as</w:t>
      </w:r>
    </w:p>
    <w:p w14:paraId="458F7E43" w14:textId="77777777" w:rsidR="009218E2" w:rsidRPr="008407D4" w:rsidRDefault="009218E2" w:rsidP="005272CE">
      <w:pPr>
        <w:pStyle w:val="NormalWeb"/>
        <w:numPr>
          <w:ilvl w:val="0"/>
          <w:numId w:val="5"/>
        </w:numPr>
        <w:spacing w:before="120" w:beforeAutospacing="0" w:after="0" w:afterAutospacing="0"/>
        <w:ind w:left="360"/>
        <w:rPr>
          <w:color w:val="000000"/>
        </w:rPr>
      </w:pPr>
      <w:r w:rsidRPr="008407D4">
        <w:rPr>
          <w:color w:val="000000"/>
        </w:rPr>
        <w:t>A natural person who is a resident of Wyoming; or</w:t>
      </w:r>
    </w:p>
    <w:p w14:paraId="2CEB9BF2" w14:textId="77777777" w:rsidR="009218E2" w:rsidRPr="008407D4" w:rsidRDefault="009218E2" w:rsidP="009C6887">
      <w:pPr>
        <w:pStyle w:val="NormalWeb"/>
        <w:numPr>
          <w:ilvl w:val="0"/>
          <w:numId w:val="5"/>
        </w:numPr>
        <w:spacing w:before="0" w:beforeAutospacing="0" w:after="0" w:afterAutospacing="0"/>
        <w:ind w:left="360"/>
        <w:jc w:val="both"/>
        <w:rPr>
          <w:color w:val="000000"/>
        </w:rPr>
      </w:pPr>
      <w:r w:rsidRPr="008407D4">
        <w:rPr>
          <w:color w:val="000000"/>
        </w:rPr>
        <w:t>(B) A person authorized by Wyoming law to act as a trustee or a regulated financial institution which:</w:t>
      </w:r>
    </w:p>
    <w:p w14:paraId="65CA50F4" w14:textId="77777777" w:rsidR="009218E2" w:rsidRPr="008407D4" w:rsidRDefault="009218E2" w:rsidP="009218E2">
      <w:pPr>
        <w:pStyle w:val="NormalWeb"/>
        <w:spacing w:before="120" w:beforeAutospacing="0" w:after="0" w:afterAutospacing="0"/>
        <w:ind w:left="720" w:right="720"/>
        <w:jc w:val="both"/>
        <w:rPr>
          <w:color w:val="000000"/>
        </w:rPr>
      </w:pPr>
      <w:r w:rsidRPr="008407D4">
        <w:rPr>
          <w:color w:val="000000"/>
        </w:rPr>
        <w:t xml:space="preserve">(I) Maintains or arranges for custody </w:t>
      </w:r>
      <w:r>
        <w:rPr>
          <w:color w:val="000000"/>
        </w:rPr>
        <w:t>of Q</w:t>
      </w:r>
      <w:r w:rsidRPr="008407D4">
        <w:rPr>
          <w:color w:val="000000"/>
        </w:rPr>
        <w:t xml:space="preserve">ualified </w:t>
      </w:r>
      <w:r>
        <w:rPr>
          <w:color w:val="000000"/>
        </w:rPr>
        <w:t>T</w:t>
      </w:r>
      <w:r w:rsidRPr="008407D4">
        <w:rPr>
          <w:color w:val="000000"/>
        </w:rPr>
        <w:t xml:space="preserve">rust </w:t>
      </w:r>
      <w:r>
        <w:rPr>
          <w:color w:val="000000"/>
        </w:rPr>
        <w:t>P</w:t>
      </w:r>
      <w:r w:rsidRPr="008407D4">
        <w:rPr>
          <w:color w:val="000000"/>
        </w:rPr>
        <w:t>roperty</w:t>
      </w:r>
      <w:r>
        <w:rPr>
          <w:color w:val="000000"/>
        </w:rPr>
        <w:t xml:space="preserve"> in Wyoming</w:t>
      </w:r>
      <w:r w:rsidRPr="008407D4">
        <w:rPr>
          <w:color w:val="000000"/>
        </w:rPr>
        <w:t>;</w:t>
      </w:r>
    </w:p>
    <w:p w14:paraId="1D9089C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(II) Maintains records for the trust on an exclusive or nonexclusive basis;</w:t>
      </w:r>
    </w:p>
    <w:p w14:paraId="4D01F7F9"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 xml:space="preserve">(III) Prepares or arranges for preparation of </w:t>
      </w:r>
      <w:r>
        <w:rPr>
          <w:color w:val="000000"/>
        </w:rPr>
        <w:t xml:space="preserve">trust </w:t>
      </w:r>
      <w:r w:rsidRPr="008407D4">
        <w:rPr>
          <w:color w:val="000000"/>
        </w:rPr>
        <w:t>fiduciary income tax returns; or</w:t>
      </w:r>
    </w:p>
    <w:p w14:paraId="5F92E82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(IV) Otherwise materially participates in administration of the trust.</w:t>
      </w:r>
    </w:p>
    <w:p w14:paraId="21E0A15E" w14:textId="703ECD44" w:rsidR="009218E2" w:rsidRPr="008407D4" w:rsidRDefault="00C17FDF" w:rsidP="009218E2">
      <w:pPr>
        <w:pStyle w:val="NormalWeb"/>
        <w:spacing w:before="120" w:beforeAutospacing="0" w:after="0" w:afterAutospacing="0"/>
        <w:jc w:val="both"/>
        <w:rPr>
          <w:color w:val="000000"/>
        </w:rPr>
      </w:pPr>
      <w:r>
        <w:rPr>
          <w:color w:val="000000"/>
        </w:rPr>
        <w:t xml:space="preserve">Neither </w:t>
      </w:r>
      <w:r w:rsidR="009218E2" w:rsidRPr="008407D4">
        <w:rPr>
          <w:color w:val="000000"/>
        </w:rPr>
        <w:t>Grantor</w:t>
      </w:r>
      <w:r w:rsidR="009218E2">
        <w:rPr>
          <w:color w:val="000000"/>
        </w:rPr>
        <w:t>,</w:t>
      </w:r>
      <w:r w:rsidR="009218E2" w:rsidRPr="008407D4">
        <w:rPr>
          <w:color w:val="000000"/>
        </w:rPr>
        <w:t xml:space="preserve"> nor any natural person who is a nonresident of </w:t>
      </w:r>
      <w:r w:rsidR="009218E2">
        <w:rPr>
          <w:color w:val="000000"/>
        </w:rPr>
        <w:t xml:space="preserve">Wyoming, </w:t>
      </w:r>
      <w:r w:rsidR="009218E2" w:rsidRPr="008407D4">
        <w:rPr>
          <w:color w:val="000000"/>
        </w:rPr>
        <w:t xml:space="preserve">nor an entity that is not authorized by Wyoming law to act as a </w:t>
      </w:r>
      <w:r w:rsidR="00046CCA">
        <w:rPr>
          <w:color w:val="000000"/>
        </w:rPr>
        <w:t>Qualified T</w:t>
      </w:r>
      <w:r w:rsidR="009218E2" w:rsidRPr="008407D4">
        <w:rPr>
          <w:color w:val="000000"/>
        </w:rPr>
        <w:t xml:space="preserve">rustee may serve as </w:t>
      </w:r>
      <w:r w:rsidR="008547DA">
        <w:rPr>
          <w:color w:val="000000"/>
        </w:rPr>
        <w:t>T</w:t>
      </w:r>
      <w:r w:rsidR="009218E2" w:rsidRPr="008407D4">
        <w:rPr>
          <w:color w:val="000000"/>
        </w:rPr>
        <w:t>rustee.</w:t>
      </w:r>
    </w:p>
    <w:p w14:paraId="7ADA0803" w14:textId="77777777" w:rsidR="00E20A44" w:rsidRDefault="00B320FB" w:rsidP="009218E2">
      <w:pPr>
        <w:pStyle w:val="TextHeading2"/>
      </w:pPr>
      <w:r>
        <w:t>N</w:t>
      </w:r>
      <w:r w:rsidR="009218E2">
        <w:t>o person or entity named in this instrument or appointed to serve under the provisions of this instrument may serve as Trustee if that person or entity does not continue to meet the requirements set forth immediately above.</w:t>
      </w:r>
    </w:p>
    <w:p w14:paraId="419B6964" w14:textId="04C4DC51" w:rsidR="009218E2" w:rsidRDefault="009218E2" w:rsidP="009218E2">
      <w:pPr>
        <w:pStyle w:val="TextHeading2"/>
      </w:pPr>
      <w:r>
        <w:lastRenderedPageBreak/>
        <w:t>If a person or entity becomes an excluded person after service as Trustee has commenced, that person or entity shall immediately cease to serve as Trustee, and the vacancy shall be filled as otherwise provided in this Article.</w:t>
      </w:r>
    </w:p>
    <w:p w14:paraId="2C0C1444" w14:textId="3E4040A9" w:rsidR="00DC6CB6" w:rsidRDefault="00DC6CB6" w:rsidP="00900F19">
      <w:pPr>
        <w:pStyle w:val="Heading2"/>
      </w:pPr>
      <w:bookmarkStart w:id="616" w:name="_Ref297814701"/>
      <w:bookmarkStart w:id="617" w:name="_Toc487886828"/>
      <w:bookmarkStart w:id="618" w:name="_Toc13579287"/>
      <w:bookmarkStart w:id="619" w:name="_Toc13581674"/>
      <w:bookmarkStart w:id="620" w:name="_Toc13581772"/>
      <w:bookmarkStart w:id="621" w:name="_Toc13582423"/>
      <w:bookmarkStart w:id="622" w:name="_Toc13583220"/>
      <w:bookmarkStart w:id="623" w:name="_Toc13665970"/>
      <w:bookmarkStart w:id="624" w:name="_Toc13739412"/>
      <w:bookmarkStart w:id="625" w:name="_Toc24466517"/>
      <w:bookmarkStart w:id="626" w:name="_Toc24468698"/>
      <w:bookmarkStart w:id="627" w:name="_Toc24470137"/>
      <w:bookmarkStart w:id="628" w:name="_Toc37053318"/>
      <w:bookmarkStart w:id="629" w:name="_Toc38117510"/>
      <w:bookmarkStart w:id="630" w:name="_Toc38359350"/>
      <w:bookmarkStart w:id="631" w:name="_Toc38360350"/>
      <w:bookmarkStart w:id="632" w:name="_Toc46999299"/>
      <w:bookmarkStart w:id="633" w:name="_Toc47001061"/>
      <w:bookmarkStart w:id="634" w:name="_Toc56766859"/>
      <w:bookmarkStart w:id="635" w:name="_Toc57030812"/>
      <w:bookmarkStart w:id="636" w:name="_Toc57030928"/>
      <w:bookmarkStart w:id="637" w:name="_Toc57031585"/>
      <w:bookmarkStart w:id="638" w:name="_Toc63505016"/>
      <w:bookmarkStart w:id="639" w:name="_Toc63505145"/>
      <w:bookmarkStart w:id="640" w:name="_Toc63513055"/>
      <w:bookmarkStart w:id="641" w:name="_Toc63514643"/>
      <w:bookmarkStart w:id="642" w:name="_Toc63514827"/>
      <w:bookmarkStart w:id="643" w:name="_Toc63516213"/>
      <w:bookmarkStart w:id="644" w:name="_Toc63516343"/>
      <w:bookmarkStart w:id="645" w:name="_Toc63516468"/>
      <w:bookmarkStart w:id="646" w:name="_Toc86407228"/>
      <w:bookmarkStart w:id="647" w:name="_Toc86407604"/>
      <w:bookmarkStart w:id="648" w:name="_Toc113001383"/>
      <w:bookmarkStart w:id="649" w:name="_Toc113001511"/>
      <w:bookmarkStart w:id="650" w:name="_Toc115339473"/>
      <w:bookmarkStart w:id="651" w:name="_Toc115763730"/>
      <w:bookmarkStart w:id="652" w:name="_Toc115765543"/>
      <w:bookmarkStart w:id="653" w:name="_Toc115765671"/>
      <w:bookmarkStart w:id="654" w:name="_Toc115769810"/>
      <w:bookmarkStart w:id="655" w:name="_Toc119050068"/>
      <w:bookmarkStart w:id="656" w:name="_Toc119056112"/>
      <w:bookmarkStart w:id="657" w:name="_Toc119070168"/>
      <w:bookmarkStart w:id="658" w:name="_Toc119467898"/>
      <w:bookmarkStart w:id="659" w:name="_Toc119664389"/>
      <w:bookmarkStart w:id="660" w:name="_Toc119664788"/>
      <w:bookmarkStart w:id="661" w:name="_Toc119927783"/>
      <w:bookmarkStart w:id="662" w:name="_Toc124522579"/>
      <w:bookmarkStart w:id="663" w:name="_Toc124772857"/>
      <w:bookmarkStart w:id="664" w:name="_Toc124774120"/>
      <w:bookmarkStart w:id="665" w:name="_Toc124841384"/>
      <w:bookmarkStart w:id="666" w:name="_Toc124842092"/>
      <w:bookmarkStart w:id="667" w:name="_Toc157171725"/>
      <w:r>
        <w:t>Trustee</w:t>
      </w:r>
      <w:bookmarkEnd w:id="616"/>
      <w:bookmarkEnd w:id="617"/>
      <w:bookmarkEnd w:id="618"/>
      <w:bookmarkEnd w:id="619"/>
      <w:bookmarkEnd w:id="620"/>
      <w:bookmarkEnd w:id="621"/>
      <w:bookmarkEnd w:id="622"/>
      <w:r w:rsidR="005F3600">
        <w:t xml:space="preserve"> Resignation</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4811CC8" w14:textId="328A2989" w:rsidR="00604998" w:rsidRDefault="008440B9" w:rsidP="008440B9">
      <w:pPr>
        <w:pStyle w:val="TextHeading2"/>
      </w:pPr>
      <w:r>
        <w:t xml:space="preserve">A Trustee may resign by giving written notice to a Grantor.   If both Grantors are incapacitated or deceased, a resigning Trustee shall give written notice to the Trust Protector if any is then serving.   </w:t>
      </w:r>
      <w:r w:rsidR="00097D3F">
        <w:t xml:space="preserve">If no Trust Protector is then serving, </w:t>
      </w:r>
      <w:r>
        <w:t>a resigning Trustee shall give written notice to the Income Beneficiaries of the trust and to any other then-serving Trustee.</w:t>
      </w:r>
    </w:p>
    <w:p w14:paraId="4A18EC4E" w14:textId="12F9B7D7" w:rsidR="008440B9" w:rsidRDefault="008440B9" w:rsidP="008440B9">
      <w:pPr>
        <w:pStyle w:val="TextHeading2"/>
      </w:pPr>
      <w:r>
        <w:t>On resignation of a Trustee, the resigning Trustee may, concurrent with the written notice described above, appoint the resigning Trustee’s successor.  If the resigning Trustee fails to make the appointment</w:t>
      </w:r>
      <w:r w:rsidR="00546D32">
        <w:t xml:space="preserve"> or if no named successor is able or willing to take</w:t>
      </w:r>
      <w:r w:rsidR="00B07C67">
        <w:t xml:space="preserve"> the position of Trustee, </w:t>
      </w:r>
      <w:r>
        <w:t xml:space="preserve">the provisions </w:t>
      </w:r>
      <w:r w:rsidR="00B07C67">
        <w:t xml:space="preserve">of Section 3.03 shall </w:t>
      </w:r>
      <w:r>
        <w:t>govern.</w:t>
      </w:r>
    </w:p>
    <w:p w14:paraId="0E248B67" w14:textId="50CA9C37" w:rsidR="00DC6CB6" w:rsidRDefault="00DC6CB6" w:rsidP="00900F19">
      <w:pPr>
        <w:pStyle w:val="Heading2"/>
      </w:pPr>
      <w:bookmarkStart w:id="668" w:name="_Toc487886829"/>
      <w:bookmarkStart w:id="669" w:name="_Toc13579288"/>
      <w:bookmarkStart w:id="670" w:name="_Toc13581675"/>
      <w:bookmarkStart w:id="671" w:name="_Toc13581773"/>
      <w:bookmarkStart w:id="672" w:name="_Toc13582424"/>
      <w:bookmarkStart w:id="673" w:name="_Toc13583221"/>
      <w:bookmarkStart w:id="674" w:name="_Toc13665971"/>
      <w:bookmarkStart w:id="675" w:name="_Toc13739413"/>
      <w:bookmarkStart w:id="676" w:name="_Toc24466518"/>
      <w:bookmarkStart w:id="677" w:name="_Toc24468699"/>
      <w:bookmarkStart w:id="678" w:name="_Toc24470138"/>
      <w:bookmarkStart w:id="679" w:name="_Toc37053319"/>
      <w:bookmarkStart w:id="680" w:name="_Toc38117511"/>
      <w:bookmarkStart w:id="681" w:name="_Toc38359351"/>
      <w:bookmarkStart w:id="682" w:name="_Toc38360351"/>
      <w:bookmarkStart w:id="683" w:name="_Toc46999300"/>
      <w:bookmarkStart w:id="684" w:name="_Toc47001062"/>
      <w:bookmarkStart w:id="685" w:name="_Toc56766860"/>
      <w:bookmarkStart w:id="686" w:name="_Toc57030813"/>
      <w:bookmarkStart w:id="687" w:name="_Toc57030929"/>
      <w:bookmarkStart w:id="688" w:name="_Toc57031586"/>
      <w:bookmarkStart w:id="689" w:name="_Toc63505017"/>
      <w:bookmarkStart w:id="690" w:name="_Toc63505146"/>
      <w:bookmarkStart w:id="691" w:name="_Toc63513056"/>
      <w:bookmarkStart w:id="692" w:name="_Toc63514644"/>
      <w:bookmarkStart w:id="693" w:name="_Toc63514828"/>
      <w:bookmarkStart w:id="694" w:name="_Toc63516214"/>
      <w:bookmarkStart w:id="695" w:name="_Toc63516344"/>
      <w:bookmarkStart w:id="696" w:name="_Toc63516469"/>
      <w:bookmarkStart w:id="697" w:name="_Toc86407229"/>
      <w:bookmarkStart w:id="698" w:name="_Toc86407605"/>
      <w:bookmarkStart w:id="699" w:name="_Toc113001384"/>
      <w:bookmarkStart w:id="700" w:name="_Toc113001512"/>
      <w:bookmarkStart w:id="701" w:name="_Toc115339474"/>
      <w:bookmarkStart w:id="702" w:name="_Toc115763731"/>
      <w:bookmarkStart w:id="703" w:name="_Toc115765544"/>
      <w:bookmarkStart w:id="704" w:name="_Toc115765672"/>
      <w:bookmarkStart w:id="705" w:name="_Toc115769811"/>
      <w:bookmarkStart w:id="706" w:name="_Toc119050069"/>
      <w:bookmarkStart w:id="707" w:name="_Toc119056113"/>
      <w:bookmarkStart w:id="708" w:name="_Toc119070169"/>
      <w:bookmarkStart w:id="709" w:name="_Toc119467899"/>
      <w:bookmarkStart w:id="710" w:name="_Toc119664390"/>
      <w:bookmarkStart w:id="711" w:name="_Toc119664789"/>
      <w:bookmarkStart w:id="712" w:name="_Toc119927784"/>
      <w:bookmarkStart w:id="713" w:name="_Toc124522580"/>
      <w:bookmarkStart w:id="714" w:name="_Toc124772858"/>
      <w:bookmarkStart w:id="715" w:name="_Toc124774121"/>
      <w:bookmarkStart w:id="716" w:name="_Toc124841385"/>
      <w:bookmarkStart w:id="717" w:name="_Toc124842093"/>
      <w:bookmarkStart w:id="718" w:name="_Toc157171726"/>
      <w:r>
        <w:t>Trustee Succession</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39B199F3" w14:textId="77777777" w:rsidR="00C86454" w:rsidRDefault="00DC6CB6" w:rsidP="00C86454">
      <w:pPr>
        <w:pStyle w:val="TextHeading2"/>
      </w:pPr>
      <w:r>
        <w:t xml:space="preserve">This Section governs the removal and replacement of </w:t>
      </w:r>
      <w:r w:rsidR="00990779">
        <w:t>the</w:t>
      </w:r>
      <w:r>
        <w:t xml:space="preserve"> Trustees.</w:t>
      </w:r>
    </w:p>
    <w:p w14:paraId="6D6BD717" w14:textId="77777777" w:rsidR="00C86454" w:rsidRDefault="00C86454" w:rsidP="00C86454">
      <w:pPr>
        <w:pStyle w:val="Heading3"/>
      </w:pPr>
      <w:r>
        <w:t>Appointment of Successor Trustee</w:t>
      </w:r>
    </w:p>
    <w:p w14:paraId="5D278910" w14:textId="3BD53FC7" w:rsidR="00C86454" w:rsidRDefault="00B4273C" w:rsidP="003423D1">
      <w:pPr>
        <w:pStyle w:val="TextHeading3"/>
        <w:ind w:right="0"/>
      </w:pPr>
      <w:r>
        <w:t xml:space="preserve">Subject to the provisions in Section 3.02, if </w:t>
      </w:r>
      <w:r w:rsidR="00C86454">
        <w:t xml:space="preserve">the </w:t>
      </w:r>
      <w:r w:rsidR="009A0B21">
        <w:t xml:space="preserve">initial Trustee </w:t>
      </w:r>
      <w:r w:rsidR="00F312E0">
        <w:t xml:space="preserve">of any trust </w:t>
      </w:r>
      <w:r w:rsidR="00C86454">
        <w:t xml:space="preserve">ceases to serve as Trustee, </w:t>
      </w:r>
      <w:r w:rsidR="002A72BF">
        <w:t xml:space="preserve">the Grantors </w:t>
      </w:r>
      <w:r w:rsidR="00C86454">
        <w:t>shall name a successor.</w:t>
      </w:r>
      <w:r w:rsidR="00B53D69">
        <w:t xml:space="preserve"> If one of the Grantor</w:t>
      </w:r>
      <w:r w:rsidR="005450CB">
        <w:t>s</w:t>
      </w:r>
      <w:r w:rsidR="00B53D69">
        <w:t xml:space="preserve"> is unable or unwilling to act for any reason, the other Grantor shall appoint a Trustee</w:t>
      </w:r>
      <w:r w:rsidR="002E7B0F">
        <w:t>.</w:t>
      </w:r>
    </w:p>
    <w:p w14:paraId="50C20074" w14:textId="77777777" w:rsidR="00C86454" w:rsidRDefault="00C86454" w:rsidP="00C86454">
      <w:pPr>
        <w:pStyle w:val="Heading3"/>
      </w:pPr>
      <w:r>
        <w:t>Default of Designation</w:t>
      </w:r>
    </w:p>
    <w:p w14:paraId="56CB8AC1" w14:textId="30C894B9" w:rsidR="00163D49" w:rsidRDefault="00C86454" w:rsidP="00C07D0A">
      <w:pPr>
        <w:pStyle w:val="TextHeading3"/>
        <w:ind w:right="0"/>
      </w:pPr>
      <w:r>
        <w:t xml:space="preserve">If the office of Trustee </w:t>
      </w:r>
      <w:r w:rsidR="00FD0182">
        <w:t xml:space="preserve">of </w:t>
      </w:r>
      <w:r w:rsidR="00056B2B">
        <w:t xml:space="preserve">any trust </w:t>
      </w:r>
      <w:r>
        <w:t xml:space="preserve">is vacant and </w:t>
      </w:r>
      <w:r w:rsidR="003910B4">
        <w:t>the Grantors are unable or unwilling to designate a Trustee who is willing to act,</w:t>
      </w:r>
      <w:r w:rsidR="002E7B0F">
        <w:t xml:space="preserve"> the Trust Protector (if any) may appoint an individual or corporate fiduciary to serve. If there is no then serving Trust Protector, the </w:t>
      </w:r>
      <w:r w:rsidR="00033BEE">
        <w:t xml:space="preserve">provisions of Section </w:t>
      </w:r>
      <w:r w:rsidR="00F11EFB">
        <w:t>5</w:t>
      </w:r>
      <w:r w:rsidR="00BC04FB">
        <w:t>.02</w:t>
      </w:r>
      <w:r w:rsidR="00DC0778">
        <w:t xml:space="preserve"> </w:t>
      </w:r>
      <w:r w:rsidR="00F11EFB">
        <w:t>apply</w:t>
      </w:r>
      <w:r>
        <w:t>.</w:t>
      </w:r>
    </w:p>
    <w:p w14:paraId="3D985395" w14:textId="092C0DD8" w:rsidR="00C86454" w:rsidRDefault="00C86454" w:rsidP="00C07D0A">
      <w:pPr>
        <w:pStyle w:val="TextHeading3"/>
        <w:ind w:right="0"/>
      </w:pPr>
      <w:r>
        <w:t xml:space="preserve">Whomever acts must appoint an individual or corporate fiduciary as successor who is neither </w:t>
      </w:r>
      <w:r w:rsidR="00B62914">
        <w:t>Related no</w:t>
      </w:r>
      <w:r w:rsidR="00B167A6">
        <w:t>r</w:t>
      </w:r>
      <w:r w:rsidR="00B62914">
        <w:t xml:space="preserve"> Subordinate </w:t>
      </w:r>
      <w:r>
        <w:t>to (i) the person or persons making the appointment, (ii) a Grantor or (iii) any beneficiary.</w:t>
      </w:r>
      <w:r w:rsidR="00941D97">
        <w:t xml:space="preserve"> Further, the successor must be a Qualified Trustee, as defined in Section 3.01.</w:t>
      </w:r>
    </w:p>
    <w:p w14:paraId="29053771" w14:textId="77777777" w:rsidR="007477B0" w:rsidRDefault="00C86454" w:rsidP="00C07D0A">
      <w:pPr>
        <w:pStyle w:val="TextHeading3"/>
        <w:ind w:right="0"/>
      </w:pPr>
      <w:r>
        <w:t xml:space="preserve">In the case of a minor or incapacitated beneficiary, the </w:t>
      </w:r>
      <w:r w:rsidR="0052295C">
        <w:t>parent,</w:t>
      </w:r>
      <w:r>
        <w:t xml:space="preserve"> or Legal Representative, other than a Grantor, may act.</w:t>
      </w:r>
    </w:p>
    <w:p w14:paraId="6E8D3F81" w14:textId="02D50345" w:rsidR="00C86454" w:rsidRDefault="00C86454" w:rsidP="00C07D0A">
      <w:pPr>
        <w:pStyle w:val="TextHeading3"/>
        <w:ind w:right="0"/>
      </w:pPr>
      <w:r>
        <w:t>No excluded person</w:t>
      </w:r>
      <w:r w:rsidR="008C571B">
        <w:t xml:space="preserve">, as defined in </w:t>
      </w:r>
      <w:r>
        <w:t xml:space="preserve"> </w:t>
      </w:r>
      <w:r w:rsidR="00837D8C">
        <w:t>Section</w:t>
      </w:r>
      <w:r w:rsidR="00D43510">
        <w:t xml:space="preserve">12.05(h), </w:t>
      </w:r>
      <w:r>
        <w:t>may serve as a Trustee.</w:t>
      </w:r>
    </w:p>
    <w:p w14:paraId="3BCA2F60" w14:textId="77777777" w:rsidR="00C86454" w:rsidRDefault="00C86454" w:rsidP="00C07D0A">
      <w:pPr>
        <w:pStyle w:val="TextHeading3"/>
        <w:ind w:right="0"/>
      </w:pPr>
      <w:r>
        <w:t>Any beneficiary or the beneficiary’s Legal Representative may petition a court of competent jurisdiction to appoint a successor Trustee to fill any vacancy remaining unfilled after a period of 30 days.  By making the appointment, the court does not acquire any jurisdiction over the trust, except to the extent necessary to make the appointment.</w:t>
      </w:r>
    </w:p>
    <w:p w14:paraId="44C903C6" w14:textId="4BFA8E90" w:rsidR="00C86454" w:rsidRDefault="00C86454" w:rsidP="00C07D0A">
      <w:pPr>
        <w:pStyle w:val="TextHeading2"/>
        <w:ind w:left="720"/>
      </w:pPr>
      <w:r>
        <w:t>No Grantor may serve as Trustee under this instrument at any time.</w:t>
      </w:r>
      <w:r w:rsidRPr="00CF7BE4">
        <w:t xml:space="preserve"> </w:t>
      </w:r>
    </w:p>
    <w:p w14:paraId="7A83C664" w14:textId="11187B21" w:rsidR="00CF7BE4" w:rsidRDefault="00CF7BE4" w:rsidP="00CF7BE4">
      <w:pPr>
        <w:pStyle w:val="Heading2"/>
      </w:pPr>
      <w:bookmarkStart w:id="719" w:name="_Toc484590357"/>
      <w:bookmarkStart w:id="720" w:name="_Toc484591184"/>
      <w:bookmarkStart w:id="721" w:name="_Toc487713663"/>
      <w:bookmarkStart w:id="722" w:name="_Toc519604313"/>
      <w:bookmarkStart w:id="723" w:name="_Toc519605061"/>
      <w:bookmarkStart w:id="724" w:name="_Toc519777536"/>
      <w:bookmarkStart w:id="725" w:name="_Toc519848274"/>
      <w:bookmarkStart w:id="726" w:name="_Toc519848456"/>
      <w:bookmarkStart w:id="727" w:name="_Toc521326225"/>
      <w:bookmarkStart w:id="728" w:name="_Toc529869773"/>
      <w:bookmarkStart w:id="729" w:name="_Toc13583222"/>
      <w:bookmarkStart w:id="730" w:name="_Toc13665972"/>
      <w:bookmarkStart w:id="731" w:name="_Toc13739414"/>
      <w:bookmarkStart w:id="732" w:name="_Toc24466519"/>
      <w:bookmarkStart w:id="733" w:name="_Toc24468700"/>
      <w:bookmarkStart w:id="734" w:name="_Toc24470139"/>
      <w:bookmarkStart w:id="735" w:name="_Toc37053320"/>
      <w:bookmarkStart w:id="736" w:name="_Toc38117512"/>
      <w:bookmarkStart w:id="737" w:name="_Toc38359352"/>
      <w:bookmarkStart w:id="738" w:name="_Toc38360352"/>
      <w:bookmarkStart w:id="739" w:name="_Toc46999301"/>
      <w:bookmarkStart w:id="740" w:name="_Toc47001063"/>
      <w:bookmarkStart w:id="741" w:name="_Toc56766861"/>
      <w:bookmarkStart w:id="742" w:name="_Toc57030814"/>
      <w:bookmarkStart w:id="743" w:name="_Toc57030930"/>
      <w:bookmarkStart w:id="744" w:name="_Toc57031587"/>
      <w:bookmarkStart w:id="745" w:name="_Toc63505018"/>
      <w:bookmarkStart w:id="746" w:name="_Toc63505147"/>
      <w:bookmarkStart w:id="747" w:name="_Toc63513057"/>
      <w:bookmarkStart w:id="748" w:name="_Toc63514645"/>
      <w:bookmarkStart w:id="749" w:name="_Toc63514829"/>
      <w:bookmarkStart w:id="750" w:name="_Toc63516215"/>
      <w:bookmarkStart w:id="751" w:name="_Toc63516345"/>
      <w:bookmarkStart w:id="752" w:name="_Toc63516470"/>
      <w:bookmarkStart w:id="753" w:name="_Toc86407230"/>
      <w:bookmarkStart w:id="754" w:name="_Toc86407606"/>
      <w:bookmarkStart w:id="755" w:name="_Toc113001385"/>
      <w:bookmarkStart w:id="756" w:name="_Toc113001513"/>
      <w:bookmarkStart w:id="757" w:name="_Toc115339475"/>
      <w:bookmarkStart w:id="758" w:name="_Toc115763732"/>
      <w:bookmarkStart w:id="759" w:name="_Toc115765545"/>
      <w:bookmarkStart w:id="760" w:name="_Toc115765673"/>
      <w:bookmarkStart w:id="761" w:name="_Toc115769812"/>
      <w:bookmarkStart w:id="762" w:name="_Toc119050070"/>
      <w:bookmarkStart w:id="763" w:name="_Toc119056114"/>
      <w:bookmarkStart w:id="764" w:name="_Toc119070170"/>
      <w:bookmarkStart w:id="765" w:name="_Toc119467900"/>
      <w:bookmarkStart w:id="766" w:name="_Toc119664391"/>
      <w:bookmarkStart w:id="767" w:name="_Toc119664790"/>
      <w:bookmarkStart w:id="768" w:name="_Toc119927785"/>
      <w:bookmarkStart w:id="769" w:name="_Toc124522581"/>
      <w:bookmarkStart w:id="770" w:name="_Toc124772859"/>
      <w:bookmarkStart w:id="771" w:name="_Toc124774122"/>
      <w:bookmarkStart w:id="772" w:name="_Toc124841386"/>
      <w:bookmarkStart w:id="773" w:name="_Toc124842094"/>
      <w:bookmarkStart w:id="774" w:name="_Toc157171727"/>
      <w:r>
        <w:t>Trustee Removal by Trust Protector</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6712CD40" w14:textId="2A9C4D86" w:rsidR="00DC6CB6" w:rsidRDefault="00CF7BE4" w:rsidP="00CF7BE4">
      <w:pPr>
        <w:pStyle w:val="TextHeading2"/>
      </w:pPr>
      <w:r>
        <w:t>The Trust Protector may remove and appoint any Trustee at any time.</w:t>
      </w:r>
    </w:p>
    <w:p w14:paraId="57590703" w14:textId="5E9A9A41" w:rsidR="00DC6CB6" w:rsidRDefault="00DC6CB6" w:rsidP="00900F19">
      <w:pPr>
        <w:pStyle w:val="Heading2"/>
      </w:pPr>
      <w:bookmarkStart w:id="775" w:name="_Ref297812487"/>
      <w:bookmarkStart w:id="776" w:name="_Toc487886830"/>
      <w:bookmarkStart w:id="777" w:name="_Toc13579289"/>
      <w:bookmarkStart w:id="778" w:name="_Toc13581676"/>
      <w:bookmarkStart w:id="779" w:name="_Toc13581774"/>
      <w:bookmarkStart w:id="780" w:name="_Toc13582425"/>
      <w:bookmarkStart w:id="781" w:name="_Toc13583223"/>
      <w:bookmarkStart w:id="782" w:name="_Toc13665973"/>
      <w:bookmarkStart w:id="783" w:name="_Toc13739415"/>
      <w:bookmarkStart w:id="784" w:name="_Toc24466520"/>
      <w:bookmarkStart w:id="785" w:name="_Toc24468701"/>
      <w:bookmarkStart w:id="786" w:name="_Toc24470140"/>
      <w:bookmarkStart w:id="787" w:name="_Toc37053321"/>
      <w:bookmarkStart w:id="788" w:name="_Toc38117513"/>
      <w:bookmarkStart w:id="789" w:name="_Toc38359353"/>
      <w:bookmarkStart w:id="790" w:name="_Toc38360353"/>
      <w:bookmarkStart w:id="791" w:name="_Toc46999302"/>
      <w:bookmarkStart w:id="792" w:name="_Toc47001064"/>
      <w:bookmarkStart w:id="793" w:name="_Toc56766862"/>
      <w:bookmarkStart w:id="794" w:name="_Toc57030815"/>
      <w:bookmarkStart w:id="795" w:name="_Toc57030931"/>
      <w:bookmarkStart w:id="796" w:name="_Toc57031588"/>
      <w:bookmarkStart w:id="797" w:name="_Toc63505019"/>
      <w:bookmarkStart w:id="798" w:name="_Toc63505148"/>
      <w:bookmarkStart w:id="799" w:name="_Toc63513058"/>
      <w:bookmarkStart w:id="800" w:name="_Toc63514646"/>
      <w:bookmarkStart w:id="801" w:name="_Toc63514830"/>
      <w:bookmarkStart w:id="802" w:name="_Toc63516216"/>
      <w:bookmarkStart w:id="803" w:name="_Toc63516346"/>
      <w:bookmarkStart w:id="804" w:name="_Toc63516471"/>
      <w:bookmarkStart w:id="805" w:name="_Toc86407231"/>
      <w:bookmarkStart w:id="806" w:name="_Toc86407607"/>
      <w:bookmarkStart w:id="807" w:name="_Toc113001386"/>
      <w:bookmarkStart w:id="808" w:name="_Toc113001514"/>
      <w:bookmarkStart w:id="809" w:name="_Toc115339476"/>
      <w:bookmarkStart w:id="810" w:name="_Toc115763733"/>
      <w:bookmarkStart w:id="811" w:name="_Toc115765546"/>
      <w:bookmarkStart w:id="812" w:name="_Toc115765674"/>
      <w:bookmarkStart w:id="813" w:name="_Toc115769813"/>
      <w:bookmarkStart w:id="814" w:name="_Toc119050071"/>
      <w:bookmarkStart w:id="815" w:name="_Toc119056115"/>
      <w:bookmarkStart w:id="816" w:name="_Toc119070171"/>
      <w:bookmarkStart w:id="817" w:name="_Toc119467901"/>
      <w:bookmarkStart w:id="818" w:name="_Toc119664392"/>
      <w:bookmarkStart w:id="819" w:name="_Toc119664791"/>
      <w:bookmarkStart w:id="820" w:name="_Toc119927786"/>
      <w:bookmarkStart w:id="821" w:name="_Toc124522582"/>
      <w:bookmarkStart w:id="822" w:name="_Toc124772860"/>
      <w:bookmarkStart w:id="823" w:name="_Toc124774123"/>
      <w:bookmarkStart w:id="824" w:name="_Toc124841387"/>
      <w:bookmarkStart w:id="825" w:name="_Toc124842095"/>
      <w:bookmarkStart w:id="826" w:name="_Toc157171728"/>
      <w:r>
        <w:lastRenderedPageBreak/>
        <w:t>Notice of Removal and Appointment</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6341A5EC" w14:textId="77777777" w:rsidR="003932D3" w:rsidRPr="00200794" w:rsidRDefault="008F1B22" w:rsidP="003932D3">
      <w:pPr>
        <w:pStyle w:val="TextHeading2"/>
      </w:pPr>
      <w:r>
        <w:t>Notice of removal must be in writing and delivered to the Trustee being removed, along with any other then-serving Trustee.  Notice shall be effective in accordance with its provisions.</w:t>
      </w:r>
      <w:bookmarkStart w:id="827" w:name="_Ref516725161"/>
      <w:bookmarkStart w:id="828" w:name="_Ref502234429"/>
      <w:bookmarkStart w:id="829" w:name="_Ref502217419"/>
      <w:bookmarkStart w:id="830" w:name="_Toc471116048"/>
      <w:bookmarkStart w:id="831" w:name="_Toc484590359"/>
      <w:bookmarkStart w:id="832" w:name="_Toc484591186"/>
      <w:bookmarkStart w:id="833" w:name="_Toc487713665"/>
      <w:bookmarkStart w:id="834" w:name="_Toc519604315"/>
      <w:bookmarkStart w:id="835" w:name="_Toc519605063"/>
      <w:bookmarkStart w:id="836" w:name="_Toc519777538"/>
      <w:bookmarkStart w:id="837" w:name="_Toc519848276"/>
      <w:bookmarkStart w:id="838" w:name="_Toc519848458"/>
      <w:bookmarkStart w:id="839" w:name="_Toc521326227"/>
      <w:bookmarkStart w:id="840" w:name="_Toc529869775"/>
      <w:bookmarkStart w:id="841" w:name="_Toc13583324"/>
      <w:bookmarkStart w:id="842" w:name="_Toc13651053"/>
      <w:bookmarkStart w:id="843" w:name="_Toc24464437"/>
      <w:bookmarkStart w:id="844" w:name="_Toc24464681"/>
      <w:bookmarkStart w:id="845" w:name="_Toc24465302"/>
      <w:bookmarkStart w:id="846" w:name="_Toc42078839"/>
      <w:bookmarkStart w:id="847" w:name="_Toc44586239"/>
      <w:bookmarkStart w:id="848" w:name="_Toc46314954"/>
      <w:bookmarkStart w:id="849" w:name="_Toc46325992"/>
      <w:bookmarkStart w:id="850" w:name="_Toc46747106"/>
      <w:bookmarkStart w:id="851" w:name="_Toc63334298"/>
      <w:bookmarkStart w:id="852" w:name="_Toc63335191"/>
      <w:bookmarkStart w:id="853" w:name="_Toc63335545"/>
      <w:bookmarkStart w:id="854" w:name="_Toc63680002"/>
      <w:bookmarkStart w:id="855" w:name="_Toc65069452"/>
      <w:bookmarkStart w:id="856" w:name="_Toc86407024"/>
      <w:bookmarkStart w:id="857" w:name="_Toc112853893"/>
      <w:bookmarkStart w:id="858" w:name="_Toc112854012"/>
      <w:bookmarkStart w:id="859" w:name="_Toc113008311"/>
      <w:bookmarkStart w:id="860" w:name="_Toc113010771"/>
      <w:bookmarkStart w:id="861" w:name="_Toc115184421"/>
    </w:p>
    <w:p w14:paraId="3FB88A41" w14:textId="4CF5FFB6" w:rsidR="003932D3" w:rsidRPr="00200794" w:rsidRDefault="00750A9C" w:rsidP="002650E6">
      <w:pPr>
        <w:pStyle w:val="Heading2"/>
        <w:ind w:left="360" w:hanging="360"/>
      </w:pPr>
      <w:r>
        <w:tab/>
      </w:r>
      <w:bookmarkStart w:id="862" w:name="_Toc124522589"/>
      <w:bookmarkStart w:id="863" w:name="_Toc484590360"/>
      <w:bookmarkStart w:id="864" w:name="_Toc484591187"/>
      <w:bookmarkStart w:id="865" w:name="_Toc487713666"/>
      <w:bookmarkStart w:id="866" w:name="_Toc519604316"/>
      <w:bookmarkStart w:id="867" w:name="_Toc519605064"/>
      <w:bookmarkStart w:id="868" w:name="_Toc519777539"/>
      <w:bookmarkStart w:id="869" w:name="_Toc519848277"/>
      <w:bookmarkStart w:id="870" w:name="_Toc519848459"/>
      <w:bookmarkStart w:id="871" w:name="_Toc521326228"/>
      <w:bookmarkStart w:id="872" w:name="_Toc529869776"/>
      <w:bookmarkStart w:id="873" w:name="_Toc13583325"/>
      <w:bookmarkStart w:id="874" w:name="_Toc13651054"/>
      <w:bookmarkStart w:id="875" w:name="_Toc24464438"/>
      <w:bookmarkStart w:id="876" w:name="_Toc24464682"/>
      <w:bookmarkStart w:id="877" w:name="_Toc24465303"/>
      <w:bookmarkStart w:id="878" w:name="_Toc42078840"/>
      <w:bookmarkStart w:id="879" w:name="_Toc44586240"/>
      <w:bookmarkStart w:id="880" w:name="_Toc46314955"/>
      <w:bookmarkStart w:id="881" w:name="_Toc46325993"/>
      <w:bookmarkStart w:id="882" w:name="_Toc46747107"/>
      <w:bookmarkStart w:id="883" w:name="_Toc63334299"/>
      <w:bookmarkStart w:id="884" w:name="_Toc63335192"/>
      <w:bookmarkStart w:id="885" w:name="_Toc63335546"/>
      <w:bookmarkStart w:id="886" w:name="_Toc63680003"/>
      <w:bookmarkStart w:id="887" w:name="_Toc65069453"/>
      <w:bookmarkStart w:id="888" w:name="_Toc86407025"/>
      <w:bookmarkStart w:id="889" w:name="_Toc112853894"/>
      <w:bookmarkStart w:id="890" w:name="_Toc112854013"/>
      <w:bookmarkStart w:id="891" w:name="_Toc113008312"/>
      <w:bookmarkStart w:id="892" w:name="_Toc113010772"/>
      <w:bookmarkStart w:id="893" w:name="_Toc115184422"/>
      <w:bookmarkStart w:id="894" w:name="_Toc115359440"/>
      <w:bookmarkStart w:id="895" w:name="_Toc117682960"/>
      <w:bookmarkStart w:id="896" w:name="_Toc118653087"/>
      <w:bookmarkStart w:id="897" w:name="_Toc120702487"/>
      <w:bookmarkStart w:id="898" w:name="_Toc121108881"/>
      <w:bookmarkStart w:id="899" w:name="_Toc121200730"/>
      <w:bookmarkStart w:id="900" w:name="_Toc121219398"/>
      <w:bookmarkStart w:id="901" w:name="_Toc123708460"/>
      <w:bookmarkStart w:id="902" w:name="_Toc124426158"/>
      <w:bookmarkStart w:id="903" w:name="_Toc124522590"/>
      <w:bookmarkStart w:id="904" w:name="_Toc124772863"/>
      <w:bookmarkStart w:id="905" w:name="_Toc124774126"/>
      <w:bookmarkStart w:id="906" w:name="_Toc124841388"/>
      <w:bookmarkStart w:id="907" w:name="_Toc124842096"/>
      <w:bookmarkStart w:id="908" w:name="_Toc157171729"/>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sidR="003932D3" w:rsidRPr="00200794">
        <w:t>Corporate Fiduciaries</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p>
    <w:p w14:paraId="259CA958" w14:textId="6276A868" w:rsidR="003932D3" w:rsidRPr="00200794" w:rsidRDefault="003932D3" w:rsidP="003932D3">
      <w:pPr>
        <w:pStyle w:val="TextHeading2"/>
      </w:pPr>
      <w:r w:rsidRPr="00200794">
        <w:t xml:space="preserve">Any corporate fiduciary serving under this instrument as a Trustee must be a bank, private family trust company, trust company, or public charity that is qualified to act as a fiduciary under applicable law and that is not </w:t>
      </w:r>
      <w:r w:rsidR="00750A9C">
        <w:t>R</w:t>
      </w:r>
      <w:r w:rsidRPr="00200794">
        <w:t xml:space="preserve">elated or </w:t>
      </w:r>
      <w:r w:rsidR="00750A9C">
        <w:t>S</w:t>
      </w:r>
      <w:r w:rsidRPr="00200794">
        <w:t>ubordinate to any beneficiary</w:t>
      </w:r>
      <w:r w:rsidR="00ED2689">
        <w:t>. The initial private trust company serving hereunder is not required to meet this restriction.</w:t>
      </w:r>
    </w:p>
    <w:p w14:paraId="0619649F" w14:textId="77777777" w:rsidR="003932D3" w:rsidRDefault="003932D3" w:rsidP="003932D3">
      <w:pPr>
        <w:pStyle w:val="TextHeading2"/>
        <w:rPr>
          <w:del w:id="909" w:author="Mark Pierce" w:date="2023-01-13T15:47:00Z"/>
        </w:rPr>
      </w:pPr>
      <w:del w:id="910" w:author="Mark Pierce" w:date="2023-01-13T15:47:00Z">
        <w:r>
          <w:delText>The initial private trust company serving hereunder is not required to meet this restriction.</w:delText>
        </w:r>
      </w:del>
    </w:p>
    <w:p w14:paraId="1735DE76" w14:textId="77777777" w:rsidR="003932D3" w:rsidRPr="00200794" w:rsidRDefault="003932D3" w:rsidP="003932D3">
      <w:pPr>
        <w:pStyle w:val="TextHeading2"/>
      </w:pPr>
      <w:r w:rsidRPr="00200794">
        <w:t>No corporate fiduciary meeting the definition of an excluded person may serve as Trustee.</w:t>
      </w:r>
    </w:p>
    <w:p w14:paraId="08A41F46" w14:textId="77777777" w:rsidR="003932D3" w:rsidRPr="00200794" w:rsidRDefault="003932D3" w:rsidP="003932D3">
      <w:pPr>
        <w:pStyle w:val="TextHeading2"/>
      </w:pPr>
      <w:r w:rsidRPr="00200794">
        <w:t>Any corporate fiduciary must:</w:t>
      </w:r>
    </w:p>
    <w:p w14:paraId="1B508212" w14:textId="77777777" w:rsidR="003932D3" w:rsidRPr="00200794" w:rsidRDefault="003932D3" w:rsidP="005A72A9">
      <w:pPr>
        <w:pStyle w:val="TextHeading3"/>
        <w:numPr>
          <w:ilvl w:val="0"/>
          <w:numId w:val="43"/>
        </w:numPr>
        <w:spacing w:before="0" w:after="0"/>
        <w:ind w:left="360" w:right="0"/>
      </w:pPr>
      <w:r w:rsidRPr="00200794">
        <w:t>have a combined capital and surplus of at least Ten Million Dollars; or</w:t>
      </w:r>
    </w:p>
    <w:p w14:paraId="7A9AA482" w14:textId="77777777" w:rsidR="003932D3" w:rsidRPr="00200794" w:rsidRDefault="003932D3" w:rsidP="005A72A9">
      <w:pPr>
        <w:pStyle w:val="TextHeading3"/>
        <w:numPr>
          <w:ilvl w:val="0"/>
          <w:numId w:val="43"/>
        </w:numPr>
        <w:spacing w:before="0" w:after="0"/>
        <w:ind w:left="360" w:right="0"/>
      </w:pPr>
      <w:r w:rsidRPr="00200794">
        <w:t>maintain in force a policy of insurance with policy limits of not less than Ten Million Dollars covering the errors and omissions of the Trustee with a solvent insurance carrier licensed to do business in the state in which the Trustee has its corporate headquarters; or</w:t>
      </w:r>
    </w:p>
    <w:p w14:paraId="4D90B9C2" w14:textId="08746830" w:rsidR="00DE637E" w:rsidRDefault="003932D3" w:rsidP="005C58B0">
      <w:pPr>
        <w:pStyle w:val="TextHeading3"/>
        <w:numPr>
          <w:ilvl w:val="0"/>
          <w:numId w:val="43"/>
        </w:numPr>
        <w:spacing w:before="0"/>
        <w:ind w:left="360" w:right="0"/>
      </w:pPr>
      <w:r w:rsidRPr="00200794">
        <w:t>have at least One Hundred Million Dollars in assets under management.</w:t>
      </w:r>
    </w:p>
    <w:p w14:paraId="55CDB0D7" w14:textId="59D3AB99" w:rsidR="00DC6CB6" w:rsidRDefault="00DC6CB6" w:rsidP="00900F19">
      <w:pPr>
        <w:pStyle w:val="Heading2"/>
      </w:pPr>
      <w:bookmarkStart w:id="911" w:name="_Ref521104654"/>
      <w:bookmarkStart w:id="912" w:name="_Toc487886834"/>
      <w:bookmarkStart w:id="913" w:name="_Toc13579293"/>
      <w:bookmarkStart w:id="914" w:name="_Toc13581680"/>
      <w:bookmarkStart w:id="915" w:name="_Toc13581778"/>
      <w:bookmarkStart w:id="916" w:name="_Toc13582429"/>
      <w:bookmarkStart w:id="917" w:name="_Toc13583227"/>
      <w:bookmarkStart w:id="918" w:name="_Toc13665977"/>
      <w:bookmarkStart w:id="919" w:name="_Toc13739419"/>
      <w:bookmarkStart w:id="920" w:name="_Toc24466524"/>
      <w:bookmarkStart w:id="921" w:name="_Toc24468705"/>
      <w:bookmarkStart w:id="922" w:name="_Toc24470144"/>
      <w:bookmarkStart w:id="923" w:name="_Toc37053325"/>
      <w:bookmarkStart w:id="924" w:name="_Toc38117518"/>
      <w:bookmarkStart w:id="925" w:name="_Toc38359358"/>
      <w:bookmarkStart w:id="926" w:name="_Toc38360358"/>
      <w:bookmarkStart w:id="927" w:name="_Toc46999307"/>
      <w:bookmarkStart w:id="928" w:name="_Toc47001069"/>
      <w:bookmarkStart w:id="929" w:name="_Toc56766866"/>
      <w:bookmarkStart w:id="930" w:name="_Toc57030819"/>
      <w:bookmarkStart w:id="931" w:name="_Toc57030935"/>
      <w:bookmarkStart w:id="932" w:name="_Toc57031592"/>
      <w:bookmarkStart w:id="933" w:name="_Toc63505023"/>
      <w:bookmarkStart w:id="934" w:name="_Toc63505152"/>
      <w:bookmarkStart w:id="935" w:name="_Toc63513063"/>
      <w:bookmarkStart w:id="936" w:name="_Toc63514651"/>
      <w:bookmarkStart w:id="937" w:name="_Toc63514835"/>
      <w:bookmarkStart w:id="938" w:name="_Toc63516221"/>
      <w:bookmarkStart w:id="939" w:name="_Toc63516351"/>
      <w:bookmarkStart w:id="940" w:name="_Toc63516476"/>
      <w:bookmarkStart w:id="941" w:name="_Toc86407236"/>
      <w:bookmarkStart w:id="942" w:name="_Toc86407612"/>
      <w:bookmarkStart w:id="943" w:name="_Toc113001391"/>
      <w:bookmarkStart w:id="944" w:name="_Toc113001519"/>
      <w:bookmarkStart w:id="945" w:name="_Toc115339481"/>
      <w:bookmarkStart w:id="946" w:name="_Toc115763738"/>
      <w:bookmarkStart w:id="947" w:name="_Toc115765551"/>
      <w:bookmarkStart w:id="948" w:name="_Toc115765679"/>
      <w:bookmarkStart w:id="949" w:name="_Toc115769818"/>
      <w:bookmarkStart w:id="950" w:name="_Toc119050076"/>
      <w:bookmarkStart w:id="951" w:name="_Toc119056120"/>
      <w:bookmarkStart w:id="952" w:name="_Toc119070176"/>
      <w:bookmarkStart w:id="953" w:name="_Toc119467906"/>
      <w:bookmarkStart w:id="954" w:name="_Toc119664397"/>
      <w:bookmarkStart w:id="955" w:name="_Toc119664796"/>
      <w:bookmarkStart w:id="956" w:name="_Toc119927791"/>
      <w:bookmarkStart w:id="957" w:name="_Toc124522591"/>
      <w:bookmarkStart w:id="958" w:name="_Toc124772864"/>
      <w:bookmarkStart w:id="959" w:name="_Toc124774127"/>
      <w:bookmarkStart w:id="960" w:name="_Toc124841389"/>
      <w:bookmarkStart w:id="961" w:name="_Toc124842097"/>
      <w:bookmarkStart w:id="962" w:name="_Toc157171730"/>
      <w:r>
        <w:t>Appointment of Independent Special Trustee</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716EFC32" w14:textId="428D7F20" w:rsidR="00294535" w:rsidRDefault="00294535" w:rsidP="00294535">
      <w:pPr>
        <w:pStyle w:val="TextHeading2"/>
      </w:pPr>
      <w:r>
        <w:t xml:space="preserve">If for any reason the Trustee of any trust </w:t>
      </w:r>
      <w:r w:rsidR="00416EB6">
        <w:t xml:space="preserve">created under this instrument </w:t>
      </w:r>
      <w:r>
        <w:t xml:space="preserve">is unwilling or unable to act with respect to any trust property or any provision of this instrument, the Trust Protector shall appoint, in writing, a corporate fiduciary or an individual to serve as an Independent Special Trustee with respect to this property or provision.  The appointed Independent Special Trustee must not be </w:t>
      </w:r>
      <w:r w:rsidR="00BD70A6">
        <w:t>Related or Subordinate</w:t>
      </w:r>
      <w:r>
        <w:t xml:space="preserve"> to any trust beneficiary.  A Trust Protector then serving may revoke this appointment at any time.  </w:t>
      </w:r>
    </w:p>
    <w:p w14:paraId="49CDF16A" w14:textId="77777777" w:rsidR="00294535" w:rsidRDefault="00294535" w:rsidP="00294535">
      <w:pPr>
        <w:pStyle w:val="Level1Text"/>
      </w:pPr>
      <w:r>
        <w:t>No excluded person may serve as an Independent Special Trustee.</w:t>
      </w:r>
    </w:p>
    <w:p w14:paraId="7CB35508" w14:textId="369E941D" w:rsidR="00294535" w:rsidRDefault="00294535" w:rsidP="00294535">
      <w:pPr>
        <w:pStyle w:val="Level1Text"/>
      </w:pPr>
      <w:r>
        <w:t>An Independent Special Trustee shall exercise all fiduciary powers granted by this instrument, unless expressly limited elsewhere in this instrument or by the Trust Protector.  An Independent Special Trustee may resign at any time by delivering written notice to the Trust Protector</w:t>
      </w:r>
      <w:r w:rsidR="009A2112">
        <w:t xml:space="preserve"> or a Trustee</w:t>
      </w:r>
      <w:r>
        <w:t>.  Notice shall be effective in accordance with the terms of the notice.</w:t>
      </w:r>
    </w:p>
    <w:p w14:paraId="56CC551B" w14:textId="00FD11FB" w:rsidR="00DC6CB6" w:rsidRDefault="00DC6CB6" w:rsidP="00900F19">
      <w:pPr>
        <w:pStyle w:val="Heading2"/>
      </w:pPr>
      <w:bookmarkStart w:id="963" w:name="_Toc487886835"/>
      <w:bookmarkStart w:id="964" w:name="_Toc13579294"/>
      <w:bookmarkStart w:id="965" w:name="_Toc13581681"/>
      <w:bookmarkStart w:id="966" w:name="_Toc13581779"/>
      <w:bookmarkStart w:id="967" w:name="_Toc13582430"/>
      <w:bookmarkStart w:id="968" w:name="_Toc13583228"/>
      <w:bookmarkStart w:id="969" w:name="_Toc13665978"/>
      <w:bookmarkStart w:id="970" w:name="_Toc13739420"/>
      <w:bookmarkStart w:id="971" w:name="_Toc24466525"/>
      <w:bookmarkStart w:id="972" w:name="_Toc24468706"/>
      <w:bookmarkStart w:id="973" w:name="_Toc24470145"/>
      <w:bookmarkStart w:id="974" w:name="_Toc37053326"/>
      <w:bookmarkStart w:id="975" w:name="_Toc38117519"/>
      <w:bookmarkStart w:id="976" w:name="_Toc38359359"/>
      <w:bookmarkStart w:id="977" w:name="_Toc38360359"/>
      <w:bookmarkStart w:id="978" w:name="_Toc46999308"/>
      <w:bookmarkStart w:id="979" w:name="_Toc47001070"/>
      <w:bookmarkStart w:id="980" w:name="_Toc56766867"/>
      <w:bookmarkStart w:id="981" w:name="_Toc57030820"/>
      <w:bookmarkStart w:id="982" w:name="_Toc57030936"/>
      <w:bookmarkStart w:id="983" w:name="_Toc57031593"/>
      <w:bookmarkStart w:id="984" w:name="_Toc63505024"/>
      <w:bookmarkStart w:id="985" w:name="_Toc63505153"/>
      <w:bookmarkStart w:id="986" w:name="_Toc63513064"/>
      <w:bookmarkStart w:id="987" w:name="_Toc63514652"/>
      <w:bookmarkStart w:id="988" w:name="_Toc63514836"/>
      <w:bookmarkStart w:id="989" w:name="_Toc63516222"/>
      <w:bookmarkStart w:id="990" w:name="_Toc63516352"/>
      <w:bookmarkStart w:id="991" w:name="_Toc63516477"/>
      <w:bookmarkStart w:id="992" w:name="_Toc86407237"/>
      <w:bookmarkStart w:id="993" w:name="_Toc86407613"/>
      <w:bookmarkStart w:id="994" w:name="_Toc113001392"/>
      <w:bookmarkStart w:id="995" w:name="_Toc113001520"/>
      <w:bookmarkStart w:id="996" w:name="_Toc115339482"/>
      <w:bookmarkStart w:id="997" w:name="_Toc115763739"/>
      <w:bookmarkStart w:id="998" w:name="_Toc115765552"/>
      <w:bookmarkStart w:id="999" w:name="_Toc115765680"/>
      <w:bookmarkStart w:id="1000" w:name="_Toc115769819"/>
      <w:bookmarkStart w:id="1001" w:name="_Toc119050077"/>
      <w:bookmarkStart w:id="1002" w:name="_Toc119056121"/>
      <w:bookmarkStart w:id="1003" w:name="_Toc119070177"/>
      <w:bookmarkStart w:id="1004" w:name="_Toc119467907"/>
      <w:bookmarkStart w:id="1005" w:name="_Toc119664398"/>
      <w:bookmarkStart w:id="1006" w:name="_Toc119664797"/>
      <w:bookmarkStart w:id="1007" w:name="_Toc119927792"/>
      <w:bookmarkStart w:id="1008" w:name="_Toc124522592"/>
      <w:bookmarkStart w:id="1009" w:name="_Toc124772865"/>
      <w:bookmarkStart w:id="1010" w:name="_Toc124774128"/>
      <w:bookmarkStart w:id="1011" w:name="_Toc124841390"/>
      <w:bookmarkStart w:id="1012" w:name="_Toc124842098"/>
      <w:bookmarkStart w:id="1013" w:name="_Toc157171731"/>
      <w:r>
        <w:t>Rights and Obligations of Successor Trustees</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2354E6D1" w14:textId="7CA4FD57" w:rsidR="00995C8D" w:rsidRDefault="00995C8D" w:rsidP="00995C8D">
      <w:pPr>
        <w:pStyle w:val="Level1Text"/>
        <w:spacing w:after="0"/>
      </w:pPr>
      <w:r>
        <w:t>Each successor Trustee serving under this instrument shall have all titles, rights, powers</w:t>
      </w:r>
      <w:r w:rsidR="009A2112">
        <w:t>,</w:t>
      </w:r>
      <w:r>
        <w:t xml:space="preserve"> and privileges granted to the initial Trustee.  In addition, each successor Trustee is subject to all restrictions imposed on, as well as all obligations and duties, both discretionary and ministerial, given the initial Trustee.</w:t>
      </w:r>
    </w:p>
    <w:p w14:paraId="61A41B60" w14:textId="10DED636" w:rsidR="00DC6CB6" w:rsidRDefault="00DC6CB6" w:rsidP="009A2112">
      <w:pPr>
        <w:pStyle w:val="Heading1"/>
        <w:spacing w:before="240" w:after="240"/>
      </w:pPr>
      <w:r>
        <w:lastRenderedPageBreak/>
        <w:br/>
      </w:r>
      <w:bookmarkStart w:id="1014" w:name="_Toc487886836"/>
      <w:bookmarkStart w:id="1015" w:name="_Toc13579295"/>
      <w:bookmarkStart w:id="1016" w:name="_Toc13581682"/>
      <w:bookmarkStart w:id="1017" w:name="_Toc13581780"/>
      <w:bookmarkStart w:id="1018" w:name="_Toc13582431"/>
      <w:bookmarkStart w:id="1019" w:name="_Toc13583229"/>
      <w:bookmarkStart w:id="1020" w:name="_Toc13665979"/>
      <w:bookmarkStart w:id="1021" w:name="_Toc13739421"/>
      <w:bookmarkStart w:id="1022" w:name="_Toc24466526"/>
      <w:bookmarkStart w:id="1023" w:name="_Toc24468707"/>
      <w:bookmarkStart w:id="1024" w:name="_Toc24470146"/>
      <w:bookmarkStart w:id="1025" w:name="_Toc37053327"/>
      <w:bookmarkStart w:id="1026" w:name="_Toc38117520"/>
      <w:bookmarkStart w:id="1027" w:name="_Toc38359360"/>
      <w:bookmarkStart w:id="1028" w:name="_Toc38360360"/>
      <w:bookmarkStart w:id="1029" w:name="_Toc46999309"/>
      <w:bookmarkStart w:id="1030" w:name="_Toc47001071"/>
      <w:bookmarkStart w:id="1031" w:name="_Toc56766868"/>
      <w:bookmarkStart w:id="1032" w:name="_Toc57030821"/>
      <w:bookmarkStart w:id="1033" w:name="_Toc57030937"/>
      <w:bookmarkStart w:id="1034" w:name="_Toc57031594"/>
      <w:bookmarkStart w:id="1035" w:name="_Toc63505025"/>
      <w:bookmarkStart w:id="1036" w:name="_Toc63505154"/>
      <w:bookmarkStart w:id="1037" w:name="_Toc63513065"/>
      <w:bookmarkStart w:id="1038" w:name="_Toc63514653"/>
      <w:bookmarkStart w:id="1039" w:name="_Toc63514837"/>
      <w:bookmarkStart w:id="1040" w:name="_Toc63516223"/>
      <w:bookmarkStart w:id="1041" w:name="_Toc63516353"/>
      <w:bookmarkStart w:id="1042" w:name="_Toc63516478"/>
      <w:bookmarkStart w:id="1043" w:name="_Toc86407238"/>
      <w:bookmarkStart w:id="1044" w:name="_Toc86407614"/>
      <w:bookmarkStart w:id="1045" w:name="_Toc113001393"/>
      <w:bookmarkStart w:id="1046" w:name="_Toc113001521"/>
      <w:bookmarkStart w:id="1047" w:name="_Toc115339483"/>
      <w:bookmarkStart w:id="1048" w:name="_Toc115763740"/>
      <w:bookmarkStart w:id="1049" w:name="_Toc115765553"/>
      <w:bookmarkStart w:id="1050" w:name="_Toc115765681"/>
      <w:bookmarkStart w:id="1051" w:name="_Toc115769820"/>
      <w:bookmarkStart w:id="1052" w:name="_Toc119050078"/>
      <w:bookmarkStart w:id="1053" w:name="_Toc119056122"/>
      <w:bookmarkStart w:id="1054" w:name="_Toc119070178"/>
      <w:bookmarkStart w:id="1055" w:name="_Toc119467908"/>
      <w:bookmarkStart w:id="1056" w:name="_Toc119664399"/>
      <w:bookmarkStart w:id="1057" w:name="_Toc119664798"/>
      <w:bookmarkStart w:id="1058" w:name="_Toc119927793"/>
      <w:bookmarkStart w:id="1059" w:name="_Toc124522593"/>
      <w:bookmarkStart w:id="1060" w:name="_Toc124772866"/>
      <w:bookmarkStart w:id="1061" w:name="_Toc124774129"/>
      <w:bookmarkStart w:id="1062" w:name="_Toc124841391"/>
      <w:bookmarkStart w:id="1063" w:name="_Toc124842099"/>
      <w:bookmarkStart w:id="1064" w:name="_Toc157171732"/>
      <w:r>
        <w:t xml:space="preserve">Investment </w:t>
      </w:r>
      <w:r w:rsidR="00751794">
        <w:t>Advisor</w:t>
      </w:r>
      <w:r>
        <w:t xml:space="preserve"> and Distribution </w:t>
      </w:r>
      <w:r w:rsidR="00751794">
        <w:t>Advisor</w:t>
      </w:r>
      <w:r>
        <w:t xml:space="preserve"> Provisions</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6FBB2257" w14:textId="74BCCF00" w:rsidR="00DC6CB6" w:rsidRDefault="00751794" w:rsidP="00900F19">
      <w:pPr>
        <w:pStyle w:val="Heading2"/>
      </w:pPr>
      <w:bookmarkStart w:id="1065" w:name="_Toc119050079"/>
      <w:bookmarkStart w:id="1066" w:name="_Toc119056123"/>
      <w:bookmarkStart w:id="1067" w:name="_Toc119070179"/>
      <w:bookmarkStart w:id="1068" w:name="_Toc119467909"/>
      <w:bookmarkStart w:id="1069" w:name="_Toc119664400"/>
      <w:bookmarkStart w:id="1070" w:name="_Toc119664799"/>
      <w:bookmarkStart w:id="1071" w:name="_Toc119927794"/>
      <w:bookmarkStart w:id="1072" w:name="_Toc124522594"/>
      <w:bookmarkStart w:id="1073" w:name="_Toc124772867"/>
      <w:bookmarkStart w:id="1074" w:name="_Toc124774130"/>
      <w:bookmarkStart w:id="1075" w:name="_Toc124841392"/>
      <w:bookmarkStart w:id="1076" w:name="_Toc124842100"/>
      <w:bookmarkStart w:id="1077" w:name="_Toc157171733"/>
      <w:r>
        <w:t>Advisor</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r w:rsidR="00DC6CB6">
        <w:t xml:space="preserve">  </w:t>
      </w:r>
    </w:p>
    <w:p w14:paraId="79215618" w14:textId="4606EB7B" w:rsidR="00DC6CB6" w:rsidRDefault="00DC6CB6">
      <w:pPr>
        <w:pStyle w:val="TextHeading2"/>
      </w:pPr>
      <w:r>
        <w:t xml:space="preserve">As used in this Article, </w:t>
      </w:r>
      <w:r w:rsidR="00900F19" w:rsidRPr="005F50FC">
        <w:rPr>
          <w:i/>
          <w:iCs/>
        </w:rPr>
        <w:t>“</w:t>
      </w:r>
      <w:r w:rsidR="00751794" w:rsidRPr="005F50FC">
        <w:rPr>
          <w:i/>
          <w:iCs/>
        </w:rPr>
        <w:t>Advisor</w:t>
      </w:r>
      <w:r w:rsidR="00900F19" w:rsidRPr="005F50FC">
        <w:rPr>
          <w:i/>
          <w:iCs/>
        </w:rPr>
        <w:t>”</w:t>
      </w:r>
      <w:r>
        <w:t xml:space="preserve"> refers to either or both the </w:t>
      </w:r>
      <w:r w:rsidR="00216AAF" w:rsidRPr="005F50FC">
        <w:rPr>
          <w:i/>
          <w:iCs/>
        </w:rPr>
        <w:t>“</w:t>
      </w:r>
      <w:r w:rsidRPr="005F50FC">
        <w:rPr>
          <w:i/>
          <w:iCs/>
        </w:rPr>
        <w:t xml:space="preserve">Investment </w:t>
      </w:r>
      <w:r w:rsidR="00751794" w:rsidRPr="005F50FC">
        <w:rPr>
          <w:i/>
          <w:iCs/>
        </w:rPr>
        <w:t>Advisor</w:t>
      </w:r>
      <w:r w:rsidR="00216AAF" w:rsidRPr="005F50FC">
        <w:rPr>
          <w:i/>
          <w:iCs/>
        </w:rPr>
        <w:t>”</w:t>
      </w:r>
      <w:r w:rsidR="00216AAF">
        <w:t xml:space="preserve"> </w:t>
      </w:r>
      <w:r>
        <w:t xml:space="preserve">and the </w:t>
      </w:r>
      <w:r w:rsidR="00F13C19" w:rsidRPr="00CD5E51">
        <w:rPr>
          <w:i/>
          <w:iCs/>
        </w:rPr>
        <w:t>“</w:t>
      </w:r>
      <w:r w:rsidRPr="00CD5E51">
        <w:rPr>
          <w:i/>
          <w:iCs/>
        </w:rPr>
        <w:t xml:space="preserve">Distribution </w:t>
      </w:r>
      <w:r w:rsidR="00751794" w:rsidRPr="00CD5E51">
        <w:rPr>
          <w:i/>
          <w:iCs/>
        </w:rPr>
        <w:t>Advisor</w:t>
      </w:r>
      <w:r w:rsidR="00F13C19" w:rsidRPr="00CD5E51">
        <w:rPr>
          <w:i/>
          <w:iCs/>
        </w:rPr>
        <w:t>”</w:t>
      </w:r>
      <w:r w:rsidR="00F13C19">
        <w:t xml:space="preserve"> </w:t>
      </w:r>
      <w:r>
        <w:t>as the context may require.</w:t>
      </w:r>
    </w:p>
    <w:p w14:paraId="0EF0C58B" w14:textId="1001CAB2" w:rsidR="00DC6CB6" w:rsidRDefault="00DC6CB6" w:rsidP="00900F19">
      <w:pPr>
        <w:pStyle w:val="Heading2"/>
      </w:pPr>
      <w:bookmarkStart w:id="1078" w:name="_Toc487886838"/>
      <w:bookmarkStart w:id="1079" w:name="_Toc13579297"/>
      <w:bookmarkStart w:id="1080" w:name="_Toc13581684"/>
      <w:bookmarkStart w:id="1081" w:name="_Toc13581782"/>
      <w:bookmarkStart w:id="1082" w:name="_Toc13582433"/>
      <w:bookmarkStart w:id="1083" w:name="_Toc13583231"/>
      <w:bookmarkStart w:id="1084" w:name="_Toc13665981"/>
      <w:bookmarkStart w:id="1085" w:name="_Toc13739423"/>
      <w:bookmarkStart w:id="1086" w:name="_Toc24466528"/>
      <w:bookmarkStart w:id="1087" w:name="_Toc24468709"/>
      <w:bookmarkStart w:id="1088" w:name="_Toc24470148"/>
      <w:bookmarkStart w:id="1089" w:name="_Toc37053329"/>
      <w:bookmarkStart w:id="1090" w:name="_Toc38117522"/>
      <w:bookmarkStart w:id="1091" w:name="_Toc38359362"/>
      <w:bookmarkStart w:id="1092" w:name="_Toc38360362"/>
      <w:bookmarkStart w:id="1093" w:name="_Toc46999311"/>
      <w:bookmarkStart w:id="1094" w:name="_Toc47001073"/>
      <w:bookmarkStart w:id="1095" w:name="_Toc56766870"/>
      <w:bookmarkStart w:id="1096" w:name="_Toc57030823"/>
      <w:bookmarkStart w:id="1097" w:name="_Toc57030939"/>
      <w:bookmarkStart w:id="1098" w:name="_Toc57031596"/>
      <w:bookmarkStart w:id="1099" w:name="_Toc63505027"/>
      <w:bookmarkStart w:id="1100" w:name="_Toc63505156"/>
      <w:bookmarkStart w:id="1101" w:name="_Toc63513067"/>
      <w:bookmarkStart w:id="1102" w:name="_Toc63514655"/>
      <w:bookmarkStart w:id="1103" w:name="_Toc63514839"/>
      <w:bookmarkStart w:id="1104" w:name="_Toc63516225"/>
      <w:bookmarkStart w:id="1105" w:name="_Toc63516355"/>
      <w:bookmarkStart w:id="1106" w:name="_Toc63516480"/>
      <w:bookmarkStart w:id="1107" w:name="_Toc86407240"/>
      <w:bookmarkStart w:id="1108" w:name="_Toc86407616"/>
      <w:bookmarkStart w:id="1109" w:name="_Toc113001395"/>
      <w:bookmarkStart w:id="1110" w:name="_Toc113001523"/>
      <w:bookmarkStart w:id="1111" w:name="_Toc115339485"/>
      <w:bookmarkStart w:id="1112" w:name="_Toc115763742"/>
      <w:bookmarkStart w:id="1113" w:name="_Toc115765555"/>
      <w:bookmarkStart w:id="1114" w:name="_Toc115765683"/>
      <w:bookmarkStart w:id="1115" w:name="_Toc115769822"/>
      <w:bookmarkStart w:id="1116" w:name="_Toc119050080"/>
      <w:bookmarkStart w:id="1117" w:name="_Toc119056124"/>
      <w:bookmarkStart w:id="1118" w:name="_Toc119070180"/>
      <w:bookmarkStart w:id="1119" w:name="_Toc119467910"/>
      <w:bookmarkStart w:id="1120" w:name="_Toc119664401"/>
      <w:bookmarkStart w:id="1121" w:name="_Toc119664800"/>
      <w:bookmarkStart w:id="1122" w:name="_Toc119927795"/>
      <w:bookmarkStart w:id="1123" w:name="_Toc124522595"/>
      <w:bookmarkStart w:id="1124" w:name="_Toc124772868"/>
      <w:bookmarkStart w:id="1125" w:name="_Toc124774131"/>
      <w:bookmarkStart w:id="1126" w:name="_Toc124841393"/>
      <w:bookmarkStart w:id="1127" w:name="_Toc124842101"/>
      <w:bookmarkStart w:id="1128" w:name="_Toc157171734"/>
      <w:r>
        <w:t xml:space="preserve">Provisions for Investment </w:t>
      </w:r>
      <w:r w:rsidR="00751794">
        <w:t>Advisor</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14:paraId="0DB19C9B" w14:textId="19FCB388" w:rsidR="006D4143" w:rsidRDefault="006D4143" w:rsidP="006D4143">
      <w:pPr>
        <w:pStyle w:val="TextHeading2"/>
      </w:pPr>
      <w:r>
        <w:t xml:space="preserve">The purpose of the Investment </w:t>
      </w:r>
      <w:r w:rsidR="00751794">
        <w:t>Advisor</w:t>
      </w:r>
      <w:r>
        <w:t xml:space="preserve"> is to separate investment decisions from other Trustee responsibilities. The </w:t>
      </w:r>
      <w:r w:rsidR="00E175E9">
        <w:t xml:space="preserve">Investment </w:t>
      </w:r>
      <w:r w:rsidR="00751794">
        <w:t>Advisor</w:t>
      </w:r>
      <w:r>
        <w:t xml:space="preserve"> has broad and absolute discretion. Decisions made by the </w:t>
      </w:r>
      <w:r w:rsidR="00E175E9">
        <w:t xml:space="preserve">Investment </w:t>
      </w:r>
      <w:r w:rsidR="00751794">
        <w:t>Advisor</w:t>
      </w:r>
      <w:r>
        <w:t xml:space="preserve"> are not subject to review except for willful </w:t>
      </w:r>
      <w:r w:rsidR="00773CF1">
        <w:t xml:space="preserve">neglect, willful </w:t>
      </w:r>
      <w:r>
        <w:t>misconduct</w:t>
      </w:r>
      <w:r w:rsidR="00C83188">
        <w:t>,</w:t>
      </w:r>
      <w:r>
        <w:t xml:space="preserve"> or bad faith on the part of the </w:t>
      </w:r>
      <w:r w:rsidR="00E175E9">
        <w:t xml:space="preserve">Investment </w:t>
      </w:r>
      <w:r w:rsidR="00751794">
        <w:t>Advisor</w:t>
      </w:r>
      <w:r>
        <w:t xml:space="preserve">. The Trustee has no responsibility to monitor the performance of any investment directed by the </w:t>
      </w:r>
      <w:r w:rsidR="00E175E9">
        <w:t xml:space="preserve">Investment </w:t>
      </w:r>
      <w:r w:rsidR="00751794">
        <w:t>Advisor</w:t>
      </w:r>
      <w:r>
        <w:t>.</w:t>
      </w:r>
    </w:p>
    <w:p w14:paraId="11FF9A71" w14:textId="425ED420" w:rsidR="006D4143" w:rsidRDefault="006D4143" w:rsidP="006D4143">
      <w:pPr>
        <w:pStyle w:val="Heading3"/>
      </w:pPr>
      <w:r>
        <w:t xml:space="preserve">Trustee Powers Subject to Investment </w:t>
      </w:r>
      <w:r w:rsidR="00751794">
        <w:t>Advisor</w:t>
      </w:r>
      <w:r>
        <w:t>’s Direction</w:t>
      </w:r>
    </w:p>
    <w:p w14:paraId="15D4AD41" w14:textId="144C917F" w:rsidR="006D4143" w:rsidRDefault="006D4143" w:rsidP="001B41E1">
      <w:pPr>
        <w:pStyle w:val="TextHeading3"/>
        <w:ind w:right="0"/>
      </w:pPr>
      <w:r>
        <w:t xml:space="preserve">While an Investment </w:t>
      </w:r>
      <w:r w:rsidR="00751794">
        <w:t>Advisor</w:t>
      </w:r>
      <w:r>
        <w:t xml:space="preserve"> is serving, the Trustee shall exercise all investment, voting and management powers only upon written </w:t>
      </w:r>
      <w:r w:rsidR="00F4160A">
        <w:t xml:space="preserve">instruction from </w:t>
      </w:r>
      <w:r>
        <w:t xml:space="preserve">the </w:t>
      </w:r>
      <w:r w:rsidR="00751794">
        <w:t>Advisor</w:t>
      </w:r>
      <w:r>
        <w:t xml:space="preserve">. Those powers include, but are not limited to, all powers </w:t>
      </w:r>
      <w:bookmarkStart w:id="1129" w:name="_Hlk87331751"/>
      <w:r>
        <w:t>relating to the acquisition, disposition, retention, exchange, change in character, lending, borrowing, pledging, mortgaging, managing, voting, leasing, insuring, abandoning</w:t>
      </w:r>
      <w:r w:rsidR="007F00C7">
        <w:t>,</w:t>
      </w:r>
      <w:r>
        <w:t xml:space="preserve"> </w:t>
      </w:r>
      <w:r w:rsidR="000F29A8">
        <w:t xml:space="preserve">and </w:t>
      </w:r>
      <w:r>
        <w:t>granting options with respect to trust property</w:t>
      </w:r>
      <w:bookmarkEnd w:id="1129"/>
      <w:r>
        <w:t>.</w:t>
      </w:r>
    </w:p>
    <w:p w14:paraId="1B07660A" w14:textId="41FE6AAD" w:rsidR="006D4143" w:rsidRDefault="006D4143" w:rsidP="006D4143">
      <w:pPr>
        <w:pStyle w:val="Heading3"/>
      </w:pPr>
      <w:r>
        <w:t xml:space="preserve">Trustee Action in Absence of Investment </w:t>
      </w:r>
      <w:r w:rsidR="00751794">
        <w:t>Advisor</w:t>
      </w:r>
      <w:r>
        <w:t xml:space="preserve"> Direction</w:t>
      </w:r>
    </w:p>
    <w:p w14:paraId="05E255CB" w14:textId="74CE23DE" w:rsidR="006D4143" w:rsidRDefault="006D4143" w:rsidP="001B41E1">
      <w:pPr>
        <w:pStyle w:val="TextHeading3"/>
        <w:ind w:right="0"/>
      </w:pPr>
      <w:r>
        <w:t xml:space="preserve">If an Investment </w:t>
      </w:r>
      <w:r w:rsidR="00751794">
        <w:t>Advisor</w:t>
      </w:r>
      <w:r>
        <w:t xml:space="preserve"> is serving, the Trustee is not required to inquire into or monitor the investment of trust assets or the directions of the Investment </w:t>
      </w:r>
      <w:r w:rsidR="00751794">
        <w:t>Advisor</w:t>
      </w:r>
      <w:r>
        <w:t>.</w:t>
      </w:r>
    </w:p>
    <w:p w14:paraId="5701FD26" w14:textId="16BC5FDB" w:rsidR="006D4143" w:rsidRDefault="006D4143" w:rsidP="001B41E1">
      <w:pPr>
        <w:pStyle w:val="TextHeading3"/>
        <w:ind w:right="0"/>
      </w:pPr>
      <w:r>
        <w:t xml:space="preserve">If the Investment </w:t>
      </w:r>
      <w:r w:rsidR="00751794">
        <w:t>Advisor</w:t>
      </w:r>
      <w:r>
        <w:t xml:space="preserve"> fails to provide written direction</w:t>
      </w:r>
      <w:r w:rsidR="00F34CD0">
        <w:t>s</w:t>
      </w:r>
      <w:r>
        <w:t xml:space="preserve"> within 10 days of the Trustee’s written request for direction, the Trustee may exercise the power as though the Investment </w:t>
      </w:r>
      <w:r w:rsidR="00751794">
        <w:t>Advisor</w:t>
      </w:r>
      <w:r>
        <w:t xml:space="preserve"> had provided the direction sought.</w:t>
      </w:r>
    </w:p>
    <w:p w14:paraId="025981AF" w14:textId="6F1EF2CA" w:rsidR="006D4143" w:rsidRDefault="006D4143" w:rsidP="001B41E1">
      <w:pPr>
        <w:pStyle w:val="TextHeading3"/>
        <w:ind w:right="0"/>
      </w:pPr>
      <w:r>
        <w:t xml:space="preserve">If there is no Investment </w:t>
      </w:r>
      <w:r w:rsidR="00751794">
        <w:t>Advisor</w:t>
      </w:r>
      <w:r>
        <w:t xml:space="preserve"> serving, the Trustee may exercise all powers that would otherwise be subject to an Investment </w:t>
      </w:r>
      <w:r w:rsidR="00751794">
        <w:t>Advisor</w:t>
      </w:r>
      <w:r>
        <w:t>’s direction.</w:t>
      </w:r>
      <w:r w:rsidRPr="00DB2871">
        <w:t xml:space="preserve"> </w:t>
      </w:r>
    </w:p>
    <w:p w14:paraId="3ED0D91C" w14:textId="07BF90E7" w:rsidR="006D4143" w:rsidRDefault="006D4143" w:rsidP="006D4143">
      <w:pPr>
        <w:pStyle w:val="Heading2"/>
      </w:pPr>
      <w:bookmarkStart w:id="1130" w:name="_Toc13666124"/>
      <w:bookmarkStart w:id="1131" w:name="_Toc24470027"/>
      <w:bookmarkStart w:id="1132" w:name="_Toc44582960"/>
      <w:bookmarkStart w:id="1133" w:name="_Toc44583082"/>
      <w:bookmarkStart w:id="1134" w:name="_Toc44583482"/>
      <w:bookmarkStart w:id="1135" w:name="_Toc46404911"/>
      <w:bookmarkStart w:id="1136" w:name="_Toc46928370"/>
      <w:bookmarkStart w:id="1137" w:name="_Toc46928531"/>
      <w:bookmarkStart w:id="1138" w:name="_Toc46938635"/>
      <w:bookmarkStart w:id="1139" w:name="_Toc46999312"/>
      <w:bookmarkStart w:id="1140" w:name="_Toc47001074"/>
      <w:bookmarkStart w:id="1141" w:name="_Toc56766871"/>
      <w:bookmarkStart w:id="1142" w:name="_Toc57030824"/>
      <w:bookmarkStart w:id="1143" w:name="_Toc57030940"/>
      <w:bookmarkStart w:id="1144" w:name="_Toc57031597"/>
      <w:bookmarkStart w:id="1145" w:name="_Toc63505028"/>
      <w:bookmarkStart w:id="1146" w:name="_Toc63505157"/>
      <w:bookmarkStart w:id="1147" w:name="_Toc63513068"/>
      <w:bookmarkStart w:id="1148" w:name="_Toc63514656"/>
      <w:bookmarkStart w:id="1149" w:name="_Toc63514840"/>
      <w:bookmarkStart w:id="1150" w:name="_Toc63516226"/>
      <w:bookmarkStart w:id="1151" w:name="_Toc63516356"/>
      <w:bookmarkStart w:id="1152" w:name="_Toc63516481"/>
      <w:bookmarkStart w:id="1153" w:name="_Toc86407241"/>
      <w:bookmarkStart w:id="1154" w:name="_Toc86407617"/>
      <w:bookmarkStart w:id="1155" w:name="_Toc113001396"/>
      <w:bookmarkStart w:id="1156" w:name="_Toc113001524"/>
      <w:bookmarkStart w:id="1157" w:name="_Toc115339486"/>
      <w:bookmarkStart w:id="1158" w:name="_Toc115763743"/>
      <w:bookmarkStart w:id="1159" w:name="_Toc115765556"/>
      <w:bookmarkStart w:id="1160" w:name="_Toc115765684"/>
      <w:bookmarkStart w:id="1161" w:name="_Toc115769823"/>
      <w:bookmarkStart w:id="1162" w:name="_Toc119050081"/>
      <w:bookmarkStart w:id="1163" w:name="_Toc119056125"/>
      <w:bookmarkStart w:id="1164" w:name="_Toc119070181"/>
      <w:bookmarkStart w:id="1165" w:name="_Toc119467911"/>
      <w:bookmarkStart w:id="1166" w:name="_Toc119664402"/>
      <w:bookmarkStart w:id="1167" w:name="_Toc119664801"/>
      <w:bookmarkStart w:id="1168" w:name="_Toc119927796"/>
      <w:bookmarkStart w:id="1169" w:name="_Toc124522596"/>
      <w:bookmarkStart w:id="1170" w:name="_Toc124772869"/>
      <w:bookmarkStart w:id="1171" w:name="_Toc124774132"/>
      <w:bookmarkStart w:id="1172" w:name="_Toc124841394"/>
      <w:bookmarkStart w:id="1173" w:name="_Toc124842102"/>
      <w:bookmarkStart w:id="1174" w:name="_Toc157171735"/>
      <w:r>
        <w:t xml:space="preserve">Designation of Investment </w:t>
      </w:r>
      <w:r w:rsidR="00751794">
        <w:t>Advisor</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0BCC10BA" w14:textId="7674758E" w:rsidR="00A324CC" w:rsidRDefault="006D4143" w:rsidP="006D4143">
      <w:pPr>
        <w:pStyle w:val="TextHeading2"/>
      </w:pPr>
      <w:r>
        <w:t xml:space="preserve">The Trustee is appointed Investment </w:t>
      </w:r>
      <w:r w:rsidR="00751794">
        <w:t>Advisor</w:t>
      </w:r>
      <w:r w:rsidR="00215831">
        <w:t xml:space="preserve"> and shall serve </w:t>
      </w:r>
      <w:r w:rsidR="00795E31">
        <w:t xml:space="preserve">as </w:t>
      </w:r>
      <w:r w:rsidR="00215831">
        <w:t xml:space="preserve">a non-fiduciary </w:t>
      </w:r>
      <w:r w:rsidR="00795E31">
        <w:t xml:space="preserve">in this </w:t>
      </w:r>
      <w:r w:rsidR="00215831">
        <w:t>capacity</w:t>
      </w:r>
      <w:r>
        <w:t>.</w:t>
      </w:r>
    </w:p>
    <w:p w14:paraId="62EB051B" w14:textId="535BA62B" w:rsidR="006D4143" w:rsidRDefault="006D4143" w:rsidP="006D4143">
      <w:pPr>
        <w:pStyle w:val="Heading2"/>
      </w:pPr>
      <w:bookmarkStart w:id="1175" w:name="_Toc13666125"/>
      <w:bookmarkStart w:id="1176" w:name="_Toc24470028"/>
      <w:bookmarkStart w:id="1177" w:name="_Toc44582961"/>
      <w:bookmarkStart w:id="1178" w:name="_Toc44583083"/>
      <w:bookmarkStart w:id="1179" w:name="_Toc44583483"/>
      <w:bookmarkStart w:id="1180" w:name="_Toc46404912"/>
      <w:bookmarkStart w:id="1181" w:name="_Toc46928371"/>
      <w:bookmarkStart w:id="1182" w:name="_Toc46928532"/>
      <w:bookmarkStart w:id="1183" w:name="_Toc46938636"/>
      <w:bookmarkStart w:id="1184" w:name="_Toc46999313"/>
      <w:bookmarkStart w:id="1185" w:name="_Toc47001075"/>
      <w:bookmarkStart w:id="1186" w:name="_Toc56766872"/>
      <w:bookmarkStart w:id="1187" w:name="_Toc57030825"/>
      <w:bookmarkStart w:id="1188" w:name="_Toc57030941"/>
      <w:bookmarkStart w:id="1189" w:name="_Toc57031598"/>
      <w:bookmarkStart w:id="1190" w:name="_Toc63505029"/>
      <w:bookmarkStart w:id="1191" w:name="_Toc63505158"/>
      <w:bookmarkStart w:id="1192" w:name="_Toc63513069"/>
      <w:bookmarkStart w:id="1193" w:name="_Toc63514657"/>
      <w:bookmarkStart w:id="1194" w:name="_Toc63514841"/>
      <w:bookmarkStart w:id="1195" w:name="_Toc63516227"/>
      <w:bookmarkStart w:id="1196" w:name="_Toc63516357"/>
      <w:bookmarkStart w:id="1197" w:name="_Toc63516482"/>
      <w:bookmarkStart w:id="1198" w:name="_Toc86407242"/>
      <w:bookmarkStart w:id="1199" w:name="_Toc86407618"/>
      <w:bookmarkStart w:id="1200" w:name="_Toc113001397"/>
      <w:bookmarkStart w:id="1201" w:name="_Toc113001525"/>
      <w:bookmarkStart w:id="1202" w:name="_Toc115339487"/>
      <w:bookmarkStart w:id="1203" w:name="_Toc115763744"/>
      <w:bookmarkStart w:id="1204" w:name="_Toc115765557"/>
      <w:bookmarkStart w:id="1205" w:name="_Toc115765685"/>
      <w:bookmarkStart w:id="1206" w:name="_Toc115769824"/>
      <w:bookmarkStart w:id="1207" w:name="_Toc119050082"/>
      <w:bookmarkStart w:id="1208" w:name="_Toc119056126"/>
      <w:bookmarkStart w:id="1209" w:name="_Toc119070182"/>
      <w:bookmarkStart w:id="1210" w:name="_Toc119467912"/>
      <w:bookmarkStart w:id="1211" w:name="_Toc119664403"/>
      <w:bookmarkStart w:id="1212" w:name="_Toc119664802"/>
      <w:bookmarkStart w:id="1213" w:name="_Toc119927797"/>
      <w:bookmarkStart w:id="1214" w:name="_Toc124522597"/>
      <w:bookmarkStart w:id="1215" w:name="_Toc124772870"/>
      <w:bookmarkStart w:id="1216" w:name="_Toc124774133"/>
      <w:bookmarkStart w:id="1217" w:name="_Toc124841395"/>
      <w:bookmarkStart w:id="1218" w:name="_Toc124842103"/>
      <w:bookmarkStart w:id="1219" w:name="_Toc157171736"/>
      <w:r>
        <w:t xml:space="preserve">Investment </w:t>
      </w:r>
      <w:r w:rsidR="00751794">
        <w:t>Advisor</w:t>
      </w:r>
      <w:r>
        <w:t xml:space="preserve"> Powers</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40D9B198" w14:textId="2CE5E01B" w:rsidR="00897509" w:rsidRDefault="00897509" w:rsidP="00897509">
      <w:pPr>
        <w:pStyle w:val="TextHeading2"/>
        <w:spacing w:after="0"/>
      </w:pPr>
      <w:r>
        <w:t xml:space="preserve">The Investment </w:t>
      </w:r>
      <w:r w:rsidR="00751794">
        <w:t>Advisor</w:t>
      </w:r>
      <w:r>
        <w:t xml:space="preserve"> may, in the </w:t>
      </w:r>
      <w:r w:rsidR="00751794">
        <w:t>Advisor</w:t>
      </w:r>
      <w:r>
        <w:t>’s sole and absolute discretion, exercise any of the powers listed below either directly or by directing the Trustee to:</w:t>
      </w:r>
    </w:p>
    <w:p w14:paraId="7A7EECA2" w14:textId="4E9F02EA" w:rsidR="00897509" w:rsidRDefault="00897509" w:rsidP="00D012B9">
      <w:pPr>
        <w:pStyle w:val="TextHeading3"/>
        <w:numPr>
          <w:ilvl w:val="0"/>
          <w:numId w:val="21"/>
        </w:numPr>
        <w:spacing w:after="0"/>
        <w:ind w:left="360" w:right="0"/>
      </w:pPr>
      <w:bookmarkStart w:id="1220" w:name="_Hlk87331944"/>
      <w:r>
        <w:t xml:space="preserve">invest and reinvest in any kind of property, real, </w:t>
      </w:r>
      <w:r w:rsidR="00DE0F57">
        <w:t>personal,</w:t>
      </w:r>
      <w:r>
        <w:t xml:space="preserve"> or mixed, and to retain any investments, indefinitely, even if the nature of the investment would not otherwise be a proper investment for a fiduciary;</w:t>
      </w:r>
    </w:p>
    <w:p w14:paraId="7248E993" w14:textId="77777777" w:rsidR="00897509" w:rsidRDefault="00897509" w:rsidP="00D012B9">
      <w:pPr>
        <w:pStyle w:val="TextHeading3"/>
        <w:numPr>
          <w:ilvl w:val="0"/>
          <w:numId w:val="21"/>
        </w:numPr>
        <w:spacing w:before="0" w:after="0"/>
        <w:ind w:left="360" w:right="0"/>
      </w:pPr>
      <w:r>
        <w:t>exercise any right as owner of any insurance policy, other than the right to change beneficiaries;</w:t>
      </w:r>
    </w:p>
    <w:p w14:paraId="7235ADCD" w14:textId="77777777" w:rsidR="00897509" w:rsidRDefault="00897509" w:rsidP="00D012B9">
      <w:pPr>
        <w:pStyle w:val="TextHeading3"/>
        <w:numPr>
          <w:ilvl w:val="0"/>
          <w:numId w:val="21"/>
        </w:numPr>
        <w:spacing w:before="0" w:after="0"/>
        <w:ind w:left="360" w:right="0"/>
      </w:pPr>
      <w:r>
        <w:t>sell or exchange any property and execute any documents necessary to facilitate the transfer;</w:t>
      </w:r>
    </w:p>
    <w:p w14:paraId="105985FD" w14:textId="77777777" w:rsidR="00897509" w:rsidRDefault="00897509" w:rsidP="00D012B9">
      <w:pPr>
        <w:pStyle w:val="TextHeading3"/>
        <w:numPr>
          <w:ilvl w:val="0"/>
          <w:numId w:val="21"/>
        </w:numPr>
        <w:spacing w:before="0" w:after="0"/>
        <w:ind w:left="360" w:right="0"/>
      </w:pPr>
      <w:r>
        <w:t>open any type of accounts in any domestic or foreign jurisdiction, specifically including, but not limited to, margin accounts at brokerage firms;</w:t>
      </w:r>
    </w:p>
    <w:p w14:paraId="5575FFC5" w14:textId="77777777" w:rsidR="00897509" w:rsidRDefault="00897509" w:rsidP="00D012B9">
      <w:pPr>
        <w:pStyle w:val="TextHeading3"/>
        <w:numPr>
          <w:ilvl w:val="0"/>
          <w:numId w:val="21"/>
        </w:numPr>
        <w:spacing w:before="0" w:after="0"/>
        <w:ind w:left="360" w:right="0"/>
      </w:pPr>
      <w:r>
        <w:lastRenderedPageBreak/>
        <w:t>rent or lease any real property interests and may subdivide and develop any real property in which the trust has an interest; and</w:t>
      </w:r>
    </w:p>
    <w:p w14:paraId="2AE1FFA2" w14:textId="77777777" w:rsidR="00897509" w:rsidRDefault="00897509" w:rsidP="005272CE">
      <w:pPr>
        <w:pStyle w:val="TextHeading3"/>
        <w:numPr>
          <w:ilvl w:val="0"/>
          <w:numId w:val="21"/>
        </w:numPr>
        <w:spacing w:before="0" w:after="0"/>
        <w:ind w:left="360" w:right="0"/>
      </w:pPr>
      <w:r>
        <w:t>manage or grant mineral interests, including exploration and the right to mine or drill for and remove minerals for any period extending beyond the termination of every trust created under this agreement, and upon the terms specified by the Investment Advisor.</w:t>
      </w:r>
    </w:p>
    <w:p w14:paraId="5487EE48" w14:textId="34FA044E" w:rsidR="00C27B23" w:rsidRDefault="00C27B23" w:rsidP="00DB2871">
      <w:pPr>
        <w:pStyle w:val="Heading2"/>
      </w:pPr>
      <w:bookmarkStart w:id="1221" w:name="_Toc46999314"/>
      <w:bookmarkStart w:id="1222" w:name="_Toc47001076"/>
      <w:bookmarkStart w:id="1223" w:name="_Toc56766873"/>
      <w:bookmarkStart w:id="1224" w:name="_Toc57030826"/>
      <w:bookmarkStart w:id="1225" w:name="_Toc57030942"/>
      <w:bookmarkStart w:id="1226" w:name="_Toc57031599"/>
      <w:bookmarkStart w:id="1227" w:name="_Toc63505030"/>
      <w:bookmarkStart w:id="1228" w:name="_Toc63505159"/>
      <w:bookmarkStart w:id="1229" w:name="_Toc63513070"/>
      <w:bookmarkStart w:id="1230" w:name="_Toc63514658"/>
      <w:bookmarkStart w:id="1231" w:name="_Toc63514842"/>
      <w:bookmarkStart w:id="1232" w:name="_Toc63516228"/>
      <w:bookmarkStart w:id="1233" w:name="_Toc63516358"/>
      <w:bookmarkStart w:id="1234" w:name="_Toc63516483"/>
      <w:bookmarkStart w:id="1235" w:name="_Toc86407243"/>
      <w:bookmarkStart w:id="1236" w:name="_Toc86407619"/>
      <w:bookmarkStart w:id="1237" w:name="_Toc113001398"/>
      <w:bookmarkStart w:id="1238" w:name="_Toc113001526"/>
      <w:bookmarkStart w:id="1239" w:name="_Toc115339488"/>
      <w:bookmarkStart w:id="1240" w:name="_Toc115763745"/>
      <w:bookmarkStart w:id="1241" w:name="_Toc115765558"/>
      <w:bookmarkStart w:id="1242" w:name="_Toc115765686"/>
      <w:bookmarkStart w:id="1243" w:name="_Toc115769825"/>
      <w:bookmarkStart w:id="1244" w:name="_Toc119050083"/>
      <w:bookmarkStart w:id="1245" w:name="_Toc119056127"/>
      <w:bookmarkStart w:id="1246" w:name="_Toc119070183"/>
      <w:bookmarkStart w:id="1247" w:name="_Toc119467913"/>
      <w:bookmarkStart w:id="1248" w:name="_Toc119664404"/>
      <w:bookmarkStart w:id="1249" w:name="_Toc119664803"/>
      <w:bookmarkStart w:id="1250" w:name="_Toc119927798"/>
      <w:bookmarkStart w:id="1251" w:name="_Toc124522598"/>
      <w:bookmarkStart w:id="1252" w:name="_Toc124772871"/>
      <w:bookmarkStart w:id="1253" w:name="_Toc124774134"/>
      <w:bookmarkStart w:id="1254" w:name="_Toc124841396"/>
      <w:bookmarkStart w:id="1255" w:name="_Toc124842104"/>
      <w:bookmarkStart w:id="1256" w:name="_Toc487886839"/>
      <w:bookmarkStart w:id="1257" w:name="_Toc13579298"/>
      <w:bookmarkStart w:id="1258" w:name="_Toc13581685"/>
      <w:bookmarkStart w:id="1259" w:name="_Toc13581783"/>
      <w:bookmarkStart w:id="1260" w:name="_Toc13582434"/>
      <w:bookmarkStart w:id="1261" w:name="_Toc13583232"/>
      <w:bookmarkStart w:id="1262" w:name="_Toc13665982"/>
      <w:bookmarkStart w:id="1263" w:name="_Toc13739424"/>
      <w:bookmarkStart w:id="1264" w:name="_Toc24466529"/>
      <w:bookmarkStart w:id="1265" w:name="_Toc24468710"/>
      <w:bookmarkStart w:id="1266" w:name="_Toc24470149"/>
      <w:bookmarkStart w:id="1267" w:name="_Toc37053330"/>
      <w:bookmarkStart w:id="1268" w:name="_Toc38117523"/>
      <w:bookmarkStart w:id="1269" w:name="_Toc38359363"/>
      <w:bookmarkStart w:id="1270" w:name="_Toc38360363"/>
      <w:bookmarkStart w:id="1271" w:name="_Toc157171737"/>
      <w:bookmarkEnd w:id="1220"/>
      <w:r>
        <w:t>No Diversification Standard Require</w:t>
      </w:r>
      <w:r w:rsidR="00A13927">
        <w:t>d</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71"/>
    </w:p>
    <w:p w14:paraId="2CE3FF8B" w14:textId="047DB885" w:rsidR="00A13927" w:rsidRDefault="00A13927" w:rsidP="00A13927">
      <w:pPr>
        <w:pStyle w:val="TextHeading2"/>
      </w:pPr>
      <w:r>
        <w:t xml:space="preserve">The Investment </w:t>
      </w:r>
      <w:r w:rsidR="00751794">
        <w:t>Advisor</w:t>
      </w:r>
      <w:r>
        <w:t xml:space="preserve"> is not required to direct the Trustee to diversify trust investments. For purposes of determining diversification, investments held by any entity in which the trust owns an interest shall be deemed to be owned directly by the trust in accordance with the trust’s interest.</w:t>
      </w:r>
    </w:p>
    <w:p w14:paraId="3156A755" w14:textId="28DBD798" w:rsidR="000A5761" w:rsidRDefault="000A5761" w:rsidP="00DB2871">
      <w:pPr>
        <w:pStyle w:val="Heading2"/>
      </w:pPr>
      <w:bookmarkStart w:id="1272" w:name="_Toc46999315"/>
      <w:bookmarkStart w:id="1273" w:name="_Toc47001077"/>
      <w:bookmarkStart w:id="1274" w:name="_Toc56766874"/>
      <w:bookmarkStart w:id="1275" w:name="_Toc57030827"/>
      <w:bookmarkStart w:id="1276" w:name="_Toc57030943"/>
      <w:bookmarkStart w:id="1277" w:name="_Toc57031600"/>
      <w:bookmarkStart w:id="1278" w:name="_Toc63505031"/>
      <w:bookmarkStart w:id="1279" w:name="_Toc63505160"/>
      <w:bookmarkStart w:id="1280" w:name="_Toc63513071"/>
      <w:bookmarkStart w:id="1281" w:name="_Toc63514659"/>
      <w:bookmarkStart w:id="1282" w:name="_Toc63514843"/>
      <w:bookmarkStart w:id="1283" w:name="_Toc63516229"/>
      <w:bookmarkStart w:id="1284" w:name="_Toc63516359"/>
      <w:bookmarkStart w:id="1285" w:name="_Toc63516484"/>
      <w:bookmarkStart w:id="1286" w:name="_Toc86407244"/>
      <w:bookmarkStart w:id="1287" w:name="_Toc86407620"/>
      <w:bookmarkStart w:id="1288" w:name="_Toc113001399"/>
      <w:bookmarkStart w:id="1289" w:name="_Toc113001527"/>
      <w:bookmarkStart w:id="1290" w:name="_Toc115339489"/>
      <w:bookmarkStart w:id="1291" w:name="_Toc115763746"/>
      <w:bookmarkStart w:id="1292" w:name="_Toc115765559"/>
      <w:bookmarkStart w:id="1293" w:name="_Toc115765687"/>
      <w:bookmarkStart w:id="1294" w:name="_Toc115769826"/>
      <w:bookmarkStart w:id="1295" w:name="_Toc119050084"/>
      <w:bookmarkStart w:id="1296" w:name="_Toc119056128"/>
      <w:bookmarkStart w:id="1297" w:name="_Toc119070184"/>
      <w:bookmarkStart w:id="1298" w:name="_Toc119467914"/>
      <w:bookmarkStart w:id="1299" w:name="_Toc119664405"/>
      <w:bookmarkStart w:id="1300" w:name="_Toc119664804"/>
      <w:bookmarkStart w:id="1301" w:name="_Toc119927799"/>
      <w:bookmarkStart w:id="1302" w:name="_Toc124522599"/>
      <w:bookmarkStart w:id="1303" w:name="_Toc124772872"/>
      <w:bookmarkStart w:id="1304" w:name="_Toc124774135"/>
      <w:bookmarkStart w:id="1305" w:name="_Toc124841397"/>
      <w:bookmarkStart w:id="1306" w:name="_Toc124842105"/>
      <w:bookmarkStart w:id="1307" w:name="_Toc157171738"/>
      <w:r>
        <w:t>Provisions for Distribution Advisor</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p w14:paraId="653739FD" w14:textId="02A9453F" w:rsidR="001E3A3E" w:rsidRDefault="001E3A3E" w:rsidP="001E3A3E">
      <w:pPr>
        <w:pStyle w:val="TextHeading2"/>
        <w:spacing w:after="0"/>
      </w:pPr>
      <w:r>
        <w:t>The purpose of the Distribution Advisor is to separate decisions concerning distributions from the other responsibilities of the Trustee.  The Advisor has the exclusive authority to direct, consent to or disapprove distributions.  The Advisor’s authority is broad and absolute; further, decisions are not subject to review except for willful neglect or misconduct or bad faith on the part of the Advisor.  The Trustee may not resist any decision to make or to withhold any distribution directed by the Advisor.</w:t>
      </w:r>
    </w:p>
    <w:p w14:paraId="1CE4ACE9" w14:textId="701F93E5" w:rsidR="00DB2871" w:rsidRDefault="00DB2871" w:rsidP="00DB2871">
      <w:pPr>
        <w:pStyle w:val="Heading2"/>
      </w:pPr>
      <w:bookmarkStart w:id="1308" w:name="_Toc46999316"/>
      <w:bookmarkStart w:id="1309" w:name="_Toc47001078"/>
      <w:bookmarkStart w:id="1310" w:name="_Toc56766875"/>
      <w:bookmarkStart w:id="1311" w:name="_Toc57030828"/>
      <w:bookmarkStart w:id="1312" w:name="_Toc57030944"/>
      <w:bookmarkStart w:id="1313" w:name="_Toc57031601"/>
      <w:bookmarkStart w:id="1314" w:name="_Toc63505032"/>
      <w:bookmarkStart w:id="1315" w:name="_Toc63505161"/>
      <w:bookmarkStart w:id="1316" w:name="_Toc63513072"/>
      <w:bookmarkStart w:id="1317" w:name="_Toc63514660"/>
      <w:bookmarkStart w:id="1318" w:name="_Toc63514844"/>
      <w:bookmarkStart w:id="1319" w:name="_Toc63516230"/>
      <w:bookmarkStart w:id="1320" w:name="_Toc63516360"/>
      <w:bookmarkStart w:id="1321" w:name="_Toc63516485"/>
      <w:bookmarkStart w:id="1322" w:name="_Toc86407245"/>
      <w:bookmarkStart w:id="1323" w:name="_Toc86407621"/>
      <w:bookmarkStart w:id="1324" w:name="_Toc113001400"/>
      <w:bookmarkStart w:id="1325" w:name="_Toc113001528"/>
      <w:bookmarkStart w:id="1326" w:name="_Toc115339490"/>
      <w:bookmarkStart w:id="1327" w:name="_Toc115763747"/>
      <w:bookmarkStart w:id="1328" w:name="_Toc115765560"/>
      <w:bookmarkStart w:id="1329" w:name="_Toc115765688"/>
      <w:bookmarkStart w:id="1330" w:name="_Toc115769827"/>
      <w:bookmarkStart w:id="1331" w:name="_Toc119050085"/>
      <w:bookmarkStart w:id="1332" w:name="_Toc119056129"/>
      <w:bookmarkStart w:id="1333" w:name="_Toc119070185"/>
      <w:bookmarkStart w:id="1334" w:name="_Toc119467915"/>
      <w:bookmarkStart w:id="1335" w:name="_Toc119664406"/>
      <w:bookmarkStart w:id="1336" w:name="_Toc119664805"/>
      <w:bookmarkStart w:id="1337" w:name="_Toc119927800"/>
      <w:bookmarkStart w:id="1338" w:name="_Toc124522600"/>
      <w:bookmarkStart w:id="1339" w:name="_Toc124772873"/>
      <w:bookmarkStart w:id="1340" w:name="_Toc124774136"/>
      <w:bookmarkStart w:id="1341" w:name="_Toc124841398"/>
      <w:bookmarkStart w:id="1342" w:name="_Toc124842106"/>
      <w:bookmarkStart w:id="1343" w:name="_Toc157171739"/>
      <w:r>
        <w:t xml:space="preserve">Designation of </w:t>
      </w:r>
      <w:r w:rsidR="001E3A3E">
        <w:t xml:space="preserve">Distribution </w:t>
      </w:r>
      <w:r w:rsidR="00751794">
        <w:t>Advisor</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3E7DC111" w14:textId="2AA353FE" w:rsidR="00107CC0" w:rsidRDefault="001E3A3E" w:rsidP="00DB2871">
      <w:pPr>
        <w:pStyle w:val="TextHeading2"/>
      </w:pPr>
      <w:r>
        <w:t xml:space="preserve">The Trustee is appointed Distribution </w:t>
      </w:r>
      <w:r w:rsidR="00751794">
        <w:t>Advisor</w:t>
      </w:r>
      <w:r w:rsidR="00535E30">
        <w:t xml:space="preserve"> and shall serve in a non</w:t>
      </w:r>
      <w:r w:rsidR="00741B83">
        <w:t>-</w:t>
      </w:r>
      <w:r w:rsidR="005F2A6D">
        <w:t xml:space="preserve">fiduciary </w:t>
      </w:r>
      <w:r w:rsidR="009E72CD">
        <w:t xml:space="preserve">in this </w:t>
      </w:r>
      <w:r w:rsidR="005F2A6D">
        <w:t>capacity</w:t>
      </w:r>
      <w:r>
        <w:t>.</w:t>
      </w:r>
    </w:p>
    <w:p w14:paraId="4A3FA282" w14:textId="1A3EBE3E" w:rsidR="00443E3A" w:rsidRDefault="00443E3A" w:rsidP="00443E3A">
      <w:pPr>
        <w:pStyle w:val="Heading2"/>
        <w:spacing w:after="0"/>
      </w:pPr>
      <w:bookmarkStart w:id="1344" w:name="_Toc495132927"/>
      <w:bookmarkStart w:id="1345" w:name="_Toc495134193"/>
      <w:bookmarkStart w:id="1346" w:name="_Toc495136552"/>
      <w:bookmarkStart w:id="1347" w:name="_Toc519777551"/>
      <w:bookmarkStart w:id="1348" w:name="_Toc519848289"/>
      <w:bookmarkStart w:id="1349" w:name="_Toc519848471"/>
      <w:bookmarkStart w:id="1350" w:name="_Toc521326240"/>
      <w:bookmarkStart w:id="1351" w:name="_Toc529869788"/>
      <w:bookmarkStart w:id="1352" w:name="_Toc13583237"/>
      <w:bookmarkStart w:id="1353" w:name="_Toc13665987"/>
      <w:bookmarkStart w:id="1354" w:name="_Toc13739429"/>
      <w:bookmarkStart w:id="1355" w:name="_Toc24466534"/>
      <w:bookmarkStart w:id="1356" w:name="_Toc24468715"/>
      <w:bookmarkStart w:id="1357" w:name="_Toc24470154"/>
      <w:bookmarkStart w:id="1358" w:name="_Toc37053335"/>
      <w:bookmarkStart w:id="1359" w:name="_Toc38117528"/>
      <w:bookmarkStart w:id="1360" w:name="_Toc38359368"/>
      <w:bookmarkStart w:id="1361" w:name="_Toc38360368"/>
      <w:bookmarkStart w:id="1362" w:name="_Toc46999317"/>
      <w:bookmarkStart w:id="1363" w:name="_Toc47001079"/>
      <w:bookmarkStart w:id="1364" w:name="_Toc56766876"/>
      <w:bookmarkStart w:id="1365" w:name="_Toc57030829"/>
      <w:bookmarkStart w:id="1366" w:name="_Toc57030945"/>
      <w:bookmarkStart w:id="1367" w:name="_Toc57031602"/>
      <w:bookmarkStart w:id="1368" w:name="_Toc63505033"/>
      <w:bookmarkStart w:id="1369" w:name="_Toc63505162"/>
      <w:bookmarkStart w:id="1370" w:name="_Toc63513073"/>
      <w:bookmarkStart w:id="1371" w:name="_Toc63514661"/>
      <w:bookmarkStart w:id="1372" w:name="_Toc63514845"/>
      <w:bookmarkStart w:id="1373" w:name="_Toc63516231"/>
      <w:bookmarkStart w:id="1374" w:name="_Toc63516361"/>
      <w:bookmarkStart w:id="1375" w:name="_Toc63516486"/>
      <w:bookmarkStart w:id="1376" w:name="_Toc86407246"/>
      <w:bookmarkStart w:id="1377" w:name="_Toc86407622"/>
      <w:bookmarkStart w:id="1378" w:name="_Toc113001401"/>
      <w:bookmarkStart w:id="1379" w:name="_Toc113001529"/>
      <w:bookmarkStart w:id="1380" w:name="_Toc115339491"/>
      <w:bookmarkStart w:id="1381" w:name="_Toc115763748"/>
      <w:bookmarkStart w:id="1382" w:name="_Toc115765561"/>
      <w:bookmarkStart w:id="1383" w:name="_Toc115765689"/>
      <w:bookmarkStart w:id="1384" w:name="_Toc115769828"/>
      <w:bookmarkStart w:id="1385" w:name="_Toc119050086"/>
      <w:bookmarkStart w:id="1386" w:name="_Toc119056130"/>
      <w:bookmarkStart w:id="1387" w:name="_Toc119070186"/>
      <w:bookmarkStart w:id="1388" w:name="_Toc119467916"/>
      <w:bookmarkStart w:id="1389" w:name="_Toc119664407"/>
      <w:bookmarkStart w:id="1390" w:name="_Toc119664806"/>
      <w:bookmarkStart w:id="1391" w:name="_Toc119927801"/>
      <w:bookmarkStart w:id="1392" w:name="_Toc124522601"/>
      <w:bookmarkStart w:id="1393" w:name="_Toc124772874"/>
      <w:bookmarkStart w:id="1394" w:name="_Toc124774137"/>
      <w:bookmarkStart w:id="1395" w:name="_Toc124841399"/>
      <w:bookmarkStart w:id="1396" w:name="_Toc124842107"/>
      <w:bookmarkStart w:id="1397" w:name="_Toc157171740"/>
      <w:r>
        <w:t>Qualifications of Advisor</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00A324CC">
        <w:t>s</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r>
        <w:t xml:space="preserve"> </w:t>
      </w:r>
    </w:p>
    <w:p w14:paraId="32274A92" w14:textId="270D7D87" w:rsidR="00A324CC" w:rsidRDefault="002806EC" w:rsidP="00A324CC">
      <w:pPr>
        <w:pStyle w:val="TextHeading2"/>
        <w:spacing w:after="0"/>
      </w:pPr>
      <w:bookmarkStart w:id="1398" w:name="_Hlk87168900"/>
      <w:r>
        <w:t xml:space="preserve">Any beneficiary </w:t>
      </w:r>
      <w:r w:rsidR="00A324CC">
        <w:t>may serve directly or through the Trustee as an Investment Advisor if the requirements set forth in W.S. §§4-10-712</w:t>
      </w:r>
      <w:r w:rsidR="00873D02">
        <w:t xml:space="preserve">; </w:t>
      </w:r>
      <w:r w:rsidR="00F34CD0">
        <w:t xml:space="preserve">however, no </w:t>
      </w:r>
      <w:r w:rsidR="007F3163">
        <w:t xml:space="preserve">beneficiary </w:t>
      </w:r>
      <w:r w:rsidR="00A324CC">
        <w:t>may</w:t>
      </w:r>
      <w:r w:rsidR="00E95315">
        <w:t>, either directly</w:t>
      </w:r>
      <w:r w:rsidR="00E73DF4">
        <w:t>, indirectly,</w:t>
      </w:r>
      <w:r w:rsidR="00E95315">
        <w:t xml:space="preserve"> or through the Trustee,</w:t>
      </w:r>
      <w:r w:rsidR="00A324CC">
        <w:t xml:space="preserve"> </w:t>
      </w:r>
      <w:r w:rsidR="00E95315">
        <w:t>serve on the Distribution Committee</w:t>
      </w:r>
      <w:r w:rsidR="00A324CC">
        <w:t>.</w:t>
      </w:r>
      <w:r w:rsidR="004C37E1">
        <w:t xml:space="preserve"> No person serving as Distribution Advisor</w:t>
      </w:r>
      <w:r w:rsidR="00E73DF4">
        <w:t xml:space="preserve"> </w:t>
      </w:r>
      <w:r w:rsidR="004C37E1">
        <w:t xml:space="preserve">may be </w:t>
      </w:r>
      <w:r w:rsidR="00BD70A6">
        <w:t>Related or Subordinate</w:t>
      </w:r>
      <w:r w:rsidR="004C37E1">
        <w:t xml:space="preserve"> to any beneficiary.</w:t>
      </w:r>
    </w:p>
    <w:p w14:paraId="050CE90F" w14:textId="4EAFE1C0" w:rsidR="00DC6CB6" w:rsidRDefault="00DC6CB6" w:rsidP="00900F19">
      <w:pPr>
        <w:pStyle w:val="Heading2"/>
      </w:pPr>
      <w:bookmarkStart w:id="1399" w:name="_Toc487886845"/>
      <w:bookmarkStart w:id="1400" w:name="_Toc13579303"/>
      <w:bookmarkStart w:id="1401" w:name="_Toc13581690"/>
      <w:bookmarkStart w:id="1402" w:name="_Toc13581788"/>
      <w:bookmarkStart w:id="1403" w:name="_Toc13582439"/>
      <w:bookmarkStart w:id="1404" w:name="_Toc13583238"/>
      <w:bookmarkStart w:id="1405" w:name="_Toc13665988"/>
      <w:bookmarkStart w:id="1406" w:name="_Toc13739430"/>
      <w:bookmarkStart w:id="1407" w:name="_Toc24466535"/>
      <w:bookmarkStart w:id="1408" w:name="_Toc24468716"/>
      <w:bookmarkStart w:id="1409" w:name="_Toc24470155"/>
      <w:bookmarkStart w:id="1410" w:name="_Toc37053336"/>
      <w:bookmarkStart w:id="1411" w:name="_Toc38117529"/>
      <w:bookmarkStart w:id="1412" w:name="_Toc38359369"/>
      <w:bookmarkStart w:id="1413" w:name="_Toc38360369"/>
      <w:bookmarkStart w:id="1414" w:name="_Toc46999318"/>
      <w:bookmarkStart w:id="1415" w:name="_Toc47001080"/>
      <w:bookmarkStart w:id="1416" w:name="_Toc56766877"/>
      <w:bookmarkStart w:id="1417" w:name="_Toc57030830"/>
      <w:bookmarkStart w:id="1418" w:name="_Toc57030946"/>
      <w:bookmarkStart w:id="1419" w:name="_Toc57031603"/>
      <w:bookmarkStart w:id="1420" w:name="_Toc63505034"/>
      <w:bookmarkStart w:id="1421" w:name="_Toc63505163"/>
      <w:bookmarkStart w:id="1422" w:name="_Toc63513074"/>
      <w:bookmarkStart w:id="1423" w:name="_Toc63514662"/>
      <w:bookmarkStart w:id="1424" w:name="_Toc63514846"/>
      <w:bookmarkStart w:id="1425" w:name="_Toc63516232"/>
      <w:bookmarkStart w:id="1426" w:name="_Toc63516362"/>
      <w:bookmarkStart w:id="1427" w:name="_Toc63516487"/>
      <w:bookmarkStart w:id="1428" w:name="_Toc86407247"/>
      <w:bookmarkStart w:id="1429" w:name="_Toc86407623"/>
      <w:bookmarkStart w:id="1430" w:name="_Toc113001402"/>
      <w:bookmarkStart w:id="1431" w:name="_Toc113001530"/>
      <w:bookmarkStart w:id="1432" w:name="_Toc115339492"/>
      <w:bookmarkStart w:id="1433" w:name="_Toc115763749"/>
      <w:bookmarkStart w:id="1434" w:name="_Toc115765562"/>
      <w:bookmarkStart w:id="1435" w:name="_Toc115765690"/>
      <w:bookmarkStart w:id="1436" w:name="_Toc115769829"/>
      <w:bookmarkStart w:id="1437" w:name="_Toc119050087"/>
      <w:bookmarkStart w:id="1438" w:name="_Toc119056131"/>
      <w:bookmarkStart w:id="1439" w:name="_Toc119070187"/>
      <w:bookmarkStart w:id="1440" w:name="_Toc119467917"/>
      <w:bookmarkStart w:id="1441" w:name="_Toc119664408"/>
      <w:bookmarkStart w:id="1442" w:name="_Toc119664807"/>
      <w:bookmarkStart w:id="1443" w:name="_Toc119927802"/>
      <w:bookmarkStart w:id="1444" w:name="_Toc124522602"/>
      <w:bookmarkStart w:id="1445" w:name="_Toc124772875"/>
      <w:bookmarkStart w:id="1446" w:name="_Toc124774138"/>
      <w:bookmarkStart w:id="1447" w:name="_Toc124841400"/>
      <w:bookmarkStart w:id="1448" w:name="_Toc124842108"/>
      <w:bookmarkStart w:id="1449" w:name="_Toc157171741"/>
      <w:bookmarkEnd w:id="1398"/>
      <w:r>
        <w:t xml:space="preserve">Removal and Replacement of an </w:t>
      </w:r>
      <w:r w:rsidR="00751794">
        <w:t>Advisor</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p>
    <w:p w14:paraId="5ED65A6A" w14:textId="6C51FDEA" w:rsidR="00974065" w:rsidRDefault="00974065" w:rsidP="00974065">
      <w:pPr>
        <w:pStyle w:val="TextHeading2"/>
      </w:pPr>
      <w:r>
        <w:t xml:space="preserve">Grantors (or a Grantor if one is incapacitated, deceased or unwilling or unable to act) may jointly remove an </w:t>
      </w:r>
      <w:r w:rsidR="00751794">
        <w:t>Advisor</w:t>
      </w:r>
      <w:r>
        <w:t xml:space="preserve"> with or without cause; provided a successor is appointed.  If </w:t>
      </w:r>
      <w:r w:rsidR="00843030">
        <w:t>both</w:t>
      </w:r>
      <w:r>
        <w:t xml:space="preserve"> Grantors are incapacitated, deceased</w:t>
      </w:r>
      <w:r w:rsidR="00547778">
        <w:t>,</w:t>
      </w:r>
      <w:r>
        <w:t xml:space="preserve"> or unable or unwilling to act, the Trustee or a Trust Protector may remove an </w:t>
      </w:r>
      <w:r w:rsidR="00751794">
        <w:t>Advisor</w:t>
      </w:r>
      <w:r>
        <w:t xml:space="preserve"> with or without cause; provided a successor is appointed.</w:t>
      </w:r>
    </w:p>
    <w:p w14:paraId="7D19D79F" w14:textId="3F0036D3" w:rsidR="00DC6CB6" w:rsidRDefault="00DC6CB6" w:rsidP="00900F19">
      <w:pPr>
        <w:pStyle w:val="Heading2"/>
      </w:pPr>
      <w:bookmarkStart w:id="1450" w:name="_Toc487886846"/>
      <w:bookmarkStart w:id="1451" w:name="_Toc13579304"/>
      <w:bookmarkStart w:id="1452" w:name="_Toc13581691"/>
      <w:bookmarkStart w:id="1453" w:name="_Toc13581789"/>
      <w:bookmarkStart w:id="1454" w:name="_Toc13582440"/>
      <w:bookmarkStart w:id="1455" w:name="_Toc13583239"/>
      <w:bookmarkStart w:id="1456" w:name="_Toc13665989"/>
      <w:bookmarkStart w:id="1457" w:name="_Toc13739431"/>
      <w:bookmarkStart w:id="1458" w:name="_Toc24466536"/>
      <w:bookmarkStart w:id="1459" w:name="_Toc24468717"/>
      <w:bookmarkStart w:id="1460" w:name="_Toc24470156"/>
      <w:bookmarkStart w:id="1461" w:name="_Toc37053337"/>
      <w:bookmarkStart w:id="1462" w:name="_Toc38117530"/>
      <w:bookmarkStart w:id="1463" w:name="_Toc38359370"/>
      <w:bookmarkStart w:id="1464" w:name="_Toc38360370"/>
      <w:bookmarkStart w:id="1465" w:name="_Toc46999319"/>
      <w:bookmarkStart w:id="1466" w:name="_Toc47001081"/>
      <w:bookmarkStart w:id="1467" w:name="_Toc56766878"/>
      <w:bookmarkStart w:id="1468" w:name="_Toc57030831"/>
      <w:bookmarkStart w:id="1469" w:name="_Toc57030947"/>
      <w:bookmarkStart w:id="1470" w:name="_Toc57031604"/>
      <w:bookmarkStart w:id="1471" w:name="_Toc63505035"/>
      <w:bookmarkStart w:id="1472" w:name="_Toc63505164"/>
      <w:bookmarkStart w:id="1473" w:name="_Toc63513075"/>
      <w:bookmarkStart w:id="1474" w:name="_Toc63514663"/>
      <w:bookmarkStart w:id="1475" w:name="_Toc63514847"/>
      <w:bookmarkStart w:id="1476" w:name="_Toc63516233"/>
      <w:bookmarkStart w:id="1477" w:name="_Toc63516363"/>
      <w:bookmarkStart w:id="1478" w:name="_Toc63516488"/>
      <w:bookmarkStart w:id="1479" w:name="_Toc86407248"/>
      <w:bookmarkStart w:id="1480" w:name="_Toc86407624"/>
      <w:bookmarkStart w:id="1481" w:name="_Toc113001403"/>
      <w:bookmarkStart w:id="1482" w:name="_Toc113001531"/>
      <w:bookmarkStart w:id="1483" w:name="_Toc115339493"/>
      <w:bookmarkStart w:id="1484" w:name="_Toc115763750"/>
      <w:bookmarkStart w:id="1485" w:name="_Toc115765563"/>
      <w:bookmarkStart w:id="1486" w:name="_Toc115765691"/>
      <w:bookmarkStart w:id="1487" w:name="_Toc115769830"/>
      <w:bookmarkStart w:id="1488" w:name="_Toc119050088"/>
      <w:bookmarkStart w:id="1489" w:name="_Toc119056132"/>
      <w:bookmarkStart w:id="1490" w:name="_Toc119070188"/>
      <w:bookmarkStart w:id="1491" w:name="_Toc119467918"/>
      <w:bookmarkStart w:id="1492" w:name="_Toc119664409"/>
      <w:bookmarkStart w:id="1493" w:name="_Toc119664808"/>
      <w:bookmarkStart w:id="1494" w:name="_Toc119927803"/>
      <w:bookmarkStart w:id="1495" w:name="_Toc124522603"/>
      <w:bookmarkStart w:id="1496" w:name="_Toc124772876"/>
      <w:bookmarkStart w:id="1497" w:name="_Toc124774139"/>
      <w:bookmarkStart w:id="1498" w:name="_Toc124841401"/>
      <w:bookmarkStart w:id="1499" w:name="_Toc124842109"/>
      <w:bookmarkStart w:id="1500" w:name="_Toc157171742"/>
      <w:r>
        <w:t>Notice of Resignation, Removal, and Appointment</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p>
    <w:p w14:paraId="5EDDAB6E" w14:textId="374ACD2D" w:rsidR="00C97D9D" w:rsidRDefault="00C97D9D" w:rsidP="005A3064">
      <w:pPr>
        <w:pStyle w:val="TextHeading2"/>
        <w:spacing w:after="0"/>
      </w:pPr>
      <w:r>
        <w:t xml:space="preserve">An </w:t>
      </w:r>
      <w:r w:rsidR="00751794">
        <w:t>Advisor</w:t>
      </w:r>
      <w:r>
        <w:t xml:space="preserve"> may resign by giving 30 days’ advance notice to a Grantor and the Trustee.  By joint agreement, </w:t>
      </w:r>
      <w:r w:rsidR="002E5249">
        <w:t xml:space="preserve">the </w:t>
      </w:r>
      <w:r>
        <w:t xml:space="preserve">Grantors (or a Grantor if one is incapacitated, deceased or unwilling or unable to act) may then appoint a successor to serve immediately upon appointment or as specified in </w:t>
      </w:r>
      <w:r w:rsidR="00A86E28">
        <w:t xml:space="preserve">the </w:t>
      </w:r>
      <w:r>
        <w:t>writing making the appointment</w:t>
      </w:r>
      <w:r w:rsidR="005A3064">
        <w:t>.  If neither Grantor is able or willing to appoint a successor, the Trustee may appoint a successor.</w:t>
      </w:r>
    </w:p>
    <w:p w14:paraId="6E291BA0" w14:textId="5527619F" w:rsidR="00DC6CB6" w:rsidRDefault="00DC6CB6" w:rsidP="00A64722">
      <w:pPr>
        <w:pStyle w:val="Heading2"/>
      </w:pPr>
      <w:bookmarkStart w:id="1501" w:name="_Ref236815352"/>
      <w:bookmarkStart w:id="1502" w:name="_Toc487886847"/>
      <w:bookmarkStart w:id="1503" w:name="_Toc13579305"/>
      <w:bookmarkStart w:id="1504" w:name="_Toc13581692"/>
      <w:bookmarkStart w:id="1505" w:name="_Toc13581790"/>
      <w:bookmarkStart w:id="1506" w:name="_Toc13582441"/>
      <w:bookmarkStart w:id="1507" w:name="_Toc13583240"/>
      <w:bookmarkStart w:id="1508" w:name="_Toc13665990"/>
      <w:bookmarkStart w:id="1509" w:name="_Toc13739432"/>
      <w:bookmarkStart w:id="1510" w:name="_Toc24466537"/>
      <w:bookmarkStart w:id="1511" w:name="_Toc24468718"/>
      <w:bookmarkStart w:id="1512" w:name="_Toc24470157"/>
      <w:bookmarkStart w:id="1513" w:name="_Toc37053338"/>
      <w:bookmarkStart w:id="1514" w:name="_Toc38117531"/>
      <w:bookmarkStart w:id="1515" w:name="_Toc38359371"/>
      <w:bookmarkStart w:id="1516" w:name="_Toc38360371"/>
      <w:bookmarkStart w:id="1517" w:name="_Toc46999320"/>
      <w:bookmarkStart w:id="1518" w:name="_Toc47001082"/>
      <w:bookmarkStart w:id="1519" w:name="_Toc56766879"/>
      <w:bookmarkStart w:id="1520" w:name="_Toc57030832"/>
      <w:bookmarkStart w:id="1521" w:name="_Toc57030948"/>
      <w:bookmarkStart w:id="1522" w:name="_Toc57031605"/>
      <w:bookmarkStart w:id="1523" w:name="_Toc63505036"/>
      <w:bookmarkStart w:id="1524" w:name="_Toc63505165"/>
      <w:bookmarkStart w:id="1525" w:name="_Toc63513076"/>
      <w:bookmarkStart w:id="1526" w:name="_Toc63514664"/>
      <w:bookmarkStart w:id="1527" w:name="_Toc63514848"/>
      <w:bookmarkStart w:id="1528" w:name="_Toc63516234"/>
      <w:bookmarkStart w:id="1529" w:name="_Toc63516364"/>
      <w:bookmarkStart w:id="1530" w:name="_Toc63516489"/>
      <w:bookmarkStart w:id="1531" w:name="_Toc86407249"/>
      <w:bookmarkStart w:id="1532" w:name="_Toc86407625"/>
      <w:bookmarkStart w:id="1533" w:name="_Toc113001404"/>
      <w:bookmarkStart w:id="1534" w:name="_Toc113001532"/>
      <w:bookmarkStart w:id="1535" w:name="_Toc115339494"/>
      <w:bookmarkStart w:id="1536" w:name="_Toc115763751"/>
      <w:bookmarkStart w:id="1537" w:name="_Toc115765564"/>
      <w:bookmarkStart w:id="1538" w:name="_Toc115765692"/>
      <w:bookmarkStart w:id="1539" w:name="_Toc115769831"/>
      <w:bookmarkStart w:id="1540" w:name="_Toc119050089"/>
      <w:bookmarkStart w:id="1541" w:name="_Toc119056133"/>
      <w:bookmarkStart w:id="1542" w:name="_Toc119070189"/>
      <w:bookmarkStart w:id="1543" w:name="_Toc119467919"/>
      <w:bookmarkStart w:id="1544" w:name="_Toc119664410"/>
      <w:bookmarkStart w:id="1545" w:name="_Toc119664809"/>
      <w:bookmarkStart w:id="1546" w:name="_Toc119927804"/>
      <w:bookmarkStart w:id="1547" w:name="_Toc124522604"/>
      <w:bookmarkStart w:id="1548" w:name="_Toc124772877"/>
      <w:bookmarkStart w:id="1549" w:name="_Toc124774140"/>
      <w:bookmarkStart w:id="1550" w:name="_Toc124841402"/>
      <w:bookmarkStart w:id="1551" w:name="_Toc124842110"/>
      <w:bookmarkStart w:id="1552" w:name="_Toc157171743"/>
      <w:r>
        <w:t xml:space="preserve">Default Appointment of </w:t>
      </w:r>
      <w:r w:rsidR="00751794">
        <w:t>Advisor</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14:paraId="21D06881" w14:textId="2D991E32" w:rsidR="003E3C24" w:rsidRDefault="003E3C24" w:rsidP="00A64722">
      <w:pPr>
        <w:pStyle w:val="TextHeading2"/>
        <w:spacing w:before="0"/>
      </w:pPr>
      <w:r>
        <w:t xml:space="preserve">If there is a vacancy in the position of an </w:t>
      </w:r>
      <w:r w:rsidR="00751794">
        <w:t>Advisor</w:t>
      </w:r>
      <w:r>
        <w:t xml:space="preserve">, the Trustee may appoint an </w:t>
      </w:r>
      <w:r w:rsidR="00751794">
        <w:t>Advisor</w:t>
      </w:r>
      <w:r>
        <w:t xml:space="preserve"> in writing to serve according to the terms and conditions established in the writing.</w:t>
      </w:r>
    </w:p>
    <w:p w14:paraId="0412483F" w14:textId="3A5F18A1" w:rsidR="002049C2" w:rsidRDefault="002049C2" w:rsidP="002049C2">
      <w:pPr>
        <w:pStyle w:val="TextHeading2"/>
      </w:pPr>
      <w:r>
        <w:lastRenderedPageBreak/>
        <w:t xml:space="preserve">If the Trustee does not appoint an </w:t>
      </w:r>
      <w:r w:rsidR="00751794">
        <w:t>Advisor</w:t>
      </w:r>
      <w:r>
        <w:t xml:space="preserve"> and if the Trustee has received actual written notice of the vacancy of an </w:t>
      </w:r>
      <w:r w:rsidR="00751794">
        <w:t>Advisor</w:t>
      </w:r>
      <w:r>
        <w:t xml:space="preserve">, the Trustee shall have powers and authority otherwise granted to the </w:t>
      </w:r>
      <w:r w:rsidR="00751794">
        <w:t>Advisor</w:t>
      </w:r>
      <w:r>
        <w:t xml:space="preserve"> under this instrument.</w:t>
      </w:r>
    </w:p>
    <w:p w14:paraId="231BD9CC" w14:textId="67B53EC9" w:rsidR="00DC6CB6" w:rsidRDefault="00DC6CB6" w:rsidP="00900F19">
      <w:pPr>
        <w:pStyle w:val="Heading2"/>
      </w:pPr>
      <w:bookmarkStart w:id="1553" w:name="_Toc487886848"/>
      <w:bookmarkStart w:id="1554" w:name="_Toc13579306"/>
      <w:bookmarkStart w:id="1555" w:name="_Toc13581693"/>
      <w:bookmarkStart w:id="1556" w:name="_Toc13581791"/>
      <w:bookmarkStart w:id="1557" w:name="_Toc13582442"/>
      <w:bookmarkStart w:id="1558" w:name="_Toc13583241"/>
      <w:bookmarkStart w:id="1559" w:name="_Toc13665991"/>
      <w:bookmarkStart w:id="1560" w:name="_Toc13739433"/>
      <w:bookmarkStart w:id="1561" w:name="_Toc24466538"/>
      <w:bookmarkStart w:id="1562" w:name="_Toc24468719"/>
      <w:bookmarkStart w:id="1563" w:name="_Toc24470158"/>
      <w:bookmarkStart w:id="1564" w:name="_Toc37053339"/>
      <w:bookmarkStart w:id="1565" w:name="_Toc38117532"/>
      <w:bookmarkStart w:id="1566" w:name="_Toc38359372"/>
      <w:bookmarkStart w:id="1567" w:name="_Toc38360372"/>
      <w:bookmarkStart w:id="1568" w:name="_Toc46999321"/>
      <w:bookmarkStart w:id="1569" w:name="_Toc47001083"/>
      <w:bookmarkStart w:id="1570" w:name="_Toc56766880"/>
      <w:bookmarkStart w:id="1571" w:name="_Toc57030833"/>
      <w:bookmarkStart w:id="1572" w:name="_Toc57030949"/>
      <w:bookmarkStart w:id="1573" w:name="_Toc57031606"/>
      <w:bookmarkStart w:id="1574" w:name="_Toc63505037"/>
      <w:bookmarkStart w:id="1575" w:name="_Toc63505166"/>
      <w:bookmarkStart w:id="1576" w:name="_Toc63513077"/>
      <w:bookmarkStart w:id="1577" w:name="_Toc63514665"/>
      <w:bookmarkStart w:id="1578" w:name="_Toc63514849"/>
      <w:bookmarkStart w:id="1579" w:name="_Toc63516235"/>
      <w:bookmarkStart w:id="1580" w:name="_Toc63516365"/>
      <w:bookmarkStart w:id="1581" w:name="_Toc63516490"/>
      <w:bookmarkStart w:id="1582" w:name="_Toc86407250"/>
      <w:bookmarkStart w:id="1583" w:name="_Toc86407626"/>
      <w:bookmarkStart w:id="1584" w:name="_Toc113001405"/>
      <w:bookmarkStart w:id="1585" w:name="_Toc113001533"/>
      <w:bookmarkStart w:id="1586" w:name="_Toc115339495"/>
      <w:bookmarkStart w:id="1587" w:name="_Toc115763752"/>
      <w:bookmarkStart w:id="1588" w:name="_Toc115765565"/>
      <w:bookmarkStart w:id="1589" w:name="_Toc115765693"/>
      <w:bookmarkStart w:id="1590" w:name="_Toc115769832"/>
      <w:bookmarkStart w:id="1591" w:name="_Toc119050090"/>
      <w:bookmarkStart w:id="1592" w:name="_Toc119056134"/>
      <w:bookmarkStart w:id="1593" w:name="_Toc119070190"/>
      <w:bookmarkStart w:id="1594" w:name="_Toc119467920"/>
      <w:bookmarkStart w:id="1595" w:name="_Toc119664411"/>
      <w:bookmarkStart w:id="1596" w:name="_Toc119664810"/>
      <w:bookmarkStart w:id="1597" w:name="_Toc119927805"/>
      <w:bookmarkStart w:id="1598" w:name="_Toc124522605"/>
      <w:bookmarkStart w:id="1599" w:name="_Toc124772878"/>
      <w:bookmarkStart w:id="1600" w:name="_Toc124774141"/>
      <w:bookmarkStart w:id="1601" w:name="_Toc124841403"/>
      <w:bookmarkStart w:id="1602" w:name="_Toc124842111"/>
      <w:bookmarkStart w:id="1603" w:name="_Toc157171744"/>
      <w:r>
        <w:t xml:space="preserve">Notice of </w:t>
      </w:r>
      <w:r w:rsidR="00751794">
        <w:t>Advisor</w:t>
      </w:r>
      <w:r w:rsidR="00900F19">
        <w:t>’</w:t>
      </w:r>
      <w:r>
        <w:t>s Instructions</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p>
    <w:p w14:paraId="14B4FF15" w14:textId="5DB555A7" w:rsidR="005133EC" w:rsidRDefault="005133EC" w:rsidP="005133EC">
      <w:pPr>
        <w:pStyle w:val="TextHeading2"/>
      </w:pPr>
      <w:r>
        <w:t xml:space="preserve">An </w:t>
      </w:r>
      <w:r w:rsidR="00751794">
        <w:t>Advisor</w:t>
      </w:r>
      <w:r>
        <w:t xml:space="preserve"> is to provide information or directions to the Trustee in writing, by facsimile, by electronic mail or by telephone, or in any other form that the Trustee requests.  </w:t>
      </w:r>
    </w:p>
    <w:p w14:paraId="6DD83667" w14:textId="7A39F0BC" w:rsidR="00DC6CB6" w:rsidRDefault="00751794" w:rsidP="00900F19">
      <w:pPr>
        <w:pStyle w:val="Heading2"/>
      </w:pPr>
      <w:bookmarkStart w:id="1604" w:name="_Toc487886849"/>
      <w:bookmarkStart w:id="1605" w:name="_Toc13579307"/>
      <w:bookmarkStart w:id="1606" w:name="_Toc13581694"/>
      <w:bookmarkStart w:id="1607" w:name="_Toc13581792"/>
      <w:bookmarkStart w:id="1608" w:name="_Toc13582443"/>
      <w:bookmarkStart w:id="1609" w:name="_Toc13583242"/>
      <w:bookmarkStart w:id="1610" w:name="_Toc13665992"/>
      <w:bookmarkStart w:id="1611" w:name="_Toc13739434"/>
      <w:bookmarkStart w:id="1612" w:name="_Toc24466539"/>
      <w:bookmarkStart w:id="1613" w:name="_Toc24468720"/>
      <w:bookmarkStart w:id="1614" w:name="_Toc24470159"/>
      <w:bookmarkStart w:id="1615" w:name="_Toc37053340"/>
      <w:bookmarkStart w:id="1616" w:name="_Toc38117533"/>
      <w:bookmarkStart w:id="1617" w:name="_Toc38359373"/>
      <w:bookmarkStart w:id="1618" w:name="_Toc38360373"/>
      <w:bookmarkStart w:id="1619" w:name="_Toc46999322"/>
      <w:bookmarkStart w:id="1620" w:name="_Toc47001084"/>
      <w:bookmarkStart w:id="1621" w:name="_Toc56766881"/>
      <w:bookmarkStart w:id="1622" w:name="_Toc57030834"/>
      <w:bookmarkStart w:id="1623" w:name="_Toc57030950"/>
      <w:bookmarkStart w:id="1624" w:name="_Toc57031607"/>
      <w:bookmarkStart w:id="1625" w:name="_Toc63505038"/>
      <w:bookmarkStart w:id="1626" w:name="_Toc63505167"/>
      <w:bookmarkStart w:id="1627" w:name="_Toc63513078"/>
      <w:bookmarkStart w:id="1628" w:name="_Toc63514666"/>
      <w:bookmarkStart w:id="1629" w:name="_Toc63514850"/>
      <w:bookmarkStart w:id="1630" w:name="_Toc63516236"/>
      <w:bookmarkStart w:id="1631" w:name="_Toc63516366"/>
      <w:bookmarkStart w:id="1632" w:name="_Toc63516491"/>
      <w:bookmarkStart w:id="1633" w:name="_Toc86407251"/>
      <w:bookmarkStart w:id="1634" w:name="_Toc86407627"/>
      <w:bookmarkStart w:id="1635" w:name="_Toc113001406"/>
      <w:bookmarkStart w:id="1636" w:name="_Toc113001534"/>
      <w:bookmarkStart w:id="1637" w:name="_Toc115339496"/>
      <w:bookmarkStart w:id="1638" w:name="_Toc115763753"/>
      <w:bookmarkStart w:id="1639" w:name="_Toc115765566"/>
      <w:bookmarkStart w:id="1640" w:name="_Toc115765694"/>
      <w:bookmarkStart w:id="1641" w:name="_Toc115769833"/>
      <w:bookmarkStart w:id="1642" w:name="_Toc119050091"/>
      <w:bookmarkStart w:id="1643" w:name="_Toc119056135"/>
      <w:bookmarkStart w:id="1644" w:name="_Toc119070191"/>
      <w:bookmarkStart w:id="1645" w:name="_Toc119467921"/>
      <w:bookmarkStart w:id="1646" w:name="_Toc119664412"/>
      <w:bookmarkStart w:id="1647" w:name="_Toc119664811"/>
      <w:bookmarkStart w:id="1648" w:name="_Toc119927806"/>
      <w:bookmarkStart w:id="1649" w:name="_Toc124522606"/>
      <w:bookmarkStart w:id="1650" w:name="_Toc124772879"/>
      <w:bookmarkStart w:id="1651" w:name="_Toc124774142"/>
      <w:bookmarkStart w:id="1652" w:name="_Toc124841404"/>
      <w:bookmarkStart w:id="1653" w:name="_Toc124842112"/>
      <w:bookmarkStart w:id="1654" w:name="_Toc157171745"/>
      <w:r>
        <w:t>Advisor</w:t>
      </w:r>
      <w:r w:rsidR="00DC6CB6">
        <w:t xml:space="preserve"> Compensation</w:t>
      </w:r>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p w14:paraId="6A0D4482" w14:textId="77777777" w:rsidR="00BC0367" w:rsidRDefault="00BC0367" w:rsidP="00BC0367">
      <w:pPr>
        <w:pStyle w:val="TextHeading2"/>
        <w:spacing w:after="0"/>
      </w:pPr>
      <w:r>
        <w:t>An Advisor is entitled to fair and reasonable compensation for services rendered and may be compensated according to the Advisor’s standard rates in effect for accounts of similar size and character or as otherwise agreed in writing.  An Advisor may charge additional fees for services it provides that are beyond the ordinary scope of its duties.  The Trustee shall pay any compensation due to an Advisor from trust property.</w:t>
      </w:r>
    </w:p>
    <w:p w14:paraId="28FACAE6" w14:textId="2B572FA4" w:rsidR="00DB5105" w:rsidRDefault="00DB5105" w:rsidP="00DB5105">
      <w:pPr>
        <w:pStyle w:val="Heading1"/>
        <w:spacing w:before="360" w:after="240"/>
      </w:pPr>
      <w:r>
        <w:br/>
      </w:r>
      <w:bookmarkStart w:id="1655" w:name="_Toc484590364"/>
      <w:bookmarkStart w:id="1656" w:name="_Toc484591191"/>
      <w:bookmarkStart w:id="1657" w:name="_Toc487713670"/>
      <w:bookmarkStart w:id="1658" w:name="_Toc519604320"/>
      <w:bookmarkStart w:id="1659" w:name="_Toc519605068"/>
      <w:bookmarkStart w:id="1660" w:name="_Toc519777557"/>
      <w:bookmarkStart w:id="1661" w:name="_Toc519848295"/>
      <w:bookmarkStart w:id="1662" w:name="_Toc519848477"/>
      <w:bookmarkStart w:id="1663" w:name="_Toc521326246"/>
      <w:bookmarkStart w:id="1664" w:name="_Toc529869794"/>
      <w:bookmarkStart w:id="1665" w:name="_Toc13583343"/>
      <w:bookmarkStart w:id="1666" w:name="_Toc13665993"/>
      <w:bookmarkStart w:id="1667" w:name="_Toc13739435"/>
      <w:bookmarkStart w:id="1668" w:name="_Toc24466540"/>
      <w:bookmarkStart w:id="1669" w:name="_Toc24468721"/>
      <w:bookmarkStart w:id="1670" w:name="_Toc24470160"/>
      <w:bookmarkStart w:id="1671" w:name="_Toc37053341"/>
      <w:bookmarkStart w:id="1672" w:name="_Toc38117534"/>
      <w:bookmarkStart w:id="1673" w:name="_Toc38359374"/>
      <w:bookmarkStart w:id="1674" w:name="_Toc38360374"/>
      <w:bookmarkStart w:id="1675" w:name="_Toc46999323"/>
      <w:bookmarkStart w:id="1676" w:name="_Toc47001085"/>
      <w:bookmarkStart w:id="1677" w:name="_Toc56766882"/>
      <w:bookmarkStart w:id="1678" w:name="_Toc57030835"/>
      <w:bookmarkStart w:id="1679" w:name="_Toc57030951"/>
      <w:bookmarkStart w:id="1680" w:name="_Toc57031608"/>
      <w:bookmarkStart w:id="1681" w:name="_Toc63505039"/>
      <w:bookmarkStart w:id="1682" w:name="_Toc63505168"/>
      <w:bookmarkStart w:id="1683" w:name="_Toc63513079"/>
      <w:bookmarkStart w:id="1684" w:name="_Toc63514667"/>
      <w:bookmarkStart w:id="1685" w:name="_Toc63514851"/>
      <w:bookmarkStart w:id="1686" w:name="_Toc63516237"/>
      <w:bookmarkStart w:id="1687" w:name="_Toc63516367"/>
      <w:bookmarkStart w:id="1688" w:name="_Toc63516492"/>
      <w:bookmarkStart w:id="1689" w:name="_Toc86407252"/>
      <w:bookmarkStart w:id="1690" w:name="_Toc86407628"/>
      <w:bookmarkStart w:id="1691" w:name="_Toc113001407"/>
      <w:bookmarkStart w:id="1692" w:name="_Toc113001535"/>
      <w:bookmarkStart w:id="1693" w:name="_Toc115339497"/>
      <w:bookmarkStart w:id="1694" w:name="_Toc115763754"/>
      <w:bookmarkStart w:id="1695" w:name="_Toc115765567"/>
      <w:bookmarkStart w:id="1696" w:name="_Toc115765695"/>
      <w:bookmarkStart w:id="1697" w:name="_Toc115769834"/>
      <w:bookmarkStart w:id="1698" w:name="_Toc119050092"/>
      <w:bookmarkStart w:id="1699" w:name="_Toc119056136"/>
      <w:bookmarkStart w:id="1700" w:name="_Toc119070192"/>
      <w:bookmarkStart w:id="1701" w:name="_Toc119467922"/>
      <w:bookmarkStart w:id="1702" w:name="_Toc119664413"/>
      <w:bookmarkStart w:id="1703" w:name="_Toc119664812"/>
      <w:bookmarkStart w:id="1704" w:name="_Toc119927807"/>
      <w:bookmarkStart w:id="1705" w:name="_Toc124522607"/>
      <w:bookmarkStart w:id="1706" w:name="_Toc124772880"/>
      <w:bookmarkStart w:id="1707" w:name="_Toc124774143"/>
      <w:bookmarkStart w:id="1708" w:name="_Toc124841405"/>
      <w:bookmarkStart w:id="1709" w:name="_Toc124842113"/>
      <w:bookmarkStart w:id="1710" w:name="_Toc157171746"/>
      <w:r>
        <w:t>Trust Protector Provisions</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14:paraId="38469E0A" w14:textId="7AC1EC5C" w:rsidR="00DB5105" w:rsidRDefault="00DB5105" w:rsidP="00DB5105">
      <w:pPr>
        <w:pStyle w:val="Heading2"/>
      </w:pPr>
      <w:bookmarkStart w:id="1711" w:name="_Toc516995784"/>
      <w:bookmarkStart w:id="1712" w:name="_Ref260742383"/>
      <w:bookmarkStart w:id="1713" w:name="_Toc484590365"/>
      <w:bookmarkStart w:id="1714" w:name="_Toc484591192"/>
      <w:bookmarkStart w:id="1715" w:name="_Toc487713671"/>
      <w:bookmarkStart w:id="1716" w:name="_Toc519604321"/>
      <w:bookmarkStart w:id="1717" w:name="_Toc519605069"/>
      <w:bookmarkStart w:id="1718" w:name="_Toc519777558"/>
      <w:bookmarkStart w:id="1719" w:name="_Toc519848296"/>
      <w:bookmarkStart w:id="1720" w:name="_Toc519848478"/>
      <w:bookmarkStart w:id="1721" w:name="_Toc521326247"/>
      <w:bookmarkStart w:id="1722" w:name="_Toc529869795"/>
      <w:bookmarkStart w:id="1723" w:name="_Toc13583344"/>
      <w:bookmarkStart w:id="1724" w:name="_Toc13665994"/>
      <w:bookmarkStart w:id="1725" w:name="_Toc13739436"/>
      <w:bookmarkStart w:id="1726" w:name="_Toc24466541"/>
      <w:bookmarkStart w:id="1727" w:name="_Toc24468722"/>
      <w:bookmarkStart w:id="1728" w:name="_Toc24470161"/>
      <w:bookmarkStart w:id="1729" w:name="_Toc37053342"/>
      <w:bookmarkStart w:id="1730" w:name="_Toc38117535"/>
      <w:bookmarkStart w:id="1731" w:name="_Toc38359375"/>
      <w:bookmarkStart w:id="1732" w:name="_Toc38360375"/>
      <w:bookmarkStart w:id="1733" w:name="_Toc46999324"/>
      <w:bookmarkStart w:id="1734" w:name="_Toc47001086"/>
      <w:bookmarkStart w:id="1735" w:name="_Toc56766883"/>
      <w:bookmarkStart w:id="1736" w:name="_Toc57030836"/>
      <w:bookmarkStart w:id="1737" w:name="_Toc57030952"/>
      <w:bookmarkStart w:id="1738" w:name="_Toc57031609"/>
      <w:bookmarkStart w:id="1739" w:name="_Toc63505040"/>
      <w:bookmarkStart w:id="1740" w:name="_Toc63505169"/>
      <w:bookmarkStart w:id="1741" w:name="_Toc63513080"/>
      <w:bookmarkStart w:id="1742" w:name="_Toc63514668"/>
      <w:bookmarkStart w:id="1743" w:name="_Toc63514852"/>
      <w:bookmarkStart w:id="1744" w:name="_Toc63516238"/>
      <w:bookmarkStart w:id="1745" w:name="_Toc63516368"/>
      <w:bookmarkStart w:id="1746" w:name="_Toc63516493"/>
      <w:bookmarkStart w:id="1747" w:name="_Toc86407253"/>
      <w:bookmarkStart w:id="1748" w:name="_Toc86407629"/>
      <w:bookmarkStart w:id="1749" w:name="_Toc113001408"/>
      <w:bookmarkStart w:id="1750" w:name="_Toc113001536"/>
      <w:bookmarkStart w:id="1751" w:name="_Toc115339498"/>
      <w:bookmarkStart w:id="1752" w:name="_Toc115763755"/>
      <w:bookmarkStart w:id="1753" w:name="_Toc115765568"/>
      <w:bookmarkStart w:id="1754" w:name="_Toc115765696"/>
      <w:bookmarkStart w:id="1755" w:name="_Toc115769835"/>
      <w:bookmarkStart w:id="1756" w:name="_Toc119050093"/>
      <w:bookmarkStart w:id="1757" w:name="_Toc119056137"/>
      <w:bookmarkStart w:id="1758" w:name="_Toc119070193"/>
      <w:bookmarkStart w:id="1759" w:name="_Toc119467923"/>
      <w:bookmarkStart w:id="1760" w:name="_Toc119664414"/>
      <w:bookmarkStart w:id="1761" w:name="_Toc119664813"/>
      <w:bookmarkStart w:id="1762" w:name="_Toc119927808"/>
      <w:bookmarkStart w:id="1763" w:name="_Toc124522608"/>
      <w:bookmarkStart w:id="1764" w:name="_Toc124772881"/>
      <w:bookmarkStart w:id="1765" w:name="_Toc124774144"/>
      <w:bookmarkStart w:id="1766" w:name="_Toc124841406"/>
      <w:bookmarkStart w:id="1767" w:name="_Toc124842114"/>
      <w:bookmarkStart w:id="1768" w:name="_Toc157171747"/>
      <w:r>
        <w:t xml:space="preserve">Provisions for </w:t>
      </w:r>
      <w:bookmarkEnd w:id="1711"/>
      <w:r>
        <w:t>Trust Protector</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p>
    <w:p w14:paraId="775B49E2" w14:textId="383D0486" w:rsidR="00422330" w:rsidRDefault="00422330" w:rsidP="00422330">
      <w:pPr>
        <w:pStyle w:val="TextHeading2"/>
      </w:pPr>
      <w:r>
        <w:t xml:space="preserve">The Trust Protector’s purpose is to direct the Trustee in matters concerning the trust and to assist in achieving those objectives expressed by the other provisions hereof.  Any Trust Protector must be a corporate fiduciary or an individual who is not </w:t>
      </w:r>
      <w:r w:rsidR="00BD70A6">
        <w:t>Related or Subordinate</w:t>
      </w:r>
      <w:r>
        <w:t xml:space="preserve"> to a</w:t>
      </w:r>
      <w:r w:rsidR="002515B7">
        <w:t>ny beneficiary</w:t>
      </w:r>
      <w:r w:rsidR="00F13FBA">
        <w:t xml:space="preserve"> </w:t>
      </w:r>
      <w:r>
        <w:t xml:space="preserve">and must not be an </w:t>
      </w:r>
      <w:r w:rsidR="00BD70A6">
        <w:t>Adverse Party</w:t>
      </w:r>
      <w:r>
        <w:t>.  No beneficiary or any person who has contributed to trust may serve as Trust Protector at any time under this instrument.</w:t>
      </w:r>
    </w:p>
    <w:p w14:paraId="042E511A" w14:textId="77777777" w:rsidR="00422330" w:rsidRDefault="00422330" w:rsidP="00422330">
      <w:pPr>
        <w:pStyle w:val="TextHeading2"/>
      </w:pPr>
      <w:r>
        <w:t>Notwithstanding any provision of this instrument that may seem to the contrary, descendants may not be appointed as a Trust Protector under any circumstances under this instrument.</w:t>
      </w:r>
    </w:p>
    <w:p w14:paraId="3A4AA2FE" w14:textId="60C8C00A" w:rsidR="00DB5105" w:rsidRDefault="00DB5105" w:rsidP="00DB5105">
      <w:pPr>
        <w:pStyle w:val="Heading2"/>
      </w:pPr>
      <w:bookmarkStart w:id="1769" w:name="_Ref212957742"/>
      <w:bookmarkStart w:id="1770" w:name="_Ref297126989"/>
      <w:bookmarkStart w:id="1771" w:name="_Toc484590366"/>
      <w:bookmarkStart w:id="1772" w:name="_Toc484591193"/>
      <w:bookmarkStart w:id="1773" w:name="_Toc487713672"/>
      <w:bookmarkStart w:id="1774" w:name="_Toc519604322"/>
      <w:bookmarkStart w:id="1775" w:name="_Toc519605070"/>
      <w:bookmarkStart w:id="1776" w:name="_Toc519777559"/>
      <w:bookmarkStart w:id="1777" w:name="_Toc519848297"/>
      <w:bookmarkStart w:id="1778" w:name="_Toc519848479"/>
      <w:bookmarkStart w:id="1779" w:name="_Toc521326248"/>
      <w:bookmarkStart w:id="1780" w:name="_Toc529869796"/>
      <w:bookmarkStart w:id="1781" w:name="_Toc13583345"/>
      <w:bookmarkStart w:id="1782" w:name="_Toc13665995"/>
      <w:bookmarkStart w:id="1783" w:name="_Toc13739437"/>
      <w:bookmarkStart w:id="1784" w:name="_Toc24466542"/>
      <w:bookmarkStart w:id="1785" w:name="_Toc24468723"/>
      <w:bookmarkStart w:id="1786" w:name="_Toc24470162"/>
      <w:bookmarkStart w:id="1787" w:name="_Toc37053343"/>
      <w:bookmarkStart w:id="1788" w:name="_Toc38117536"/>
      <w:bookmarkStart w:id="1789" w:name="_Toc38359376"/>
      <w:bookmarkStart w:id="1790" w:name="_Toc38360376"/>
      <w:bookmarkStart w:id="1791" w:name="_Toc46999325"/>
      <w:bookmarkStart w:id="1792" w:name="_Toc47001087"/>
      <w:bookmarkStart w:id="1793" w:name="_Toc56766884"/>
      <w:bookmarkStart w:id="1794" w:name="_Toc57030837"/>
      <w:bookmarkStart w:id="1795" w:name="_Toc57030953"/>
      <w:bookmarkStart w:id="1796" w:name="_Toc57031610"/>
      <w:bookmarkStart w:id="1797" w:name="_Toc63505041"/>
      <w:bookmarkStart w:id="1798" w:name="_Toc63505170"/>
      <w:bookmarkStart w:id="1799" w:name="_Toc63513081"/>
      <w:bookmarkStart w:id="1800" w:name="_Toc63514669"/>
      <w:bookmarkStart w:id="1801" w:name="_Toc63514853"/>
      <w:bookmarkStart w:id="1802" w:name="_Toc63516239"/>
      <w:bookmarkStart w:id="1803" w:name="_Toc63516369"/>
      <w:bookmarkStart w:id="1804" w:name="_Toc63516494"/>
      <w:bookmarkStart w:id="1805" w:name="_Toc86407254"/>
      <w:bookmarkStart w:id="1806" w:name="_Toc86407630"/>
      <w:bookmarkStart w:id="1807" w:name="_Toc113001409"/>
      <w:bookmarkStart w:id="1808" w:name="_Toc113001537"/>
      <w:bookmarkStart w:id="1809" w:name="_Toc115339499"/>
      <w:bookmarkStart w:id="1810" w:name="_Toc115763756"/>
      <w:bookmarkStart w:id="1811" w:name="_Toc115765569"/>
      <w:bookmarkStart w:id="1812" w:name="_Toc115765697"/>
      <w:bookmarkStart w:id="1813" w:name="_Toc115769836"/>
      <w:bookmarkStart w:id="1814" w:name="_Toc119050094"/>
      <w:bookmarkStart w:id="1815" w:name="_Toc119056138"/>
      <w:bookmarkStart w:id="1816" w:name="_Toc119070194"/>
      <w:bookmarkStart w:id="1817" w:name="_Toc119467924"/>
      <w:bookmarkStart w:id="1818" w:name="_Toc119664415"/>
      <w:bookmarkStart w:id="1819" w:name="_Toc119664814"/>
      <w:bookmarkStart w:id="1820" w:name="_Toc119927809"/>
      <w:bookmarkStart w:id="1821" w:name="_Toc124522609"/>
      <w:bookmarkStart w:id="1822" w:name="_Toc124772882"/>
      <w:bookmarkStart w:id="1823" w:name="_Toc124774145"/>
      <w:bookmarkStart w:id="1824" w:name="_Toc124841407"/>
      <w:bookmarkStart w:id="1825" w:name="_Toc124842115"/>
      <w:bookmarkStart w:id="1826" w:name="_Toc157171748"/>
      <w:r>
        <w:t>Designation of Trust Protector</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p>
    <w:p w14:paraId="20AAD290" w14:textId="36472AA1" w:rsidR="00064183" w:rsidRDefault="00064183" w:rsidP="00064183">
      <w:pPr>
        <w:pStyle w:val="TextHeading2"/>
      </w:pPr>
      <w:r>
        <w:t xml:space="preserve">The Income Beneficiaries of any trust created under this instrument by majority consent may appoint a corporate fiduciary or individual described in </w:t>
      </w:r>
      <w:r w:rsidR="00203B3B">
        <w:t xml:space="preserve">Section </w:t>
      </w:r>
      <w:r>
        <w:t>3.</w:t>
      </w:r>
      <w:r w:rsidR="00993D89">
        <w:t>06</w:t>
      </w:r>
      <w:r>
        <w:t xml:space="preserve"> or an attorney as Trust Protector at any time.  When this instrument requires a Trust Protector to act and none is then serving, if a majority of the trust’s Income Beneficiaries fails to make an appointment after 30 days, any Trustee or beneficiary may petition a court of competent jurisdiction to appoint a Trust Protector.</w:t>
      </w:r>
    </w:p>
    <w:p w14:paraId="545CAC0D" w14:textId="77777777" w:rsidR="00064183" w:rsidRDefault="00064183" w:rsidP="00064183">
      <w:pPr>
        <w:pStyle w:val="TextHeading2"/>
      </w:pPr>
      <w:r>
        <w:t>The court acting to appoint a Trust Protector shall acquire jurisdiction or authority over the trust only to the extent necessary to make the appointment and may not subject the trust to the continuing jurisdiction of the court.</w:t>
      </w:r>
    </w:p>
    <w:p w14:paraId="024146BB" w14:textId="1B9451C5" w:rsidR="00064183" w:rsidRDefault="00064183" w:rsidP="00064183">
      <w:pPr>
        <w:pStyle w:val="TextHeading2"/>
      </w:pPr>
      <w:r>
        <w:t xml:space="preserve">A minor or incapacitated beneficiary’s parent or Legal Representative may act on </w:t>
      </w:r>
      <w:r w:rsidR="00D97E4B">
        <w:t xml:space="preserve">that beneficiary’s </w:t>
      </w:r>
      <w:r>
        <w:t>behalf.</w:t>
      </w:r>
    </w:p>
    <w:p w14:paraId="1D432131" w14:textId="77777777" w:rsidR="00064183" w:rsidRDefault="00064183" w:rsidP="00064183">
      <w:pPr>
        <w:pStyle w:val="TextHeading2"/>
      </w:pPr>
      <w:r>
        <w:t>For each power and authority granted to a Trust Protector in this instrument, unless the capacity is otherwise specifically stated, the Trust Protector's authority is conferred in a fiduciary capacity.</w:t>
      </w:r>
    </w:p>
    <w:p w14:paraId="20B9A797" w14:textId="2368CFFB" w:rsidR="00DB5105" w:rsidRDefault="00DB5105" w:rsidP="00DB5105">
      <w:pPr>
        <w:pStyle w:val="Heading2"/>
      </w:pPr>
      <w:bookmarkStart w:id="1827" w:name="_Toc484590367"/>
      <w:bookmarkStart w:id="1828" w:name="_Toc484591194"/>
      <w:bookmarkStart w:id="1829" w:name="_Toc487713673"/>
      <w:bookmarkStart w:id="1830" w:name="_Toc519604323"/>
      <w:bookmarkStart w:id="1831" w:name="_Toc519605071"/>
      <w:bookmarkStart w:id="1832" w:name="_Toc519777560"/>
      <w:bookmarkStart w:id="1833" w:name="_Toc519848298"/>
      <w:bookmarkStart w:id="1834" w:name="_Toc519848480"/>
      <w:bookmarkStart w:id="1835" w:name="_Toc521326249"/>
      <w:bookmarkStart w:id="1836" w:name="_Toc529869797"/>
      <w:bookmarkStart w:id="1837" w:name="_Toc13583346"/>
      <w:bookmarkStart w:id="1838" w:name="_Toc13665996"/>
      <w:bookmarkStart w:id="1839" w:name="_Toc13739438"/>
      <w:bookmarkStart w:id="1840" w:name="_Toc24466543"/>
      <w:bookmarkStart w:id="1841" w:name="_Toc24468724"/>
      <w:bookmarkStart w:id="1842" w:name="_Toc24470163"/>
      <w:bookmarkStart w:id="1843" w:name="_Toc37053344"/>
      <w:bookmarkStart w:id="1844" w:name="_Toc38117537"/>
      <w:bookmarkStart w:id="1845" w:name="_Toc38359377"/>
      <w:bookmarkStart w:id="1846" w:name="_Toc38360377"/>
      <w:bookmarkStart w:id="1847" w:name="_Toc46999326"/>
      <w:bookmarkStart w:id="1848" w:name="_Toc47001088"/>
      <w:bookmarkStart w:id="1849" w:name="_Toc56766885"/>
      <w:bookmarkStart w:id="1850" w:name="_Toc57030838"/>
      <w:bookmarkStart w:id="1851" w:name="_Toc57030954"/>
      <w:bookmarkStart w:id="1852" w:name="_Toc57031611"/>
      <w:bookmarkStart w:id="1853" w:name="_Toc63505042"/>
      <w:bookmarkStart w:id="1854" w:name="_Toc63505171"/>
      <w:bookmarkStart w:id="1855" w:name="_Toc63513082"/>
      <w:bookmarkStart w:id="1856" w:name="_Toc63514670"/>
      <w:bookmarkStart w:id="1857" w:name="_Toc63514854"/>
      <w:bookmarkStart w:id="1858" w:name="_Toc63516240"/>
      <w:bookmarkStart w:id="1859" w:name="_Toc63516370"/>
      <w:bookmarkStart w:id="1860" w:name="_Toc63516495"/>
      <w:bookmarkStart w:id="1861" w:name="_Toc86407255"/>
      <w:bookmarkStart w:id="1862" w:name="_Toc86407631"/>
      <w:bookmarkStart w:id="1863" w:name="_Toc113001410"/>
      <w:bookmarkStart w:id="1864" w:name="_Toc113001538"/>
      <w:bookmarkStart w:id="1865" w:name="_Toc115339500"/>
      <w:bookmarkStart w:id="1866" w:name="_Toc115763757"/>
      <w:bookmarkStart w:id="1867" w:name="_Toc115765570"/>
      <w:bookmarkStart w:id="1868" w:name="_Toc115765698"/>
      <w:bookmarkStart w:id="1869" w:name="_Toc115769837"/>
      <w:bookmarkStart w:id="1870" w:name="_Toc119050095"/>
      <w:bookmarkStart w:id="1871" w:name="_Toc119056139"/>
      <w:bookmarkStart w:id="1872" w:name="_Toc119070195"/>
      <w:bookmarkStart w:id="1873" w:name="_Toc119467925"/>
      <w:bookmarkStart w:id="1874" w:name="_Toc119664416"/>
      <w:bookmarkStart w:id="1875" w:name="_Toc119664815"/>
      <w:bookmarkStart w:id="1876" w:name="_Toc119927810"/>
      <w:bookmarkStart w:id="1877" w:name="_Toc124522610"/>
      <w:bookmarkStart w:id="1878" w:name="_Toc124772883"/>
      <w:bookmarkStart w:id="1879" w:name="_Toc124774146"/>
      <w:bookmarkStart w:id="1880" w:name="_Toc124841408"/>
      <w:bookmarkStart w:id="1881" w:name="_Toc124842116"/>
      <w:bookmarkStart w:id="1882" w:name="_Toc157171749"/>
      <w:r>
        <w:lastRenderedPageBreak/>
        <w:t>Removal of a Trust Protector</w:t>
      </w:r>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14:paraId="2714B8B2" w14:textId="77777777" w:rsidR="00C11580" w:rsidRDefault="00C11580" w:rsidP="00C11580">
      <w:pPr>
        <w:pStyle w:val="TextHeading2"/>
      </w:pPr>
      <w:r>
        <w:t>Any Trust Protector may be removed for cause only as determined by a court of competent jurisdiction on the petition of any Trustee or beneficiary not acting under compulsion or any kind of duress.  The court removing a Trust Protector may appoint one or more successor Trust Protectors to immediately replace the removed Trust Protector.  The court acting to remove and replace a Trust Protector shall acquire jurisdiction or authority over the trust only to the extent necessary for the removal and replacement of the Trust Protector.</w:t>
      </w:r>
    </w:p>
    <w:p w14:paraId="11D4E1C7" w14:textId="35129043" w:rsidR="00DB5105" w:rsidRDefault="00DB5105" w:rsidP="00DB5105">
      <w:pPr>
        <w:pStyle w:val="Heading2"/>
      </w:pPr>
      <w:bookmarkStart w:id="1883" w:name="_Toc484590368"/>
      <w:bookmarkStart w:id="1884" w:name="_Toc484591195"/>
      <w:bookmarkStart w:id="1885" w:name="_Toc487713674"/>
      <w:bookmarkStart w:id="1886" w:name="_Toc519604324"/>
      <w:bookmarkStart w:id="1887" w:name="_Toc519605072"/>
      <w:bookmarkStart w:id="1888" w:name="_Toc519777561"/>
      <w:bookmarkStart w:id="1889" w:name="_Toc519848299"/>
      <w:bookmarkStart w:id="1890" w:name="_Toc519848481"/>
      <w:bookmarkStart w:id="1891" w:name="_Toc521326250"/>
      <w:bookmarkStart w:id="1892" w:name="_Toc529869798"/>
      <w:bookmarkStart w:id="1893" w:name="_Toc13583347"/>
      <w:bookmarkStart w:id="1894" w:name="_Toc13665997"/>
      <w:bookmarkStart w:id="1895" w:name="_Toc13739439"/>
      <w:bookmarkStart w:id="1896" w:name="_Toc24466544"/>
      <w:bookmarkStart w:id="1897" w:name="_Toc24468725"/>
      <w:bookmarkStart w:id="1898" w:name="_Toc24470164"/>
      <w:bookmarkStart w:id="1899" w:name="_Toc37053345"/>
      <w:bookmarkStart w:id="1900" w:name="_Toc38117538"/>
      <w:bookmarkStart w:id="1901" w:name="_Toc38359378"/>
      <w:bookmarkStart w:id="1902" w:name="_Toc38360378"/>
      <w:bookmarkStart w:id="1903" w:name="_Toc46999327"/>
      <w:bookmarkStart w:id="1904" w:name="_Toc47001089"/>
      <w:bookmarkStart w:id="1905" w:name="_Toc56766886"/>
      <w:bookmarkStart w:id="1906" w:name="_Toc57030839"/>
      <w:bookmarkStart w:id="1907" w:name="_Toc57030955"/>
      <w:bookmarkStart w:id="1908" w:name="_Toc57031612"/>
      <w:bookmarkStart w:id="1909" w:name="_Toc63505043"/>
      <w:bookmarkStart w:id="1910" w:name="_Toc63505172"/>
      <w:bookmarkStart w:id="1911" w:name="_Toc63513083"/>
      <w:bookmarkStart w:id="1912" w:name="_Toc63514671"/>
      <w:bookmarkStart w:id="1913" w:name="_Toc63514855"/>
      <w:bookmarkStart w:id="1914" w:name="_Toc63516241"/>
      <w:bookmarkStart w:id="1915" w:name="_Toc63516371"/>
      <w:bookmarkStart w:id="1916" w:name="_Toc63516496"/>
      <w:bookmarkStart w:id="1917" w:name="_Toc86407256"/>
      <w:bookmarkStart w:id="1918" w:name="_Toc86407632"/>
      <w:bookmarkStart w:id="1919" w:name="_Toc113001411"/>
      <w:bookmarkStart w:id="1920" w:name="_Toc113001539"/>
      <w:bookmarkStart w:id="1921" w:name="_Toc115339501"/>
      <w:bookmarkStart w:id="1922" w:name="_Toc115763758"/>
      <w:bookmarkStart w:id="1923" w:name="_Toc115765571"/>
      <w:bookmarkStart w:id="1924" w:name="_Toc115765699"/>
      <w:bookmarkStart w:id="1925" w:name="_Toc115769838"/>
      <w:bookmarkStart w:id="1926" w:name="_Toc119050096"/>
      <w:bookmarkStart w:id="1927" w:name="_Toc119056140"/>
      <w:bookmarkStart w:id="1928" w:name="_Toc119070196"/>
      <w:bookmarkStart w:id="1929" w:name="_Toc119467926"/>
      <w:bookmarkStart w:id="1930" w:name="_Toc119664417"/>
      <w:bookmarkStart w:id="1931" w:name="_Toc119664816"/>
      <w:bookmarkStart w:id="1932" w:name="_Toc119927811"/>
      <w:bookmarkStart w:id="1933" w:name="_Toc124522611"/>
      <w:bookmarkStart w:id="1934" w:name="_Toc124772884"/>
      <w:bookmarkStart w:id="1935" w:name="_Toc124774147"/>
      <w:bookmarkStart w:id="1936" w:name="_Toc124841409"/>
      <w:bookmarkStart w:id="1937" w:name="_Toc124842117"/>
      <w:bookmarkStart w:id="1938" w:name="_Toc157171750"/>
      <w:r>
        <w:t>Resignation of a Trust Protector</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14:paraId="4226534A" w14:textId="5FB8BA57" w:rsidR="00014103" w:rsidRDefault="00014103" w:rsidP="00014103">
      <w:pPr>
        <w:pStyle w:val="TextHeading2"/>
      </w:pPr>
      <w:r>
        <w:t xml:space="preserve">A Trust Protector may resign by giving written notice to a Grantor, </w:t>
      </w:r>
      <w:r w:rsidR="00097A6F">
        <w:t xml:space="preserve">the </w:t>
      </w:r>
      <w:r>
        <w:t>Income Beneficiaries of the trust and to the then-serving Trustee.</w:t>
      </w:r>
    </w:p>
    <w:p w14:paraId="535606B6" w14:textId="77777777" w:rsidR="00014103" w:rsidRDefault="00014103" w:rsidP="00014103">
      <w:pPr>
        <w:pStyle w:val="TextHeading2"/>
      </w:pPr>
      <w:r>
        <w:t>Resignation shall take effect on the date set forth in the notice, but not earlier than 30 days after the delivery date, unless an earlier effective date is agreed to by a Grantor or by the trust’s Primary Beneficiary.  A resigning Trust Protector is not liable or responsible for the act of any successor Trust Protector.</w:t>
      </w:r>
    </w:p>
    <w:p w14:paraId="7964991B" w14:textId="69356F7D" w:rsidR="00DB5105" w:rsidRDefault="00DB5105" w:rsidP="00DB5105">
      <w:pPr>
        <w:pStyle w:val="Heading2"/>
      </w:pPr>
      <w:bookmarkStart w:id="1939" w:name="_Toc484590369"/>
      <w:bookmarkStart w:id="1940" w:name="_Toc484591196"/>
      <w:bookmarkStart w:id="1941" w:name="_Toc487713675"/>
      <w:bookmarkStart w:id="1942" w:name="_Toc519604325"/>
      <w:bookmarkStart w:id="1943" w:name="_Toc519605073"/>
      <w:bookmarkStart w:id="1944" w:name="_Toc519777562"/>
      <w:bookmarkStart w:id="1945" w:name="_Toc519848300"/>
      <w:bookmarkStart w:id="1946" w:name="_Toc519848482"/>
      <w:bookmarkStart w:id="1947" w:name="_Toc521326251"/>
      <w:bookmarkStart w:id="1948" w:name="_Toc529869799"/>
      <w:bookmarkStart w:id="1949" w:name="_Toc13583348"/>
      <w:bookmarkStart w:id="1950" w:name="_Toc13665998"/>
      <w:bookmarkStart w:id="1951" w:name="_Toc13739440"/>
      <w:bookmarkStart w:id="1952" w:name="_Toc24466545"/>
      <w:bookmarkStart w:id="1953" w:name="_Toc24468726"/>
      <w:bookmarkStart w:id="1954" w:name="_Toc24470165"/>
      <w:bookmarkStart w:id="1955" w:name="_Toc37053346"/>
      <w:bookmarkStart w:id="1956" w:name="_Toc38117539"/>
      <w:bookmarkStart w:id="1957" w:name="_Toc38359379"/>
      <w:bookmarkStart w:id="1958" w:name="_Toc38360379"/>
      <w:bookmarkStart w:id="1959" w:name="_Toc46999328"/>
      <w:bookmarkStart w:id="1960" w:name="_Toc47001090"/>
      <w:bookmarkStart w:id="1961" w:name="_Toc56766887"/>
      <w:bookmarkStart w:id="1962" w:name="_Toc57030840"/>
      <w:bookmarkStart w:id="1963" w:name="_Toc57030956"/>
      <w:bookmarkStart w:id="1964" w:name="_Toc57031613"/>
      <w:bookmarkStart w:id="1965" w:name="_Toc63505044"/>
      <w:bookmarkStart w:id="1966" w:name="_Toc63505173"/>
      <w:bookmarkStart w:id="1967" w:name="_Toc63513084"/>
      <w:bookmarkStart w:id="1968" w:name="_Toc63514672"/>
      <w:bookmarkStart w:id="1969" w:name="_Toc63514856"/>
      <w:bookmarkStart w:id="1970" w:name="_Toc63516242"/>
      <w:bookmarkStart w:id="1971" w:name="_Toc63516372"/>
      <w:bookmarkStart w:id="1972" w:name="_Toc63516497"/>
      <w:bookmarkStart w:id="1973" w:name="_Toc86407257"/>
      <w:bookmarkStart w:id="1974" w:name="_Toc86407633"/>
      <w:bookmarkStart w:id="1975" w:name="_Toc113001412"/>
      <w:bookmarkStart w:id="1976" w:name="_Toc113001540"/>
      <w:bookmarkStart w:id="1977" w:name="_Toc115339502"/>
      <w:bookmarkStart w:id="1978" w:name="_Toc115763759"/>
      <w:bookmarkStart w:id="1979" w:name="_Toc115765572"/>
      <w:bookmarkStart w:id="1980" w:name="_Toc115765700"/>
      <w:bookmarkStart w:id="1981" w:name="_Toc115769839"/>
      <w:bookmarkStart w:id="1982" w:name="_Toc119050097"/>
      <w:bookmarkStart w:id="1983" w:name="_Toc119056141"/>
      <w:bookmarkStart w:id="1984" w:name="_Toc119070197"/>
      <w:bookmarkStart w:id="1985" w:name="_Toc119467927"/>
      <w:bookmarkStart w:id="1986" w:name="_Toc119664418"/>
      <w:bookmarkStart w:id="1987" w:name="_Toc119664817"/>
      <w:bookmarkStart w:id="1988" w:name="_Toc119927812"/>
      <w:bookmarkStart w:id="1989" w:name="_Toc124522612"/>
      <w:bookmarkStart w:id="1990" w:name="_Toc124772885"/>
      <w:bookmarkStart w:id="1991" w:name="_Toc124774148"/>
      <w:bookmarkStart w:id="1992" w:name="_Toc124841410"/>
      <w:bookmarkStart w:id="1993" w:name="_Toc124842118"/>
      <w:bookmarkStart w:id="1994" w:name="_Toc157171751"/>
      <w:r>
        <w:t>Incapacity of a Trust Protector</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14:paraId="44DD1249" w14:textId="77777777" w:rsidR="00CB0E01" w:rsidRDefault="00CB0E01" w:rsidP="00CB0E01">
      <w:pPr>
        <w:pStyle w:val="TextHeading2"/>
      </w:pPr>
      <w:r>
        <w:t xml:space="preserve">If any individual Trust Protector becomes incapacitated, the incapacitated Trust Protector need not resign as Trust Protector.  Any then-serving Trust Protector or the immediately eligible successor Trust Protector may provide a written declaration that a Trust Protector is incapacitated.  </w:t>
      </w:r>
    </w:p>
    <w:p w14:paraId="7013581A" w14:textId="77777777" w:rsidR="00CB0E01" w:rsidRDefault="00CB0E01" w:rsidP="00CB0E01">
      <w:pPr>
        <w:autoSpaceDE w:val="0"/>
        <w:autoSpaceDN w:val="0"/>
        <w:adjustRightInd w:val="0"/>
        <w:spacing w:before="120" w:after="120"/>
        <w:jc w:val="both"/>
      </w:pPr>
      <w:r>
        <w:t>The written declaration of incapacity shall terminate the Trust Protector’s service.  If the Trust Protector designated in the written declaration objects in writing to termination of the Trust Protector’s service within 10 days of receiving the declaration of incapacity, a written opinion of incapacity signed by a physician who has examined the incapacitated Trust Protector must be obtained before the Trust Protector’s service shall be terminated.  The Trust Protector must sign the necessary medical releases needed to obtain the physician’s written opinion of incapacity, or the Trust Protector’s service shall be terminated without the physician’s written opinion.</w:t>
      </w:r>
    </w:p>
    <w:p w14:paraId="3127D8A1" w14:textId="5AEC0DE5" w:rsidR="00CB0E01" w:rsidRDefault="00CB0E01" w:rsidP="00CB0E01">
      <w:pPr>
        <w:pStyle w:val="TextHeading2"/>
      </w:pPr>
      <w:r>
        <w:t xml:space="preserve">The provisions of </w:t>
      </w:r>
      <w:r w:rsidR="00837D8C">
        <w:t>Section</w:t>
      </w:r>
      <w:r>
        <w:t>12.05(</w:t>
      </w:r>
      <w:r w:rsidR="008D44B7">
        <w:t>k</w:t>
      </w:r>
      <w:r>
        <w:t xml:space="preserve">) govern the determination of a Trust Protector's incapacity and govern the Trust Protector's obligations to submit to examination and provide necessary releases. </w:t>
      </w:r>
    </w:p>
    <w:p w14:paraId="2A0B9438" w14:textId="0F0E0DAE" w:rsidR="00DB5105" w:rsidRDefault="00DB5105" w:rsidP="00DB5105">
      <w:pPr>
        <w:pStyle w:val="Heading2"/>
      </w:pPr>
      <w:bookmarkStart w:id="1995" w:name="_Toc484590370"/>
      <w:bookmarkStart w:id="1996" w:name="_Toc484591197"/>
      <w:bookmarkStart w:id="1997" w:name="_Toc487713676"/>
      <w:bookmarkStart w:id="1998" w:name="_Toc519604326"/>
      <w:bookmarkStart w:id="1999" w:name="_Toc519605074"/>
      <w:bookmarkStart w:id="2000" w:name="_Toc519777563"/>
      <w:bookmarkStart w:id="2001" w:name="_Toc519848301"/>
      <w:bookmarkStart w:id="2002" w:name="_Toc519848483"/>
      <w:bookmarkStart w:id="2003" w:name="_Toc521326252"/>
      <w:bookmarkStart w:id="2004" w:name="_Toc529869800"/>
      <w:bookmarkStart w:id="2005" w:name="_Toc13583349"/>
      <w:bookmarkStart w:id="2006" w:name="_Toc13665999"/>
      <w:bookmarkStart w:id="2007" w:name="_Toc13739441"/>
      <w:bookmarkStart w:id="2008" w:name="_Toc24466546"/>
      <w:bookmarkStart w:id="2009" w:name="_Toc24468727"/>
      <w:bookmarkStart w:id="2010" w:name="_Toc24470166"/>
      <w:bookmarkStart w:id="2011" w:name="_Toc37053347"/>
      <w:bookmarkStart w:id="2012" w:name="_Toc38117540"/>
      <w:bookmarkStart w:id="2013" w:name="_Toc38359380"/>
      <w:bookmarkStart w:id="2014" w:name="_Toc38360380"/>
      <w:bookmarkStart w:id="2015" w:name="_Toc46999329"/>
      <w:bookmarkStart w:id="2016" w:name="_Toc47001091"/>
      <w:bookmarkStart w:id="2017" w:name="_Toc56766888"/>
      <w:bookmarkStart w:id="2018" w:name="_Toc57030841"/>
      <w:bookmarkStart w:id="2019" w:name="_Toc57030957"/>
      <w:bookmarkStart w:id="2020" w:name="_Toc57031614"/>
      <w:bookmarkStart w:id="2021" w:name="_Toc63505045"/>
      <w:bookmarkStart w:id="2022" w:name="_Toc63505174"/>
      <w:bookmarkStart w:id="2023" w:name="_Toc63513085"/>
      <w:bookmarkStart w:id="2024" w:name="_Toc63514673"/>
      <w:bookmarkStart w:id="2025" w:name="_Toc63514857"/>
      <w:bookmarkStart w:id="2026" w:name="_Toc63516243"/>
      <w:bookmarkStart w:id="2027" w:name="_Toc63516373"/>
      <w:bookmarkStart w:id="2028" w:name="_Toc63516498"/>
      <w:bookmarkStart w:id="2029" w:name="_Toc86407258"/>
      <w:bookmarkStart w:id="2030" w:name="_Toc86407634"/>
      <w:bookmarkStart w:id="2031" w:name="_Toc113001413"/>
      <w:bookmarkStart w:id="2032" w:name="_Toc113001541"/>
      <w:bookmarkStart w:id="2033" w:name="_Toc115339503"/>
      <w:bookmarkStart w:id="2034" w:name="_Toc115763760"/>
      <w:bookmarkStart w:id="2035" w:name="_Toc115765573"/>
      <w:bookmarkStart w:id="2036" w:name="_Toc115765701"/>
      <w:bookmarkStart w:id="2037" w:name="_Toc115769840"/>
      <w:bookmarkStart w:id="2038" w:name="_Toc119050098"/>
      <w:bookmarkStart w:id="2039" w:name="_Toc119056142"/>
      <w:bookmarkStart w:id="2040" w:name="_Toc119070198"/>
      <w:bookmarkStart w:id="2041" w:name="_Toc119467928"/>
      <w:bookmarkStart w:id="2042" w:name="_Toc119664419"/>
      <w:bookmarkStart w:id="2043" w:name="_Toc119664818"/>
      <w:bookmarkStart w:id="2044" w:name="_Toc119927813"/>
      <w:bookmarkStart w:id="2045" w:name="_Toc124522613"/>
      <w:bookmarkStart w:id="2046" w:name="_Toc124772886"/>
      <w:bookmarkStart w:id="2047" w:name="_Toc124774149"/>
      <w:bookmarkStart w:id="2048" w:name="_Toc124841411"/>
      <w:bookmarkStart w:id="2049" w:name="_Toc124842119"/>
      <w:bookmarkStart w:id="2050" w:name="_Toc157171752"/>
      <w:r>
        <w:t>Authority of Successor Trust Protectors</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p>
    <w:p w14:paraId="40E6D7C6" w14:textId="77777777" w:rsidR="00D0150D" w:rsidRDefault="00D0150D" w:rsidP="00D0150D">
      <w:pPr>
        <w:pStyle w:val="TextHeading2"/>
      </w:pPr>
      <w:r>
        <w:t>Any successor Trust Protector has all the authority of any predecessor Trust Protector, but is not responsible for the predecessor’s acts, omissions, or forbearances.</w:t>
      </w:r>
    </w:p>
    <w:p w14:paraId="4AAB44BD" w14:textId="77777777" w:rsidR="00542743" w:rsidRDefault="00542743" w:rsidP="00542743">
      <w:pPr>
        <w:pStyle w:val="Heading2"/>
      </w:pPr>
      <w:bookmarkStart w:id="2051" w:name="_Toc13666142"/>
      <w:bookmarkStart w:id="2052" w:name="_Toc24470045"/>
      <w:bookmarkStart w:id="2053" w:name="_Toc44582978"/>
      <w:bookmarkStart w:id="2054" w:name="_Toc44583100"/>
      <w:bookmarkStart w:id="2055" w:name="_Toc44583500"/>
      <w:bookmarkStart w:id="2056" w:name="_Toc46404929"/>
      <w:bookmarkStart w:id="2057" w:name="_Toc46928388"/>
      <w:bookmarkStart w:id="2058" w:name="_Toc46928549"/>
      <w:bookmarkStart w:id="2059" w:name="_Toc46938653"/>
      <w:bookmarkStart w:id="2060" w:name="_Toc46999331"/>
      <w:bookmarkStart w:id="2061" w:name="_Toc47001093"/>
      <w:bookmarkStart w:id="2062" w:name="_Toc56766889"/>
      <w:bookmarkStart w:id="2063" w:name="_Toc57030842"/>
      <w:bookmarkStart w:id="2064" w:name="_Toc57030958"/>
      <w:bookmarkStart w:id="2065" w:name="_Toc57031615"/>
      <w:bookmarkStart w:id="2066" w:name="_Toc63505046"/>
      <w:bookmarkStart w:id="2067" w:name="_Toc63505175"/>
      <w:bookmarkStart w:id="2068" w:name="_Toc63513086"/>
      <w:bookmarkStart w:id="2069" w:name="_Toc63514674"/>
      <w:bookmarkStart w:id="2070" w:name="_Toc63514858"/>
      <w:bookmarkStart w:id="2071" w:name="_Toc63516244"/>
      <w:bookmarkStart w:id="2072" w:name="_Toc63516374"/>
      <w:bookmarkStart w:id="2073" w:name="_Toc63516499"/>
      <w:bookmarkStart w:id="2074" w:name="_Toc86407259"/>
      <w:bookmarkStart w:id="2075" w:name="_Toc86407635"/>
      <w:bookmarkStart w:id="2076" w:name="_Toc113001414"/>
      <w:bookmarkStart w:id="2077" w:name="_Toc113001542"/>
      <w:bookmarkStart w:id="2078" w:name="_Toc115339504"/>
      <w:bookmarkStart w:id="2079" w:name="_Toc115763761"/>
      <w:bookmarkStart w:id="2080" w:name="_Toc115765574"/>
      <w:bookmarkStart w:id="2081" w:name="_Toc115765702"/>
      <w:bookmarkStart w:id="2082" w:name="_Toc115769841"/>
      <w:bookmarkStart w:id="2083" w:name="_Toc119050099"/>
      <w:bookmarkStart w:id="2084" w:name="_Toc119056143"/>
      <w:bookmarkStart w:id="2085" w:name="_Toc119070199"/>
      <w:bookmarkStart w:id="2086" w:name="_Toc119467929"/>
      <w:bookmarkStart w:id="2087" w:name="_Toc119664420"/>
      <w:bookmarkStart w:id="2088" w:name="_Toc119664819"/>
      <w:bookmarkStart w:id="2089" w:name="_Toc119927814"/>
      <w:bookmarkStart w:id="2090" w:name="_Toc124522614"/>
      <w:bookmarkStart w:id="2091" w:name="_Toc124772887"/>
      <w:bookmarkStart w:id="2092" w:name="_Toc124774150"/>
      <w:bookmarkStart w:id="2093" w:name="_Toc124841412"/>
      <w:bookmarkStart w:id="2094" w:name="_Toc124842120"/>
      <w:bookmarkStart w:id="2095" w:name="_Toc157171753"/>
      <w:r>
        <w:t>Trust Protector Standard of Conduct</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p>
    <w:p w14:paraId="2778F21C" w14:textId="77777777" w:rsidR="00542743" w:rsidRDefault="00542743" w:rsidP="00542743">
      <w:pPr>
        <w:pStyle w:val="TextHeading2"/>
      </w:pPr>
      <w:r>
        <w:t>The Trust Protector has no general duty to monitor or remain informed about the trust.  Specifically, the Trust Protector has no duty to investigate the Trustee’s actions or inactions, to audit the trust’s books, to review the trust’s investments or to evaluate the trust portfolio’s performance, unless a trust beneficiary or some other interested party:</w:t>
      </w:r>
    </w:p>
    <w:p w14:paraId="65ECE1C7" w14:textId="77777777" w:rsidR="00542743" w:rsidRDefault="00542743" w:rsidP="005272CE">
      <w:pPr>
        <w:pStyle w:val="TextHeading3"/>
        <w:numPr>
          <w:ilvl w:val="0"/>
          <w:numId w:val="24"/>
        </w:numPr>
        <w:spacing w:before="0" w:after="0"/>
        <w:ind w:left="360" w:right="0"/>
      </w:pPr>
      <w:r>
        <w:t xml:space="preserve">files a written complaint with the Trust Protector alleging a breach of trust and detailing the matters the Trust Protector should investigate, audit, review, or evaluate; or </w:t>
      </w:r>
    </w:p>
    <w:p w14:paraId="4B9E85AE" w14:textId="4B2F21CB" w:rsidR="00542743" w:rsidRDefault="00542743" w:rsidP="005272CE">
      <w:pPr>
        <w:pStyle w:val="TextHeading3"/>
        <w:numPr>
          <w:ilvl w:val="0"/>
          <w:numId w:val="24"/>
        </w:numPr>
        <w:spacing w:before="0" w:after="0"/>
        <w:ind w:left="360" w:right="0"/>
        <w:rPr>
          <w:noProof/>
          <w:color w:val="008000"/>
        </w:rPr>
      </w:pPr>
      <w:r>
        <w:t xml:space="preserve">requests an action that a Grantor has authorized the Trust Protector </w:t>
      </w:r>
      <w:r w:rsidR="00C156D6">
        <w:t>to perform</w:t>
      </w:r>
      <w:r>
        <w:t>.</w:t>
      </w:r>
    </w:p>
    <w:p w14:paraId="1B7B3DC1" w14:textId="2F3C33B8" w:rsidR="00542743" w:rsidRDefault="00542743" w:rsidP="00542743">
      <w:pPr>
        <w:pStyle w:val="TextHeading2"/>
      </w:pPr>
      <w:r>
        <w:lastRenderedPageBreak/>
        <w:t xml:space="preserve">If the Trust Protector possesses the power to direct, consent to or veto the actions of a Trustee described in the written complaint, the Trust Protector shall defer to the Trustee’s judgment except in those instances in which the Trust Protector can find no rational basis for the Trustee’s actions, </w:t>
      </w:r>
      <w:r w:rsidR="00735606">
        <w:t>omissions,</w:t>
      </w:r>
      <w:r>
        <w:t xml:space="preserve"> or forbearances.</w:t>
      </w:r>
    </w:p>
    <w:p w14:paraId="61FCCAE9" w14:textId="77777777" w:rsidR="00542743" w:rsidRDefault="00542743" w:rsidP="00542743">
      <w:pPr>
        <w:pStyle w:val="TextHeading2"/>
      </w:pPr>
      <w:r>
        <w:t>The Trust Protector shall only suffer liability for an omission or forbearance if:</w:t>
      </w:r>
    </w:p>
    <w:p w14:paraId="3A013685" w14:textId="15B1B409" w:rsidR="00542743" w:rsidRDefault="00542743" w:rsidP="005272CE">
      <w:pPr>
        <w:pStyle w:val="TextHeading3"/>
        <w:numPr>
          <w:ilvl w:val="0"/>
          <w:numId w:val="22"/>
        </w:numPr>
        <w:spacing w:after="0"/>
        <w:ind w:left="360" w:right="0"/>
      </w:pPr>
      <w:r>
        <w:t xml:space="preserve">the trust suffers monetary </w:t>
      </w:r>
      <w:r w:rsidR="00735606">
        <w:t>loss</w:t>
      </w:r>
      <w:r w:rsidR="007979CA">
        <w:t xml:space="preserve"> </w:t>
      </w:r>
      <w:r>
        <w:t>and the Trust Protector made no reasonable inquiry when alerted that the Trustee might have breached the Trustee's fiduciary duties; or</w:t>
      </w:r>
    </w:p>
    <w:p w14:paraId="5B95590B" w14:textId="77777777" w:rsidR="00542743" w:rsidRDefault="00542743" w:rsidP="005272CE">
      <w:pPr>
        <w:pStyle w:val="TextHeading3"/>
        <w:numPr>
          <w:ilvl w:val="0"/>
          <w:numId w:val="22"/>
        </w:numPr>
        <w:spacing w:before="0"/>
        <w:ind w:left="360" w:right="0"/>
      </w:pPr>
      <w:r>
        <w:t>even if the Trust Protector made a reasonable inquiry, no other reasonable person would have failed to act against the Trustee under those circumstances.</w:t>
      </w:r>
    </w:p>
    <w:p w14:paraId="0B85D4D7" w14:textId="77777777" w:rsidR="00542743" w:rsidRDefault="00542743" w:rsidP="00542743">
      <w:pPr>
        <w:pStyle w:val="TextHeading2"/>
      </w:pPr>
      <w:r>
        <w:t>If the Trust Protector chooses to direct, veto or consent to an action of the Trustee, the Trust Protector shall exercise the authority with the same degree of care, skill, competence, and good judgment that a Trustee would exhibit in exercising those powers.</w:t>
      </w:r>
    </w:p>
    <w:p w14:paraId="665417AC" w14:textId="43BA5E3A" w:rsidR="00DB5105" w:rsidRDefault="00DB5105" w:rsidP="00DB5105">
      <w:pPr>
        <w:pStyle w:val="Heading2"/>
      </w:pPr>
      <w:bookmarkStart w:id="2096" w:name="_Toc484590372"/>
      <w:bookmarkStart w:id="2097" w:name="_Toc484591199"/>
      <w:bookmarkStart w:id="2098" w:name="_Toc487713678"/>
      <w:bookmarkStart w:id="2099" w:name="_Toc519604328"/>
      <w:bookmarkStart w:id="2100" w:name="_Toc519605076"/>
      <w:bookmarkStart w:id="2101" w:name="_Toc519777565"/>
      <w:bookmarkStart w:id="2102" w:name="_Toc519848303"/>
      <w:bookmarkStart w:id="2103" w:name="_Toc519848485"/>
      <w:bookmarkStart w:id="2104" w:name="_Toc521326254"/>
      <w:bookmarkStart w:id="2105" w:name="_Toc529869802"/>
      <w:bookmarkStart w:id="2106" w:name="_Toc13583351"/>
      <w:bookmarkStart w:id="2107" w:name="_Toc13666001"/>
      <w:bookmarkStart w:id="2108" w:name="_Toc13739443"/>
      <w:bookmarkStart w:id="2109" w:name="_Toc24466548"/>
      <w:bookmarkStart w:id="2110" w:name="_Toc24468729"/>
      <w:bookmarkStart w:id="2111" w:name="_Toc24470168"/>
      <w:bookmarkStart w:id="2112" w:name="_Toc37053349"/>
      <w:bookmarkStart w:id="2113" w:name="_Toc38117542"/>
      <w:bookmarkStart w:id="2114" w:name="_Toc38359382"/>
      <w:bookmarkStart w:id="2115" w:name="_Toc38360382"/>
      <w:bookmarkStart w:id="2116" w:name="_Toc46999332"/>
      <w:bookmarkStart w:id="2117" w:name="_Toc47001094"/>
      <w:bookmarkStart w:id="2118" w:name="_Toc56766890"/>
      <w:bookmarkStart w:id="2119" w:name="_Toc57030843"/>
      <w:bookmarkStart w:id="2120" w:name="_Toc57030959"/>
      <w:bookmarkStart w:id="2121" w:name="_Toc57031616"/>
      <w:bookmarkStart w:id="2122" w:name="_Toc63505047"/>
      <w:bookmarkStart w:id="2123" w:name="_Toc63505176"/>
      <w:bookmarkStart w:id="2124" w:name="_Toc63513087"/>
      <w:bookmarkStart w:id="2125" w:name="_Toc63514675"/>
      <w:bookmarkStart w:id="2126" w:name="_Toc63514859"/>
      <w:bookmarkStart w:id="2127" w:name="_Toc63516245"/>
      <w:bookmarkStart w:id="2128" w:name="_Toc63516375"/>
      <w:bookmarkStart w:id="2129" w:name="_Toc63516500"/>
      <w:bookmarkStart w:id="2130" w:name="_Toc86407260"/>
      <w:bookmarkStart w:id="2131" w:name="_Toc86407636"/>
      <w:bookmarkStart w:id="2132" w:name="_Toc113001415"/>
      <w:bookmarkStart w:id="2133" w:name="_Toc113001543"/>
      <w:bookmarkStart w:id="2134" w:name="_Toc115339505"/>
      <w:bookmarkStart w:id="2135" w:name="_Toc115763762"/>
      <w:bookmarkStart w:id="2136" w:name="_Toc115765575"/>
      <w:bookmarkStart w:id="2137" w:name="_Toc115765703"/>
      <w:bookmarkStart w:id="2138" w:name="_Toc115769842"/>
      <w:bookmarkStart w:id="2139" w:name="_Toc119050100"/>
      <w:bookmarkStart w:id="2140" w:name="_Toc119056144"/>
      <w:bookmarkStart w:id="2141" w:name="_Toc119070200"/>
      <w:bookmarkStart w:id="2142" w:name="_Toc119467930"/>
      <w:bookmarkStart w:id="2143" w:name="_Toc119664421"/>
      <w:bookmarkStart w:id="2144" w:name="_Toc119664820"/>
      <w:bookmarkStart w:id="2145" w:name="_Toc119927815"/>
      <w:bookmarkStart w:id="2146" w:name="_Toc124522615"/>
      <w:bookmarkStart w:id="2147" w:name="_Toc124772888"/>
      <w:bookmarkStart w:id="2148" w:name="_Toc124774151"/>
      <w:bookmarkStart w:id="2149" w:name="_Toc124841413"/>
      <w:bookmarkStart w:id="2150" w:name="_Toc124842121"/>
      <w:bookmarkStart w:id="2151" w:name="_Toc157171754"/>
      <w:r>
        <w:t>Indemnification of Trust Protector</w:t>
      </w:r>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p>
    <w:p w14:paraId="577C0015" w14:textId="77777777" w:rsidR="00D64005" w:rsidRDefault="00D64005" w:rsidP="00D64005">
      <w:pPr>
        <w:pStyle w:val="TextHeading2"/>
      </w:pPr>
      <w:r>
        <w:t>Some persons or institutions may be reluctant to serve as Trust Protector without indemnification for potential liability.  Therefore, the Trustee may expend trust assets to defend any claim brought against any Trust Protector, unless the Trust Protector is shown by clear and convincing evidence to have acted in bad faith, even if the cost of the Trust Protector's defense would exhaust the trust’s value.  If any claim brought against a Trust Protector is successful and the Trust Protector is shown to have acted in bad faith, the Trustee may seek reimbursement from that Trust Protector using any legal or equitable means available to the Trustee for the value of any trust assets used to defend the Trust Protector.</w:t>
      </w:r>
    </w:p>
    <w:p w14:paraId="4B1C1D37" w14:textId="77777777" w:rsidR="00D64005" w:rsidRDefault="00D64005" w:rsidP="00D64005">
      <w:pPr>
        <w:pStyle w:val="TextHeading2"/>
      </w:pPr>
      <w:r>
        <w:t>Any Trust Protector is entitled to reimbursement from the trust estate for any expenses, including reimbursement for attorney’s fees and costs of litigation reasonably incurred to defend any claim brought against the Trust Protector, unless the Trust Protector is shown by clear and convincing evidence to have acted in bad faith.  This must be done even if the cost of the Trust Protector’s defense would exhaust the trust’s value.</w:t>
      </w:r>
    </w:p>
    <w:p w14:paraId="1099B3EE" w14:textId="62659D57" w:rsidR="00D64005" w:rsidRDefault="00D64005" w:rsidP="00D64005">
      <w:pPr>
        <w:pStyle w:val="TextHeading2"/>
      </w:pPr>
      <w:r>
        <w:t xml:space="preserve">This Section applies to any currently serving Trust Protector and for claims brought against any former Trust Protector in connection with </w:t>
      </w:r>
      <w:r w:rsidR="00F92AEC">
        <w:t xml:space="preserve">that </w:t>
      </w:r>
      <w:r w:rsidR="00D97E4B">
        <w:t xml:space="preserve">Trust Protector’s </w:t>
      </w:r>
      <w:r>
        <w:t>acts, omissions or forbearances while serving as Trust Protector.</w:t>
      </w:r>
    </w:p>
    <w:p w14:paraId="6BAB64CA" w14:textId="5123E253" w:rsidR="00DB5105" w:rsidRDefault="00DB5105" w:rsidP="00DB5105">
      <w:pPr>
        <w:pStyle w:val="Heading2"/>
      </w:pPr>
      <w:bookmarkStart w:id="2152" w:name="_Ref297032829"/>
      <w:bookmarkStart w:id="2153" w:name="_Toc484590373"/>
      <w:bookmarkStart w:id="2154" w:name="_Toc484591200"/>
      <w:bookmarkStart w:id="2155" w:name="_Toc487713679"/>
      <w:bookmarkStart w:id="2156" w:name="_Toc519604329"/>
      <w:bookmarkStart w:id="2157" w:name="_Toc519605077"/>
      <w:bookmarkStart w:id="2158" w:name="_Toc519777566"/>
      <w:bookmarkStart w:id="2159" w:name="_Toc519848304"/>
      <w:bookmarkStart w:id="2160" w:name="_Toc519848486"/>
      <w:bookmarkStart w:id="2161" w:name="_Toc521326255"/>
      <w:bookmarkStart w:id="2162" w:name="_Toc529869803"/>
      <w:bookmarkStart w:id="2163" w:name="_Toc13583352"/>
      <w:bookmarkStart w:id="2164" w:name="_Toc13666002"/>
      <w:bookmarkStart w:id="2165" w:name="_Toc13739444"/>
      <w:bookmarkStart w:id="2166" w:name="_Toc24466549"/>
      <w:bookmarkStart w:id="2167" w:name="_Toc24468730"/>
      <w:bookmarkStart w:id="2168" w:name="_Toc24470169"/>
      <w:bookmarkStart w:id="2169" w:name="_Toc37053350"/>
      <w:bookmarkStart w:id="2170" w:name="_Toc38117543"/>
      <w:bookmarkStart w:id="2171" w:name="_Toc38359383"/>
      <w:bookmarkStart w:id="2172" w:name="_Toc38360383"/>
      <w:bookmarkStart w:id="2173" w:name="_Toc46999333"/>
      <w:bookmarkStart w:id="2174" w:name="_Toc47001095"/>
      <w:bookmarkStart w:id="2175" w:name="_Toc56766891"/>
      <w:bookmarkStart w:id="2176" w:name="_Toc57030844"/>
      <w:bookmarkStart w:id="2177" w:name="_Toc57030960"/>
      <w:bookmarkStart w:id="2178" w:name="_Toc57031617"/>
      <w:bookmarkStart w:id="2179" w:name="_Toc63505048"/>
      <w:bookmarkStart w:id="2180" w:name="_Toc63505177"/>
      <w:bookmarkStart w:id="2181" w:name="_Toc63513088"/>
      <w:bookmarkStart w:id="2182" w:name="_Toc63514676"/>
      <w:bookmarkStart w:id="2183" w:name="_Toc63514860"/>
      <w:bookmarkStart w:id="2184" w:name="_Toc63516246"/>
      <w:bookmarkStart w:id="2185" w:name="_Toc63516376"/>
      <w:bookmarkStart w:id="2186" w:name="_Toc63516501"/>
      <w:bookmarkStart w:id="2187" w:name="_Toc86407261"/>
      <w:bookmarkStart w:id="2188" w:name="_Toc86407637"/>
      <w:bookmarkStart w:id="2189" w:name="_Toc113001416"/>
      <w:bookmarkStart w:id="2190" w:name="_Toc113001544"/>
      <w:bookmarkStart w:id="2191" w:name="_Toc115339506"/>
      <w:bookmarkStart w:id="2192" w:name="_Toc115763763"/>
      <w:bookmarkStart w:id="2193" w:name="_Toc115765576"/>
      <w:bookmarkStart w:id="2194" w:name="_Toc115765704"/>
      <w:bookmarkStart w:id="2195" w:name="_Toc115769843"/>
      <w:bookmarkStart w:id="2196" w:name="_Toc119050101"/>
      <w:bookmarkStart w:id="2197" w:name="_Toc119056145"/>
      <w:bookmarkStart w:id="2198" w:name="_Toc119070201"/>
      <w:bookmarkStart w:id="2199" w:name="_Toc119467931"/>
      <w:bookmarkStart w:id="2200" w:name="_Toc119664422"/>
      <w:bookmarkStart w:id="2201" w:name="_Toc119664821"/>
      <w:bookmarkStart w:id="2202" w:name="_Toc119927816"/>
      <w:bookmarkStart w:id="2203" w:name="_Toc124522616"/>
      <w:bookmarkStart w:id="2204" w:name="_Toc124772889"/>
      <w:bookmarkStart w:id="2205" w:name="_Toc124774152"/>
      <w:bookmarkStart w:id="2206" w:name="_Toc124841414"/>
      <w:bookmarkStart w:id="2207" w:name="_Toc124842122"/>
      <w:bookmarkStart w:id="2208" w:name="_Toc157171755"/>
      <w:r>
        <w:t>Trust Protector Powers</w:t>
      </w:r>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p>
    <w:p w14:paraId="29469A69" w14:textId="77777777" w:rsidR="00DB5105" w:rsidRDefault="00DB5105" w:rsidP="00DB5105">
      <w:pPr>
        <w:pStyle w:val="TextHeading2"/>
      </w:pPr>
      <w:r>
        <w:t xml:space="preserve">Any Trust Protector named or appointed under the provisions of this instrument has the following powers and authorities.  </w:t>
      </w:r>
    </w:p>
    <w:p w14:paraId="149E7FE5" w14:textId="77777777" w:rsidR="00DB5105" w:rsidRDefault="00DB5105" w:rsidP="00DB5105">
      <w:pPr>
        <w:pStyle w:val="Heading3"/>
      </w:pPr>
      <w:bookmarkStart w:id="2209" w:name="_Ref297033007"/>
      <w:r>
        <w:t>Power to Amend or Modify the</w:t>
      </w:r>
      <w:bookmarkEnd w:id="2209"/>
      <w:r>
        <w:t xml:space="preserve"> Instrument</w:t>
      </w:r>
    </w:p>
    <w:p w14:paraId="4DD34737" w14:textId="77777777" w:rsidR="00556C53" w:rsidRDefault="00556C53" w:rsidP="007C1DFF">
      <w:pPr>
        <w:pStyle w:val="TextHeading3"/>
        <w:ind w:right="0"/>
      </w:pPr>
      <w:r>
        <w:t xml:space="preserve">The Trust Protector may amend or modify this instrument as it applies to any trust over which the Trust Protector is serving.  Notwithstanding any other provision of this instrument, the Trust Protector may not amend or modify any power or provision of the trust to expand the Trust Protector’s existing powers, authorities, or discretions.  But the previous provision does not prevent the Trust Protector from making amendments to correct scrivener’s errors as to the Trust Protector’s powers, authorities, and discretions, or to amend the trust in any manner required for the sole purpose of ensuring that the powers, </w:t>
      </w:r>
      <w:r>
        <w:lastRenderedPageBreak/>
        <w:t>authorities, and discretions of the Trust Protector remain legally binding and valid under state and federal law.</w:t>
      </w:r>
    </w:p>
    <w:p w14:paraId="3D5FF70D" w14:textId="3CAB27F3" w:rsidR="00556C53" w:rsidRDefault="00556C53" w:rsidP="007C1DFF">
      <w:pPr>
        <w:pStyle w:val="TextHeading3"/>
        <w:ind w:right="0"/>
      </w:pPr>
      <w:r>
        <w:t>Any amendment made by the Trust Protector shall be binding and conclusive on all persons interested in the trust unless the amendment is shown by clear and convincing evidence to have been made in bad faith by the Trust Protector.  The Trust Protector may not be liable for any consequences of amending or not amending the trust.  Any amendment must be made in writing and signed by the Trust Protector.  The Trust Protector must deliver a copy of the amendment to the Income Beneficiaries and Trustees of the amended trust.</w:t>
      </w:r>
    </w:p>
    <w:p w14:paraId="2595810B" w14:textId="68EF1B96" w:rsidR="00556C53" w:rsidRDefault="00556C53" w:rsidP="007C1DFF">
      <w:pPr>
        <w:pStyle w:val="TextHeading3"/>
        <w:ind w:right="0"/>
      </w:pPr>
      <w:r>
        <w:t xml:space="preserve">Specifically, and not in limitation of the Trust Protector’s general authority of modification or amendment, the Trust Protector may amend or modify this instrument as it applies to any trust over which the Trust Protector is serving as Trust Protector to add or modify terms of any trust created under this instrument so that the trust shall protect the financial resources governed by this instrument and comply with the </w:t>
      </w:r>
      <w:r w:rsidR="005F5023">
        <w:t xml:space="preserve">intent </w:t>
      </w:r>
      <w:r>
        <w:t>that trust assets not be considered income or resources for all entitlement benefits from any government agency, such as Social Security Disability payments, Medicare, Supplemental Security Income (SSI), In-Home Support Service (IHSS), and any other special-purpose benefits for which the beneficiary is eligible.</w:t>
      </w:r>
    </w:p>
    <w:p w14:paraId="06F5FF2D" w14:textId="77777777" w:rsidR="00DB5105" w:rsidRDefault="00DB5105" w:rsidP="00DB5105">
      <w:pPr>
        <w:pStyle w:val="Heading3"/>
      </w:pPr>
      <w:bookmarkStart w:id="2210" w:name="_Ref297129159"/>
      <w:r>
        <w:t>Power to Change the Governing Law and Situs of Administration</w:t>
      </w:r>
      <w:bookmarkEnd w:id="2210"/>
    </w:p>
    <w:p w14:paraId="72D4E93B" w14:textId="77777777" w:rsidR="006964A8" w:rsidRDefault="006964A8" w:rsidP="007C1DFF">
      <w:pPr>
        <w:pStyle w:val="TextHeading3"/>
        <w:ind w:right="-144"/>
      </w:pPr>
      <w:r>
        <w:t>The Trust Protector may change the governing law of the trust, remove all or any part of the property or change administration situs from one jurisdiction to another.</w:t>
      </w:r>
    </w:p>
    <w:p w14:paraId="2BE5F7BF" w14:textId="77777777" w:rsidR="00DB5105" w:rsidRDefault="00DB5105" w:rsidP="007C1DFF">
      <w:pPr>
        <w:pStyle w:val="Heading3"/>
        <w:ind w:right="-144"/>
      </w:pPr>
      <w:bookmarkStart w:id="2211" w:name="_Ref416186348"/>
      <w:r>
        <w:t>Power to Terminate a Trust</w:t>
      </w:r>
      <w:bookmarkEnd w:id="2211"/>
    </w:p>
    <w:p w14:paraId="0B681986" w14:textId="5FFDEA31" w:rsidR="00502719" w:rsidRDefault="00502719" w:rsidP="007C1DFF">
      <w:pPr>
        <w:pStyle w:val="TextHeading3"/>
        <w:ind w:right="-144"/>
      </w:pPr>
      <w:r>
        <w:t xml:space="preserve">The Trust Protector may terminate any trust created under this instrument at any time as more specifically set forth in </w:t>
      </w:r>
      <w:r w:rsidR="003A6D29">
        <w:t xml:space="preserve">Section </w:t>
      </w:r>
      <w:r>
        <w:t>10.1</w:t>
      </w:r>
      <w:r w:rsidR="001115B4">
        <w:t>8</w:t>
      </w:r>
      <w:r>
        <w:t>.</w:t>
      </w:r>
    </w:p>
    <w:p w14:paraId="24B3B889" w14:textId="77777777" w:rsidR="00DB5105" w:rsidRDefault="00DB5105" w:rsidP="007C1DFF">
      <w:pPr>
        <w:pStyle w:val="Heading3"/>
        <w:ind w:right="-144"/>
      </w:pPr>
      <w:bookmarkStart w:id="2212" w:name="_Ref416186402"/>
      <w:r>
        <w:t>Power to Decant a Trust</w:t>
      </w:r>
      <w:bookmarkEnd w:id="2212"/>
    </w:p>
    <w:p w14:paraId="7761FC2F" w14:textId="0D967472" w:rsidR="008F197F" w:rsidRDefault="008F197F" w:rsidP="007C1DFF">
      <w:pPr>
        <w:pStyle w:val="TextHeading3"/>
        <w:ind w:right="-144"/>
      </w:pPr>
      <w:r>
        <w:t xml:space="preserve">The Trust Protector may appoint the property subject to the Trustee’s power of distribution in trust for the benefit of one or more beneficiaries of any trust created under this instrument under the terms established by the Trust Protector, and as more specifically set forth in </w:t>
      </w:r>
      <w:r>
        <w:fldChar w:fldCharType="begin"/>
      </w:r>
      <w:r>
        <w:instrText xml:space="preserve"> REF _Ref190054216 \w \h </w:instrText>
      </w:r>
      <w:r>
        <w:fldChar w:fldCharType="separate"/>
      </w:r>
      <w:r w:rsidR="003A6D29">
        <w:t xml:space="preserve">Section </w:t>
      </w:r>
      <w:r>
        <w:t>10.02</w:t>
      </w:r>
      <w:r>
        <w:fldChar w:fldCharType="end"/>
      </w:r>
      <w:r>
        <w:t>.</w:t>
      </w:r>
    </w:p>
    <w:p w14:paraId="2EDAF2AB" w14:textId="77777777" w:rsidR="00DB5105" w:rsidRDefault="00DB5105" w:rsidP="00DB5105">
      <w:pPr>
        <w:pStyle w:val="Heading3"/>
      </w:pPr>
      <w:bookmarkStart w:id="2213" w:name="_Ref44393142"/>
      <w:r>
        <w:t>Power to Remove and Appoint Trustees</w:t>
      </w:r>
      <w:bookmarkEnd w:id="2213"/>
    </w:p>
    <w:p w14:paraId="0B4D45C6" w14:textId="77777777" w:rsidR="00C42897" w:rsidRDefault="00C42897" w:rsidP="007C1DFF">
      <w:pPr>
        <w:pStyle w:val="TextHeading3"/>
        <w:ind w:right="-144"/>
      </w:pPr>
      <w:r>
        <w:t>The Trust Protector may remove any Trustee of any trust created under this instrument at any time, with or without cause.  If the office of Trustee of a trust is vacant and no successor Trustee is effectively named, the Trust Protector may appoint an individual or a corporate fiduciary to serve.  A Trust Protector may not appoint any then-serving Trust Protector as a Trustee.</w:t>
      </w:r>
    </w:p>
    <w:p w14:paraId="2E7A6491" w14:textId="77777777" w:rsidR="00C42897" w:rsidRDefault="00C42897" w:rsidP="007C1DFF">
      <w:pPr>
        <w:pStyle w:val="TextHeading3"/>
        <w:ind w:right="-144"/>
      </w:pPr>
      <w:r>
        <w:t>If the Trust Protector removes a Trustee, notice must be made in writing and delivered to the Trustee being removed and any other then-serving Trustee.  Removal shall be effective in accordance with the terms of the notice.</w:t>
      </w:r>
    </w:p>
    <w:p w14:paraId="2870EBE3" w14:textId="77777777" w:rsidR="00C42897" w:rsidRDefault="00C42897" w:rsidP="007C1DFF">
      <w:pPr>
        <w:pStyle w:val="TextHeading3"/>
        <w:ind w:right="-144"/>
      </w:pPr>
      <w:r>
        <w:t>If one or more beneficiaries also hold the power to remove, replace, or remove and replace Trustees, the Trust Protector may veto any removal, appointment, or both made by any beneficiary.</w:t>
      </w:r>
    </w:p>
    <w:p w14:paraId="68354CC4" w14:textId="43387E5C" w:rsidR="00DB5105" w:rsidRDefault="00DB5105" w:rsidP="00DB5105">
      <w:pPr>
        <w:pStyle w:val="Heading3"/>
      </w:pPr>
      <w:bookmarkStart w:id="2214" w:name="_Ref298700567"/>
      <w:r>
        <w:lastRenderedPageBreak/>
        <w:t xml:space="preserve">Power to </w:t>
      </w:r>
      <w:r w:rsidR="000C568D">
        <w:t>Compel, A</w:t>
      </w:r>
      <w:r w:rsidR="004360C5">
        <w:t>pprove, or Reject Trustee Accountin</w:t>
      </w:r>
      <w:r w:rsidR="00E615E5">
        <w:t>g</w:t>
      </w:r>
      <w:r w:rsidR="004360C5">
        <w:t>s</w:t>
      </w:r>
      <w:bookmarkEnd w:id="2214"/>
    </w:p>
    <w:p w14:paraId="1BB30E55" w14:textId="77777777" w:rsidR="000C568D" w:rsidRDefault="000C568D" w:rsidP="007C1DFF">
      <w:pPr>
        <w:pStyle w:val="TextHeading3"/>
        <w:ind w:right="0"/>
      </w:pPr>
      <w:r>
        <w:t>The Trust Protector may demand from time to time a written accounting from the Trustee, but not more often than quarter-annually.  If the Trustee fails to account to the Trust Protector within 30 days of a written demand, the Trust Protector may institute appropriate legal actions on behalf of the beneficiaries to compel a full accounting and for other appropriate relief.</w:t>
      </w:r>
    </w:p>
    <w:p w14:paraId="3F39877B" w14:textId="77777777" w:rsidR="000C568D" w:rsidRDefault="000C568D" w:rsidP="007C1DFF">
      <w:pPr>
        <w:pStyle w:val="TextHeading3"/>
        <w:ind w:right="0"/>
      </w:pPr>
      <w:r>
        <w:t>The Trust Protector must either approve or reject any accountings provided by any Trustee within 60 days after the Trustee provides the accounting.  Failure to act by the Trust Protector within the 60-day period shall be treated as approval of the accounting.  If the Trust Protector approves an accounting, the approval is binding on all other parties.  If the Trust Protector rejects a Trustee's accounting, the Trust Protector must provide the Trustee with an explanation that adequately enables the Trustee to revise its accounting.  The Trustee shall then present the revised accounting to the Trust Protector for approval or further revision, as necessary.</w:t>
      </w:r>
    </w:p>
    <w:p w14:paraId="328B86C4" w14:textId="218379EB" w:rsidR="00DB5105" w:rsidRDefault="00DB5105" w:rsidP="007C1DFF">
      <w:pPr>
        <w:pStyle w:val="Heading3"/>
        <w:ind w:right="0"/>
      </w:pPr>
      <w:bookmarkStart w:id="2215" w:name="_Ref297130419"/>
      <w:r>
        <w:t xml:space="preserve">Power to Construe the Terms of </w:t>
      </w:r>
      <w:r w:rsidR="0071137D">
        <w:t>t</w:t>
      </w:r>
      <w:r>
        <w:t>his</w:t>
      </w:r>
      <w:bookmarkEnd w:id="2215"/>
      <w:r>
        <w:t xml:space="preserve"> Instrument </w:t>
      </w:r>
    </w:p>
    <w:p w14:paraId="14CA1819" w14:textId="5DDC3439" w:rsidR="0076621F" w:rsidRDefault="0076621F" w:rsidP="007C1DFF">
      <w:pPr>
        <w:pStyle w:val="TextHeading3"/>
        <w:ind w:right="0"/>
      </w:pPr>
      <w:r>
        <w:t xml:space="preserve">The Trust Protector </w:t>
      </w:r>
      <w:r w:rsidR="008C5A6B">
        <w:t>shall</w:t>
      </w:r>
      <w:r>
        <w:t xml:space="preserve"> settle a</w:t>
      </w:r>
      <w:r w:rsidR="00252B89">
        <w:t>ll</w:t>
      </w:r>
      <w:r>
        <w:t xml:space="preserve"> disputes concerning the interpretation of any provision contained in this instrument that arise from any perceived ambiguity.  In doing so, the role of the Trust Protector is to ensure that the instrument is construed in a manner consistent with the objectives </w:t>
      </w:r>
      <w:r w:rsidR="004C6A9E">
        <w:t xml:space="preserve">stated </w:t>
      </w:r>
      <w:r>
        <w:t>for the trust.</w:t>
      </w:r>
      <w:r w:rsidR="008C5A6B">
        <w:t xml:space="preserve">  The provisions of </w:t>
      </w:r>
      <w:r w:rsidR="00F06A82">
        <w:t xml:space="preserve">Section </w:t>
      </w:r>
      <w:r w:rsidR="008C5A6B">
        <w:t>12.0</w:t>
      </w:r>
      <w:r w:rsidR="00252B89">
        <w:t>3</w:t>
      </w:r>
      <w:r w:rsidR="008C5A6B">
        <w:t xml:space="preserve"> govern this power</w:t>
      </w:r>
      <w:r w:rsidR="00227C14">
        <w:t>.</w:t>
      </w:r>
    </w:p>
    <w:p w14:paraId="661F47A7" w14:textId="77777777" w:rsidR="00DB5105" w:rsidRDefault="00DB5105" w:rsidP="007C1DFF">
      <w:pPr>
        <w:pStyle w:val="Heading3"/>
        <w:ind w:right="0"/>
      </w:pPr>
      <w:r>
        <w:t xml:space="preserve">Executing Documents Denoting Authority </w:t>
      </w:r>
    </w:p>
    <w:p w14:paraId="5F27BDE9" w14:textId="6C544147" w:rsidR="001B22FA" w:rsidRDefault="001B22FA" w:rsidP="007C1DFF">
      <w:pPr>
        <w:pStyle w:val="TextHeading3"/>
        <w:ind w:right="0"/>
      </w:pPr>
      <w:r>
        <w:t>The Trust Protector may execute and deliver, and may direct any Trustee to execute and deliver, any documents necessary to carry out any power granted to the Trust Protector</w:t>
      </w:r>
      <w:r w:rsidR="00993568">
        <w:t xml:space="preserve"> o</w:t>
      </w:r>
      <w:r w:rsidR="00375988">
        <w:t xml:space="preserve">r </w:t>
      </w:r>
      <w:r w:rsidR="00993568">
        <w:t>the Trustee</w:t>
      </w:r>
      <w:r>
        <w:t>.  All parties may rely on statements and documents made by the Trust Protector.  No party is required to inquire into any statement or a document’s validity.  If any conflict exists between assertions of authority made by the Trust Protector and the Trustee, assertions made by the Trust Protector shall control, and any assertion made by the Trustee shall be disregarded to the extent of the conflict.</w:t>
      </w:r>
    </w:p>
    <w:p w14:paraId="12AD6BB0" w14:textId="77777777" w:rsidR="001B22FA" w:rsidRDefault="001B22FA" w:rsidP="001B22FA">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6782C025" w14:textId="00541787" w:rsidR="00DB5105" w:rsidRDefault="00DB5105" w:rsidP="00DB5105">
      <w:pPr>
        <w:pStyle w:val="Heading2"/>
      </w:pPr>
      <w:bookmarkStart w:id="2216" w:name="_Toc484590374"/>
      <w:bookmarkStart w:id="2217" w:name="_Toc484591201"/>
      <w:bookmarkStart w:id="2218" w:name="_Toc487713680"/>
      <w:bookmarkStart w:id="2219" w:name="_Toc519604330"/>
      <w:bookmarkStart w:id="2220" w:name="_Toc519605078"/>
      <w:bookmarkStart w:id="2221" w:name="_Toc519777567"/>
      <w:bookmarkStart w:id="2222" w:name="_Toc519848305"/>
      <w:bookmarkStart w:id="2223" w:name="_Toc519848487"/>
      <w:bookmarkStart w:id="2224" w:name="_Toc521326256"/>
      <w:bookmarkStart w:id="2225" w:name="_Toc529869804"/>
      <w:bookmarkStart w:id="2226" w:name="_Toc13583353"/>
      <w:bookmarkStart w:id="2227" w:name="_Toc13666003"/>
      <w:bookmarkStart w:id="2228" w:name="_Toc13739445"/>
      <w:bookmarkStart w:id="2229" w:name="_Toc24466550"/>
      <w:bookmarkStart w:id="2230" w:name="_Toc24468731"/>
      <w:bookmarkStart w:id="2231" w:name="_Toc24470170"/>
      <w:bookmarkStart w:id="2232" w:name="_Toc37053351"/>
      <w:bookmarkStart w:id="2233" w:name="_Toc38117544"/>
      <w:bookmarkStart w:id="2234" w:name="_Toc38359384"/>
      <w:bookmarkStart w:id="2235" w:name="_Toc38360384"/>
      <w:bookmarkStart w:id="2236" w:name="_Toc46999334"/>
      <w:bookmarkStart w:id="2237" w:name="_Toc47001096"/>
      <w:bookmarkStart w:id="2238" w:name="_Toc56766892"/>
      <w:bookmarkStart w:id="2239" w:name="_Toc57030845"/>
      <w:bookmarkStart w:id="2240" w:name="_Toc57030961"/>
      <w:bookmarkStart w:id="2241" w:name="_Toc57031618"/>
      <w:bookmarkStart w:id="2242" w:name="_Toc63505049"/>
      <w:bookmarkStart w:id="2243" w:name="_Toc63505178"/>
      <w:bookmarkStart w:id="2244" w:name="_Toc63513089"/>
      <w:bookmarkStart w:id="2245" w:name="_Toc63514677"/>
      <w:bookmarkStart w:id="2246" w:name="_Toc63514861"/>
      <w:bookmarkStart w:id="2247" w:name="_Toc63516247"/>
      <w:bookmarkStart w:id="2248" w:name="_Toc63516377"/>
      <w:bookmarkStart w:id="2249" w:name="_Toc63516502"/>
      <w:bookmarkStart w:id="2250" w:name="_Toc86407262"/>
      <w:bookmarkStart w:id="2251" w:name="_Toc86407638"/>
      <w:bookmarkStart w:id="2252" w:name="_Toc113001417"/>
      <w:bookmarkStart w:id="2253" w:name="_Toc113001545"/>
      <w:bookmarkStart w:id="2254" w:name="_Toc115339507"/>
      <w:bookmarkStart w:id="2255" w:name="_Toc115763764"/>
      <w:bookmarkStart w:id="2256" w:name="_Toc115765577"/>
      <w:bookmarkStart w:id="2257" w:name="_Toc115765705"/>
      <w:bookmarkStart w:id="2258" w:name="_Toc115769844"/>
      <w:bookmarkStart w:id="2259" w:name="_Toc119050102"/>
      <w:bookmarkStart w:id="2260" w:name="_Toc119056146"/>
      <w:bookmarkStart w:id="2261" w:name="_Toc119070202"/>
      <w:bookmarkStart w:id="2262" w:name="_Toc119467932"/>
      <w:bookmarkStart w:id="2263" w:name="_Toc119664423"/>
      <w:bookmarkStart w:id="2264" w:name="_Toc119664822"/>
      <w:bookmarkStart w:id="2265" w:name="_Toc119927817"/>
      <w:bookmarkStart w:id="2266" w:name="_Toc124522617"/>
      <w:bookmarkStart w:id="2267" w:name="_Toc124772890"/>
      <w:bookmarkStart w:id="2268" w:name="_Toc124774153"/>
      <w:bookmarkStart w:id="2269" w:name="_Toc124841415"/>
      <w:bookmarkStart w:id="2270" w:name="_Toc124842123"/>
      <w:bookmarkStart w:id="2271" w:name="_Toc157171756"/>
      <w:r>
        <w:t>Limitation on Trust Protector Powers</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t xml:space="preserve"> </w:t>
      </w:r>
    </w:p>
    <w:p w14:paraId="15E0C33A" w14:textId="4D536F0A" w:rsidR="00DC0DBA" w:rsidRDefault="002364DA" w:rsidP="00DC0DBA">
      <w:pPr>
        <w:pStyle w:val="TextHeading2"/>
      </w:pPr>
      <w:r>
        <w:t xml:space="preserve">A Trust Protector may not exercise any power or discretion in favor of the Trust Protector, for the Trust Protector's benefit, or for the benefit of any person to whom the Trust Protector is </w:t>
      </w:r>
      <w:r w:rsidR="00BD70A6">
        <w:t>Related or Subordinate</w:t>
      </w:r>
      <w:r>
        <w:t>.  The intent is that nothing in this instrument be construed in any manner that would cause the Trust Protector to possess a general power of appointment within the meaning of IRC §§2041 and 2514.</w:t>
      </w:r>
      <w:r w:rsidR="00DC0DBA">
        <w:t xml:space="preserve">  This provision, however, does not prohibit the Trust Protector or any related party from receiving reasonable fees for services rendered to the Trust.</w:t>
      </w:r>
    </w:p>
    <w:p w14:paraId="2803F23C" w14:textId="47765D7F" w:rsidR="002364DA" w:rsidRDefault="002364DA" w:rsidP="002364DA">
      <w:pPr>
        <w:pStyle w:val="TextHeading2"/>
      </w:pPr>
      <w:r>
        <w:t xml:space="preserve">If the Trust Protector exercises any one of the powers granted in </w:t>
      </w:r>
      <w:r w:rsidR="00995823">
        <w:t xml:space="preserve">Sections </w:t>
      </w:r>
      <w:r>
        <w:t xml:space="preserve">5.09(b), 5.09(c) or 5.09(d), the Trust Protector must direct that an amount of assets shall be left with the Trustee, sufficient in the Trustee’s discretion to cover an estimate of the reasonable claims, </w:t>
      </w:r>
      <w:r w:rsidR="001C12F9">
        <w:t>expenses,</w:t>
      </w:r>
      <w:r>
        <w:t xml:space="preserve"> and taxes that the Trustee may incur in defending any anticipated claims or winding up the trust.</w:t>
      </w:r>
    </w:p>
    <w:p w14:paraId="3A70BF3D" w14:textId="77777777" w:rsidR="002364DA" w:rsidRDefault="002364DA" w:rsidP="002364DA">
      <w:pPr>
        <w:pStyle w:val="TextHeading2"/>
      </w:pPr>
      <w:r>
        <w:lastRenderedPageBreak/>
        <w:t>In exercising and considering whether to exercise any power granted to a Trust Protector under this instrument, the Trust Protector should make reasonable inquiry into any matter or seek any information that reasonably bear upon the Trust Protector’s decision to exercise the power.</w:t>
      </w:r>
    </w:p>
    <w:p w14:paraId="22010F98" w14:textId="5D281930" w:rsidR="00DB5105" w:rsidRDefault="00DB5105" w:rsidP="00DB5105">
      <w:pPr>
        <w:pStyle w:val="Heading2"/>
      </w:pPr>
      <w:bookmarkStart w:id="2272" w:name="_Toc484590375"/>
      <w:bookmarkStart w:id="2273" w:name="_Toc484591202"/>
      <w:bookmarkStart w:id="2274" w:name="_Toc487713681"/>
      <w:bookmarkStart w:id="2275" w:name="_Toc519604331"/>
      <w:bookmarkStart w:id="2276" w:name="_Toc519605079"/>
      <w:bookmarkStart w:id="2277" w:name="_Toc519777568"/>
      <w:bookmarkStart w:id="2278" w:name="_Toc519848306"/>
      <w:bookmarkStart w:id="2279" w:name="_Toc519848488"/>
      <w:bookmarkStart w:id="2280" w:name="_Toc521326257"/>
      <w:bookmarkStart w:id="2281" w:name="_Toc529869805"/>
      <w:bookmarkStart w:id="2282" w:name="_Toc13583354"/>
      <w:bookmarkStart w:id="2283" w:name="_Toc13666004"/>
      <w:bookmarkStart w:id="2284" w:name="_Toc13739446"/>
      <w:bookmarkStart w:id="2285" w:name="_Toc24466551"/>
      <w:bookmarkStart w:id="2286" w:name="_Toc24468732"/>
      <w:bookmarkStart w:id="2287" w:name="_Toc24470171"/>
      <w:bookmarkStart w:id="2288" w:name="_Toc37053352"/>
      <w:bookmarkStart w:id="2289" w:name="_Toc38117545"/>
      <w:bookmarkStart w:id="2290" w:name="_Toc38359385"/>
      <w:bookmarkStart w:id="2291" w:name="_Toc38360385"/>
      <w:bookmarkStart w:id="2292" w:name="_Toc46999335"/>
      <w:bookmarkStart w:id="2293" w:name="_Toc47001097"/>
      <w:bookmarkStart w:id="2294" w:name="_Toc56766893"/>
      <w:bookmarkStart w:id="2295" w:name="_Toc57030846"/>
      <w:bookmarkStart w:id="2296" w:name="_Toc57030962"/>
      <w:bookmarkStart w:id="2297" w:name="_Toc57031619"/>
      <w:bookmarkStart w:id="2298" w:name="_Toc63505050"/>
      <w:bookmarkStart w:id="2299" w:name="_Toc63505179"/>
      <w:bookmarkStart w:id="2300" w:name="_Toc63513090"/>
      <w:bookmarkStart w:id="2301" w:name="_Toc63514678"/>
      <w:bookmarkStart w:id="2302" w:name="_Toc63514862"/>
      <w:bookmarkStart w:id="2303" w:name="_Toc63516248"/>
      <w:bookmarkStart w:id="2304" w:name="_Toc63516378"/>
      <w:bookmarkStart w:id="2305" w:name="_Toc63516503"/>
      <w:bookmarkStart w:id="2306" w:name="_Toc86407263"/>
      <w:bookmarkStart w:id="2307" w:name="_Toc86407639"/>
      <w:bookmarkStart w:id="2308" w:name="_Toc113001418"/>
      <w:bookmarkStart w:id="2309" w:name="_Toc113001546"/>
      <w:bookmarkStart w:id="2310" w:name="_Toc115339508"/>
      <w:bookmarkStart w:id="2311" w:name="_Toc115763765"/>
      <w:bookmarkStart w:id="2312" w:name="_Toc115765578"/>
      <w:bookmarkStart w:id="2313" w:name="_Toc115765706"/>
      <w:bookmarkStart w:id="2314" w:name="_Toc115769845"/>
      <w:bookmarkStart w:id="2315" w:name="_Toc119050103"/>
      <w:bookmarkStart w:id="2316" w:name="_Toc119056147"/>
      <w:bookmarkStart w:id="2317" w:name="_Toc119070203"/>
      <w:bookmarkStart w:id="2318" w:name="_Toc119467933"/>
      <w:bookmarkStart w:id="2319" w:name="_Toc119664424"/>
      <w:bookmarkStart w:id="2320" w:name="_Toc119664823"/>
      <w:bookmarkStart w:id="2321" w:name="_Toc119927818"/>
      <w:bookmarkStart w:id="2322" w:name="_Toc124522618"/>
      <w:bookmarkStart w:id="2323" w:name="_Toc124772891"/>
      <w:bookmarkStart w:id="2324" w:name="_Toc124774154"/>
      <w:bookmarkStart w:id="2325" w:name="_Toc124841416"/>
      <w:bookmarkStart w:id="2326" w:name="_Toc124842124"/>
      <w:bookmarkStart w:id="2327" w:name="_Toc157171757"/>
      <w:r>
        <w:t>Trust Protector May Release Powers</w:t>
      </w:r>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r>
        <w:t xml:space="preserve"> </w:t>
      </w:r>
    </w:p>
    <w:p w14:paraId="087CE65E" w14:textId="77777777" w:rsidR="00D756C1" w:rsidRDefault="00D756C1" w:rsidP="00D756C1">
      <w:pPr>
        <w:pStyle w:val="TextHeading2"/>
      </w:pPr>
      <w:r>
        <w:t>Acting on behalf of itself and all successors, a Trust Protector may revocably or irrevocably release, renounce, suspend, or limit any power or discretion held by the Trust Protector.</w:t>
      </w:r>
    </w:p>
    <w:p w14:paraId="69D49764" w14:textId="520A1AAA" w:rsidR="00DB5105" w:rsidRDefault="00DB5105" w:rsidP="00DB5105">
      <w:pPr>
        <w:pStyle w:val="Heading2"/>
      </w:pPr>
      <w:bookmarkStart w:id="2328" w:name="_Toc484590376"/>
      <w:bookmarkStart w:id="2329" w:name="_Toc484591203"/>
      <w:bookmarkStart w:id="2330" w:name="_Toc487713682"/>
      <w:bookmarkStart w:id="2331" w:name="_Toc519604332"/>
      <w:bookmarkStart w:id="2332" w:name="_Toc519605080"/>
      <w:bookmarkStart w:id="2333" w:name="_Toc519777569"/>
      <w:bookmarkStart w:id="2334" w:name="_Toc519848307"/>
      <w:bookmarkStart w:id="2335" w:name="_Toc519848489"/>
      <w:bookmarkStart w:id="2336" w:name="_Toc521326258"/>
      <w:bookmarkStart w:id="2337" w:name="_Toc529869806"/>
      <w:bookmarkStart w:id="2338" w:name="_Toc13583355"/>
      <w:bookmarkStart w:id="2339" w:name="_Toc13666005"/>
      <w:bookmarkStart w:id="2340" w:name="_Toc13739447"/>
      <w:bookmarkStart w:id="2341" w:name="_Toc24466552"/>
      <w:bookmarkStart w:id="2342" w:name="_Toc24468733"/>
      <w:bookmarkStart w:id="2343" w:name="_Toc24470172"/>
      <w:bookmarkStart w:id="2344" w:name="_Toc37053353"/>
      <w:bookmarkStart w:id="2345" w:name="_Toc38117546"/>
      <w:bookmarkStart w:id="2346" w:name="_Toc38359386"/>
      <w:bookmarkStart w:id="2347" w:name="_Toc38360386"/>
      <w:bookmarkStart w:id="2348" w:name="_Toc46999336"/>
      <w:bookmarkStart w:id="2349" w:name="_Toc47001098"/>
      <w:bookmarkStart w:id="2350" w:name="_Toc56766894"/>
      <w:bookmarkStart w:id="2351" w:name="_Toc57030847"/>
      <w:bookmarkStart w:id="2352" w:name="_Toc57030963"/>
      <w:bookmarkStart w:id="2353" w:name="_Toc57031620"/>
      <w:bookmarkStart w:id="2354" w:name="_Toc63505051"/>
      <w:bookmarkStart w:id="2355" w:name="_Toc63505180"/>
      <w:bookmarkStart w:id="2356" w:name="_Toc63513091"/>
      <w:bookmarkStart w:id="2357" w:name="_Toc63514679"/>
      <w:bookmarkStart w:id="2358" w:name="_Toc63514863"/>
      <w:bookmarkStart w:id="2359" w:name="_Toc63516249"/>
      <w:bookmarkStart w:id="2360" w:name="_Toc63516379"/>
      <w:bookmarkStart w:id="2361" w:name="_Toc63516504"/>
      <w:bookmarkStart w:id="2362" w:name="_Toc86407264"/>
      <w:bookmarkStart w:id="2363" w:name="_Toc86407640"/>
      <w:bookmarkStart w:id="2364" w:name="_Toc113001419"/>
      <w:bookmarkStart w:id="2365" w:name="_Toc113001547"/>
      <w:bookmarkStart w:id="2366" w:name="_Toc115339509"/>
      <w:bookmarkStart w:id="2367" w:name="_Toc115763766"/>
      <w:bookmarkStart w:id="2368" w:name="_Toc115765579"/>
      <w:bookmarkStart w:id="2369" w:name="_Toc115765707"/>
      <w:bookmarkStart w:id="2370" w:name="_Toc115769846"/>
      <w:bookmarkStart w:id="2371" w:name="_Toc119050104"/>
      <w:bookmarkStart w:id="2372" w:name="_Toc119056148"/>
      <w:bookmarkStart w:id="2373" w:name="_Toc119070204"/>
      <w:bookmarkStart w:id="2374" w:name="_Toc119467934"/>
      <w:bookmarkStart w:id="2375" w:name="_Toc119664425"/>
      <w:bookmarkStart w:id="2376" w:name="_Toc119664824"/>
      <w:bookmarkStart w:id="2377" w:name="_Toc119927819"/>
      <w:bookmarkStart w:id="2378" w:name="_Toc124522619"/>
      <w:bookmarkStart w:id="2379" w:name="_Toc124772892"/>
      <w:bookmarkStart w:id="2380" w:name="_Toc124774155"/>
      <w:bookmarkStart w:id="2381" w:name="_Toc124841417"/>
      <w:bookmarkStart w:id="2382" w:name="_Toc124842125"/>
      <w:bookmarkStart w:id="2383" w:name="_Toc157171758"/>
      <w:r>
        <w:t>Trust Protector Considered to Have Consented</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p>
    <w:p w14:paraId="6C25E7B3" w14:textId="089A2E2F" w:rsidR="00DF248F" w:rsidRDefault="00DF248F" w:rsidP="00DF248F">
      <w:pPr>
        <w:pStyle w:val="TextHeading2"/>
      </w:pPr>
      <w:r>
        <w:t>If any provision of this Article requires the consent or approval of a Trust Protector before a Trustee can act and the Trust Protector does not affirmatively deny consent in writing within 10 days of being notified in writing, the Trust Protector shall be considered to have given consent or approval for the Trustee’s proposed action.</w:t>
      </w:r>
    </w:p>
    <w:p w14:paraId="4CF75229" w14:textId="5507A282" w:rsidR="00DB5105" w:rsidRDefault="00DB5105" w:rsidP="00DB5105">
      <w:pPr>
        <w:pStyle w:val="Heading2"/>
      </w:pPr>
      <w:bookmarkStart w:id="2384" w:name="_Toc484590377"/>
      <w:bookmarkStart w:id="2385" w:name="_Toc484591204"/>
      <w:bookmarkStart w:id="2386" w:name="_Toc487713683"/>
      <w:bookmarkStart w:id="2387" w:name="_Toc519604333"/>
      <w:bookmarkStart w:id="2388" w:name="_Toc519605081"/>
      <w:bookmarkStart w:id="2389" w:name="_Toc519777570"/>
      <w:bookmarkStart w:id="2390" w:name="_Toc519848308"/>
      <w:bookmarkStart w:id="2391" w:name="_Toc519848490"/>
      <w:bookmarkStart w:id="2392" w:name="_Toc521326259"/>
      <w:bookmarkStart w:id="2393" w:name="_Toc529869807"/>
      <w:bookmarkStart w:id="2394" w:name="_Toc13583356"/>
      <w:bookmarkStart w:id="2395" w:name="_Toc13666006"/>
      <w:bookmarkStart w:id="2396" w:name="_Toc13739448"/>
      <w:bookmarkStart w:id="2397" w:name="_Toc24466553"/>
      <w:bookmarkStart w:id="2398" w:name="_Toc24468734"/>
      <w:bookmarkStart w:id="2399" w:name="_Toc24470173"/>
      <w:bookmarkStart w:id="2400" w:name="_Toc37053354"/>
      <w:bookmarkStart w:id="2401" w:name="_Toc38117547"/>
      <w:bookmarkStart w:id="2402" w:name="_Toc38359387"/>
      <w:bookmarkStart w:id="2403" w:name="_Toc38360387"/>
      <w:bookmarkStart w:id="2404" w:name="_Toc46999337"/>
      <w:bookmarkStart w:id="2405" w:name="_Toc47001099"/>
      <w:bookmarkStart w:id="2406" w:name="_Toc56766895"/>
      <w:bookmarkStart w:id="2407" w:name="_Toc57030848"/>
      <w:bookmarkStart w:id="2408" w:name="_Toc57030964"/>
      <w:bookmarkStart w:id="2409" w:name="_Toc57031621"/>
      <w:bookmarkStart w:id="2410" w:name="_Toc63505052"/>
      <w:bookmarkStart w:id="2411" w:name="_Toc63505181"/>
      <w:bookmarkStart w:id="2412" w:name="_Toc63513092"/>
      <w:bookmarkStart w:id="2413" w:name="_Toc63514680"/>
      <w:bookmarkStart w:id="2414" w:name="_Toc63514864"/>
      <w:bookmarkStart w:id="2415" w:name="_Toc63516250"/>
      <w:bookmarkStart w:id="2416" w:name="_Toc63516380"/>
      <w:bookmarkStart w:id="2417" w:name="_Toc63516505"/>
      <w:bookmarkStart w:id="2418" w:name="_Toc86407265"/>
      <w:bookmarkStart w:id="2419" w:name="_Toc86407641"/>
      <w:bookmarkStart w:id="2420" w:name="_Toc113001420"/>
      <w:bookmarkStart w:id="2421" w:name="_Toc113001548"/>
      <w:bookmarkStart w:id="2422" w:name="_Toc115339510"/>
      <w:bookmarkStart w:id="2423" w:name="_Toc115763767"/>
      <w:bookmarkStart w:id="2424" w:name="_Toc115765580"/>
      <w:bookmarkStart w:id="2425" w:name="_Toc115765708"/>
      <w:bookmarkStart w:id="2426" w:name="_Toc115769847"/>
      <w:bookmarkStart w:id="2427" w:name="_Toc119050105"/>
      <w:bookmarkStart w:id="2428" w:name="_Toc119056149"/>
      <w:bookmarkStart w:id="2429" w:name="_Toc119070205"/>
      <w:bookmarkStart w:id="2430" w:name="_Toc119467935"/>
      <w:bookmarkStart w:id="2431" w:name="_Toc119664426"/>
      <w:bookmarkStart w:id="2432" w:name="_Toc119664825"/>
      <w:bookmarkStart w:id="2433" w:name="_Toc119927820"/>
      <w:bookmarkStart w:id="2434" w:name="_Toc124522620"/>
      <w:bookmarkStart w:id="2435" w:name="_Toc124772893"/>
      <w:bookmarkStart w:id="2436" w:name="_Toc124774156"/>
      <w:bookmarkStart w:id="2437" w:name="_Toc124841418"/>
      <w:bookmarkStart w:id="2438" w:name="_Toc124842126"/>
      <w:bookmarkStart w:id="2439" w:name="_Toc157171759"/>
      <w:r>
        <w:t>Trust Protector Compensation</w:t>
      </w:r>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r>
        <w:t xml:space="preserve"> </w:t>
      </w:r>
    </w:p>
    <w:p w14:paraId="1CA69DE4" w14:textId="77777777" w:rsidR="00263638" w:rsidRDefault="00263638" w:rsidP="00263638">
      <w:pPr>
        <w:pStyle w:val="TextHeading2"/>
      </w:pPr>
      <w:r>
        <w:t>Any Trust Protector serving under this instrument is entitled to receive reasonable compensation for services rendered, taking into consideration:</w:t>
      </w:r>
    </w:p>
    <w:p w14:paraId="3F03F398" w14:textId="77777777" w:rsidR="00263638" w:rsidRDefault="00263638" w:rsidP="00557027">
      <w:pPr>
        <w:pStyle w:val="TextHeading3"/>
        <w:numPr>
          <w:ilvl w:val="0"/>
          <w:numId w:val="23"/>
        </w:numPr>
        <w:spacing w:before="0" w:after="0"/>
        <w:ind w:left="360" w:right="0"/>
      </w:pPr>
      <w:r>
        <w:t>the market rate for similar services in the jurisdiction in which the Trust Protector serves;</w:t>
      </w:r>
    </w:p>
    <w:p w14:paraId="15A4D7CD" w14:textId="77777777" w:rsidR="00263638" w:rsidRDefault="00263638" w:rsidP="00557027">
      <w:pPr>
        <w:pStyle w:val="TextHeading3"/>
        <w:numPr>
          <w:ilvl w:val="0"/>
          <w:numId w:val="23"/>
        </w:numPr>
        <w:spacing w:before="0" w:after="0"/>
        <w:ind w:left="360" w:right="0"/>
      </w:pPr>
      <w:r>
        <w:t>the breadth and nature of the powers, authorities, and discretions granted to the Trust Protector;</w:t>
      </w:r>
    </w:p>
    <w:p w14:paraId="6FF7952F" w14:textId="77777777" w:rsidR="00263638" w:rsidRDefault="00263638" w:rsidP="00557027">
      <w:pPr>
        <w:pStyle w:val="TextHeading3"/>
        <w:numPr>
          <w:ilvl w:val="0"/>
          <w:numId w:val="23"/>
        </w:numPr>
        <w:spacing w:before="0" w:after="0"/>
        <w:ind w:left="360" w:right="0"/>
      </w:pPr>
      <w:r>
        <w:t>the amount of time the Trust Protector shall likely devote; and</w:t>
      </w:r>
    </w:p>
    <w:p w14:paraId="08231162" w14:textId="77777777" w:rsidR="00263638" w:rsidRDefault="00263638" w:rsidP="00557027">
      <w:pPr>
        <w:pStyle w:val="TextHeading3"/>
        <w:numPr>
          <w:ilvl w:val="0"/>
          <w:numId w:val="23"/>
        </w:numPr>
        <w:spacing w:before="0"/>
        <w:ind w:left="360" w:right="0"/>
      </w:pPr>
      <w:r>
        <w:t>the trust property’s current value and the projected amount of appreciation.</w:t>
      </w:r>
    </w:p>
    <w:p w14:paraId="445E7FE5" w14:textId="77777777" w:rsidR="00263638" w:rsidRDefault="00263638" w:rsidP="00263638">
      <w:pPr>
        <w:pStyle w:val="TextHeading2"/>
      </w:pPr>
      <w:r>
        <w:t>The Trust Protector is entitled to reimbursement for all expenses incurred in the performance of the duties of Trust Protector, including reasonable travel expenses.</w:t>
      </w:r>
    </w:p>
    <w:p w14:paraId="785D3CDE" w14:textId="77777777" w:rsidR="00263638" w:rsidRDefault="00263638" w:rsidP="00263638">
      <w:pPr>
        <w:pStyle w:val="TextHeading2"/>
      </w:pPr>
      <w:r>
        <w:t>Serving in the capacity of Trust Protector does not prevent the Trust Protector from also providing legal, investment, or accounting services on behalf of the trust or beneficiaries.  If the Trust Protector is providing professional services, the Trust Protector is entitled to charge its normal and customary fees in addition to the Trust Protector's ordinary compensation as Trust Protector.</w:t>
      </w:r>
    </w:p>
    <w:p w14:paraId="578C7971" w14:textId="5983A6EA" w:rsidR="00DB5105" w:rsidRDefault="00DB5105" w:rsidP="00DB5105">
      <w:pPr>
        <w:pStyle w:val="Heading2"/>
      </w:pPr>
      <w:bookmarkStart w:id="2440" w:name="_Toc484590378"/>
      <w:bookmarkStart w:id="2441" w:name="_Toc484591205"/>
      <w:bookmarkStart w:id="2442" w:name="_Toc487713684"/>
      <w:bookmarkStart w:id="2443" w:name="_Toc519604334"/>
      <w:bookmarkStart w:id="2444" w:name="_Toc519605082"/>
      <w:bookmarkStart w:id="2445" w:name="_Toc519777571"/>
      <w:bookmarkStart w:id="2446" w:name="_Toc519848309"/>
      <w:bookmarkStart w:id="2447" w:name="_Toc519848491"/>
      <w:bookmarkStart w:id="2448" w:name="_Toc521326260"/>
      <w:bookmarkStart w:id="2449" w:name="_Toc529869808"/>
      <w:bookmarkStart w:id="2450" w:name="_Toc13583357"/>
      <w:bookmarkStart w:id="2451" w:name="_Toc13666007"/>
      <w:bookmarkStart w:id="2452" w:name="_Toc13739449"/>
      <w:bookmarkStart w:id="2453" w:name="_Toc24466554"/>
      <w:bookmarkStart w:id="2454" w:name="_Toc24468735"/>
      <w:bookmarkStart w:id="2455" w:name="_Toc24470174"/>
      <w:bookmarkStart w:id="2456" w:name="_Toc37053355"/>
      <w:bookmarkStart w:id="2457" w:name="_Toc38117548"/>
      <w:bookmarkStart w:id="2458" w:name="_Toc38359388"/>
      <w:bookmarkStart w:id="2459" w:name="_Toc38360388"/>
      <w:bookmarkStart w:id="2460" w:name="_Toc46999338"/>
      <w:bookmarkStart w:id="2461" w:name="_Toc47001100"/>
      <w:bookmarkStart w:id="2462" w:name="_Toc56766896"/>
      <w:bookmarkStart w:id="2463" w:name="_Toc57030849"/>
      <w:bookmarkStart w:id="2464" w:name="_Toc57030965"/>
      <w:bookmarkStart w:id="2465" w:name="_Toc57031622"/>
      <w:bookmarkStart w:id="2466" w:name="_Toc63505053"/>
      <w:bookmarkStart w:id="2467" w:name="_Toc63505182"/>
      <w:bookmarkStart w:id="2468" w:name="_Toc63513093"/>
      <w:bookmarkStart w:id="2469" w:name="_Toc63514681"/>
      <w:bookmarkStart w:id="2470" w:name="_Toc63514865"/>
      <w:bookmarkStart w:id="2471" w:name="_Toc63516251"/>
      <w:bookmarkStart w:id="2472" w:name="_Toc63516381"/>
      <w:bookmarkStart w:id="2473" w:name="_Toc63516506"/>
      <w:bookmarkStart w:id="2474" w:name="_Toc86407266"/>
      <w:bookmarkStart w:id="2475" w:name="_Toc86407642"/>
      <w:bookmarkStart w:id="2476" w:name="_Toc113001421"/>
      <w:bookmarkStart w:id="2477" w:name="_Toc113001549"/>
      <w:bookmarkStart w:id="2478" w:name="_Toc115339511"/>
      <w:bookmarkStart w:id="2479" w:name="_Toc115763768"/>
      <w:bookmarkStart w:id="2480" w:name="_Toc115765581"/>
      <w:bookmarkStart w:id="2481" w:name="_Toc115765709"/>
      <w:bookmarkStart w:id="2482" w:name="_Toc115769848"/>
      <w:bookmarkStart w:id="2483" w:name="_Toc119050106"/>
      <w:bookmarkStart w:id="2484" w:name="_Toc119056150"/>
      <w:bookmarkStart w:id="2485" w:name="_Toc119070206"/>
      <w:bookmarkStart w:id="2486" w:name="_Toc119467936"/>
      <w:bookmarkStart w:id="2487" w:name="_Toc119664427"/>
      <w:bookmarkStart w:id="2488" w:name="_Toc119664826"/>
      <w:bookmarkStart w:id="2489" w:name="_Toc119927821"/>
      <w:bookmarkStart w:id="2490" w:name="_Toc124522621"/>
      <w:bookmarkStart w:id="2491" w:name="_Toc124772894"/>
      <w:bookmarkStart w:id="2492" w:name="_Toc124774157"/>
      <w:bookmarkStart w:id="2493" w:name="_Toc124841419"/>
      <w:bookmarkStart w:id="2494" w:name="_Toc124842127"/>
      <w:bookmarkStart w:id="2495" w:name="_Toc157171760"/>
      <w:r>
        <w:t>Right to Examine Trust Records</w:t>
      </w:r>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r>
        <w:t xml:space="preserve"> </w:t>
      </w:r>
    </w:p>
    <w:p w14:paraId="39F06530" w14:textId="77777777" w:rsidR="001C72B2" w:rsidRDefault="001C72B2" w:rsidP="001C72B2">
      <w:pPr>
        <w:pStyle w:val="TextHeading2"/>
      </w:pPr>
      <w:r>
        <w:t>The books and records of each trust created under this instrument, including all documentation, inventories, and accountings, must be open and available for inspection by the Trust Protector at all reasonable times.</w:t>
      </w:r>
    </w:p>
    <w:p w14:paraId="1BFA125D" w14:textId="22911481" w:rsidR="00DB5105" w:rsidRDefault="00DB5105" w:rsidP="00DB5105">
      <w:pPr>
        <w:pStyle w:val="Heading2"/>
      </w:pPr>
      <w:bookmarkStart w:id="2496" w:name="_Toc484590379"/>
      <w:bookmarkStart w:id="2497" w:name="_Toc484591206"/>
      <w:bookmarkStart w:id="2498" w:name="_Toc487713685"/>
      <w:bookmarkStart w:id="2499" w:name="_Toc519604335"/>
      <w:bookmarkStart w:id="2500" w:name="_Toc519605083"/>
      <w:bookmarkStart w:id="2501" w:name="_Toc519777572"/>
      <w:bookmarkStart w:id="2502" w:name="_Toc519848310"/>
      <w:bookmarkStart w:id="2503" w:name="_Toc519848492"/>
      <w:bookmarkStart w:id="2504" w:name="_Toc521326261"/>
      <w:bookmarkStart w:id="2505" w:name="_Toc529869809"/>
      <w:bookmarkStart w:id="2506" w:name="_Toc13583358"/>
      <w:bookmarkStart w:id="2507" w:name="_Toc13666008"/>
      <w:bookmarkStart w:id="2508" w:name="_Toc13739450"/>
      <w:bookmarkStart w:id="2509" w:name="_Toc24466555"/>
      <w:bookmarkStart w:id="2510" w:name="_Toc24468736"/>
      <w:bookmarkStart w:id="2511" w:name="_Toc24470175"/>
      <w:bookmarkStart w:id="2512" w:name="_Toc37053356"/>
      <w:bookmarkStart w:id="2513" w:name="_Toc38117549"/>
      <w:bookmarkStart w:id="2514" w:name="_Toc38359389"/>
      <w:bookmarkStart w:id="2515" w:name="_Toc38360389"/>
      <w:bookmarkStart w:id="2516" w:name="_Toc46999339"/>
      <w:bookmarkStart w:id="2517" w:name="_Toc47001101"/>
      <w:bookmarkStart w:id="2518" w:name="_Toc56766897"/>
      <w:bookmarkStart w:id="2519" w:name="_Toc57030850"/>
      <w:bookmarkStart w:id="2520" w:name="_Toc57030966"/>
      <w:bookmarkStart w:id="2521" w:name="_Toc57031623"/>
      <w:bookmarkStart w:id="2522" w:name="_Toc63505054"/>
      <w:bookmarkStart w:id="2523" w:name="_Toc63505183"/>
      <w:bookmarkStart w:id="2524" w:name="_Toc63513094"/>
      <w:bookmarkStart w:id="2525" w:name="_Toc63514682"/>
      <w:bookmarkStart w:id="2526" w:name="_Toc63514866"/>
      <w:bookmarkStart w:id="2527" w:name="_Toc63516252"/>
      <w:bookmarkStart w:id="2528" w:name="_Toc63516382"/>
      <w:bookmarkStart w:id="2529" w:name="_Toc63516507"/>
      <w:bookmarkStart w:id="2530" w:name="_Toc86407267"/>
      <w:bookmarkStart w:id="2531" w:name="_Toc86407643"/>
      <w:bookmarkStart w:id="2532" w:name="_Toc113001422"/>
      <w:bookmarkStart w:id="2533" w:name="_Toc113001550"/>
      <w:bookmarkStart w:id="2534" w:name="_Toc115339512"/>
      <w:bookmarkStart w:id="2535" w:name="_Toc115763769"/>
      <w:bookmarkStart w:id="2536" w:name="_Toc115765582"/>
      <w:bookmarkStart w:id="2537" w:name="_Toc115765710"/>
      <w:bookmarkStart w:id="2538" w:name="_Toc115769849"/>
      <w:bookmarkStart w:id="2539" w:name="_Toc119050107"/>
      <w:bookmarkStart w:id="2540" w:name="_Toc119056151"/>
      <w:bookmarkStart w:id="2541" w:name="_Toc119070207"/>
      <w:bookmarkStart w:id="2542" w:name="_Toc119467937"/>
      <w:bookmarkStart w:id="2543" w:name="_Toc119664428"/>
      <w:bookmarkStart w:id="2544" w:name="_Toc119664827"/>
      <w:bookmarkStart w:id="2545" w:name="_Toc119927822"/>
      <w:bookmarkStart w:id="2546" w:name="_Toc124522622"/>
      <w:bookmarkStart w:id="2547" w:name="_Toc124772895"/>
      <w:bookmarkStart w:id="2548" w:name="_Toc124774158"/>
      <w:bookmarkStart w:id="2549" w:name="_Toc124841420"/>
      <w:bookmarkStart w:id="2550" w:name="_Toc124842128"/>
      <w:bookmarkStart w:id="2551" w:name="_Toc157171761"/>
      <w:r>
        <w:t>Employment of Professionals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p>
    <w:p w14:paraId="03433995" w14:textId="77777777" w:rsidR="00835F15" w:rsidRDefault="00835F15" w:rsidP="00835F15">
      <w:pPr>
        <w:pStyle w:val="TextHeading2"/>
      </w:pPr>
      <w:r>
        <w:t>Any Trust Protector may appoint, employ, and remove Advisors, accountants, auditors, depositories, custodians, brokers, consultants, attorneys, advisors, agents, and employees to advise or assist in the performance of the Trust Protector’s duties.  The Trust Protector may act on the recommendations of the persons or entities employed, with or without independent investigation.</w:t>
      </w:r>
    </w:p>
    <w:p w14:paraId="4504B9C2" w14:textId="77777777" w:rsidR="00835F15" w:rsidRDefault="00835F15" w:rsidP="00835F15">
      <w:pPr>
        <w:pStyle w:val="TextHeading2"/>
      </w:pPr>
      <w:r>
        <w:t>The Trust Protector may reasonably compensate an individual or entity employed to assist or advise the Trust Protector, regardless of any other relationship existing between the individual or entity and the Trust Protector.</w:t>
      </w:r>
    </w:p>
    <w:p w14:paraId="61571CE5" w14:textId="3E2875E3" w:rsidR="00835F15" w:rsidRDefault="00835F15" w:rsidP="00835F15">
      <w:pPr>
        <w:pStyle w:val="TextHeading2"/>
        <w:spacing w:after="0"/>
      </w:pPr>
      <w:r>
        <w:lastRenderedPageBreak/>
        <w:t>The Trust Protector may direct the Trustee to pay the usual compensation for services contracted for under this Section as the Trust Protector deems advisable.  The Trust Protector may direct payment of compensation to an individual or entity employed to assist or advise the Trust Protector without diminishing the compensation to which the Trust Protector is entitled.  A Trust Protector who is a partner, stockholder, officer, director, or corporate affiliate in any entity employed to assist or advise the Trust Protector may nonetheless receive the Trust Protector’s share of the compensation paid</w:t>
      </w:r>
      <w:r w:rsidR="00225DD4">
        <w:t>.</w:t>
      </w:r>
    </w:p>
    <w:p w14:paraId="21CD8AF4" w14:textId="601B5770" w:rsidR="00DC6CB6" w:rsidRDefault="00DC6CB6" w:rsidP="005356C6">
      <w:pPr>
        <w:pStyle w:val="Heading1"/>
        <w:spacing w:before="120" w:after="240"/>
      </w:pPr>
      <w:r>
        <w:br/>
      </w:r>
      <w:bookmarkStart w:id="2552" w:name="_Ref40347278"/>
      <w:bookmarkStart w:id="2553" w:name="_Ref344284887"/>
      <w:bookmarkStart w:id="2554" w:name="_Toc487886850"/>
      <w:bookmarkStart w:id="2555" w:name="_Toc13579308"/>
      <w:bookmarkStart w:id="2556" w:name="_Toc13581695"/>
      <w:bookmarkStart w:id="2557" w:name="_Toc13581793"/>
      <w:bookmarkStart w:id="2558" w:name="_Toc13582444"/>
      <w:bookmarkStart w:id="2559" w:name="_Toc13583243"/>
      <w:bookmarkStart w:id="2560" w:name="_Toc13666009"/>
      <w:bookmarkStart w:id="2561" w:name="_Toc13739451"/>
      <w:bookmarkStart w:id="2562" w:name="_Toc24466556"/>
      <w:bookmarkStart w:id="2563" w:name="_Toc24468737"/>
      <w:bookmarkStart w:id="2564" w:name="_Toc24470176"/>
      <w:bookmarkStart w:id="2565" w:name="_Toc37053357"/>
      <w:bookmarkStart w:id="2566" w:name="_Toc38117550"/>
      <w:bookmarkStart w:id="2567" w:name="_Toc38359390"/>
      <w:bookmarkStart w:id="2568" w:name="_Toc38360390"/>
      <w:bookmarkStart w:id="2569" w:name="_Toc46999340"/>
      <w:bookmarkStart w:id="2570" w:name="_Toc47001102"/>
      <w:bookmarkStart w:id="2571" w:name="_Toc56766898"/>
      <w:bookmarkStart w:id="2572" w:name="_Toc57030851"/>
      <w:bookmarkStart w:id="2573" w:name="_Toc57030967"/>
      <w:bookmarkStart w:id="2574" w:name="_Toc57031624"/>
      <w:bookmarkStart w:id="2575" w:name="_Toc63505055"/>
      <w:bookmarkStart w:id="2576" w:name="_Toc63505184"/>
      <w:bookmarkStart w:id="2577" w:name="_Toc63513095"/>
      <w:bookmarkStart w:id="2578" w:name="_Toc63514683"/>
      <w:bookmarkStart w:id="2579" w:name="_Toc63514867"/>
      <w:bookmarkStart w:id="2580" w:name="_Toc63516253"/>
      <w:bookmarkStart w:id="2581" w:name="_Toc63516383"/>
      <w:bookmarkStart w:id="2582" w:name="_Toc63516508"/>
      <w:bookmarkStart w:id="2583" w:name="_Toc86407268"/>
      <w:bookmarkStart w:id="2584" w:name="_Toc86407644"/>
      <w:bookmarkStart w:id="2585" w:name="_Toc113001423"/>
      <w:bookmarkStart w:id="2586" w:name="_Toc113001551"/>
      <w:bookmarkStart w:id="2587" w:name="_Toc115339513"/>
      <w:bookmarkStart w:id="2588" w:name="_Toc115763770"/>
      <w:bookmarkStart w:id="2589" w:name="_Toc115765583"/>
      <w:bookmarkStart w:id="2590" w:name="_Toc115765711"/>
      <w:bookmarkStart w:id="2591" w:name="_Toc115769850"/>
      <w:bookmarkStart w:id="2592" w:name="_Toc119050108"/>
      <w:bookmarkStart w:id="2593" w:name="_Toc119056152"/>
      <w:bookmarkStart w:id="2594" w:name="_Toc119070208"/>
      <w:bookmarkStart w:id="2595" w:name="_Toc119467938"/>
      <w:bookmarkStart w:id="2596" w:name="_Toc119664429"/>
      <w:bookmarkStart w:id="2597" w:name="_Toc119664828"/>
      <w:bookmarkStart w:id="2598" w:name="_Toc119927823"/>
      <w:bookmarkStart w:id="2599" w:name="_Toc124522623"/>
      <w:bookmarkStart w:id="2600" w:name="_Toc124772896"/>
      <w:bookmarkStart w:id="2601" w:name="_Toc124774159"/>
      <w:bookmarkStart w:id="2602" w:name="_Toc124841421"/>
      <w:bookmarkStart w:id="2603" w:name="_Toc124842129"/>
      <w:bookmarkStart w:id="2604" w:name="_Toc157171762"/>
      <w:r>
        <w:t>Administration of Trust Property</w:t>
      </w:r>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p>
    <w:p w14:paraId="184323AC" w14:textId="6BB1D5EE" w:rsidR="00B62F10" w:rsidRDefault="00B62F10" w:rsidP="00B62F10">
      <w:pPr>
        <w:pStyle w:val="TextHeading2"/>
      </w:pPr>
      <w:r>
        <w:t xml:space="preserve">The Trustee shall hold and administer all contributions to trust for the lifetime beneficiaries specified in Article Two as provided in this Article while </w:t>
      </w:r>
      <w:r w:rsidR="00040617">
        <w:t>a</w:t>
      </w:r>
      <w:r w:rsidR="00AC1A9B">
        <w:t xml:space="preserve"> </w:t>
      </w:r>
      <w:r>
        <w:t>lifetime beneficiar</w:t>
      </w:r>
      <w:r w:rsidR="005C18CF">
        <w:t xml:space="preserve">y is </w:t>
      </w:r>
      <w:r>
        <w:t xml:space="preserve">alive.  For purposes of this Article, </w:t>
      </w:r>
      <w:r w:rsidRPr="003F5174">
        <w:rPr>
          <w:i/>
          <w:iCs/>
        </w:rPr>
        <w:t>“contribution”</w:t>
      </w:r>
      <w:r>
        <w:t xml:space="preserve"> </w:t>
      </w:r>
      <w:r w:rsidR="00B154A8">
        <w:t>has the meaning give</w:t>
      </w:r>
      <w:r w:rsidR="006F3DE5">
        <w:t>n</w:t>
      </w:r>
      <w:r w:rsidR="00B154A8">
        <w:t xml:space="preserve"> in </w:t>
      </w:r>
      <w:r w:rsidR="00837D8C">
        <w:t>Section</w:t>
      </w:r>
      <w:r w:rsidR="005A5278">
        <w:t xml:space="preserve"> </w:t>
      </w:r>
      <w:r w:rsidR="00B154A8">
        <w:t>6.0</w:t>
      </w:r>
      <w:r w:rsidR="00707F60">
        <w:t>3</w:t>
      </w:r>
      <w:r>
        <w:t>.</w:t>
      </w:r>
    </w:p>
    <w:p w14:paraId="7626B5EC" w14:textId="741AA402" w:rsidR="00262B35" w:rsidRDefault="00262B35" w:rsidP="00262B35">
      <w:pPr>
        <w:pStyle w:val="Heading2"/>
      </w:pPr>
      <w:bookmarkStart w:id="2605" w:name="_Toc13737438"/>
      <w:bookmarkStart w:id="2606" w:name="_Toc13740820"/>
      <w:bookmarkStart w:id="2607" w:name="_Toc24463458"/>
      <w:bookmarkStart w:id="2608" w:name="_Toc24463714"/>
      <w:bookmarkStart w:id="2609" w:name="_Toc24464341"/>
      <w:bookmarkStart w:id="2610" w:name="_Toc24466557"/>
      <w:bookmarkStart w:id="2611" w:name="_Toc24468738"/>
      <w:bookmarkStart w:id="2612" w:name="_Toc24470177"/>
      <w:bookmarkStart w:id="2613" w:name="_Toc37053358"/>
      <w:bookmarkStart w:id="2614" w:name="_Toc38117551"/>
      <w:bookmarkStart w:id="2615" w:name="_Toc38359391"/>
      <w:bookmarkStart w:id="2616" w:name="_Toc38360391"/>
      <w:bookmarkStart w:id="2617" w:name="_Toc46999341"/>
      <w:bookmarkStart w:id="2618" w:name="_Toc47001103"/>
      <w:bookmarkStart w:id="2619" w:name="_Toc56766899"/>
      <w:bookmarkStart w:id="2620" w:name="_Toc57030852"/>
      <w:bookmarkStart w:id="2621" w:name="_Toc57030968"/>
      <w:bookmarkStart w:id="2622" w:name="_Toc57031625"/>
      <w:bookmarkStart w:id="2623" w:name="_Toc63505056"/>
      <w:bookmarkStart w:id="2624" w:name="_Toc63505185"/>
      <w:bookmarkStart w:id="2625" w:name="_Toc63513096"/>
      <w:bookmarkStart w:id="2626" w:name="_Toc63514684"/>
      <w:bookmarkStart w:id="2627" w:name="_Toc63514868"/>
      <w:bookmarkStart w:id="2628" w:name="_Toc63516254"/>
      <w:bookmarkStart w:id="2629" w:name="_Toc63516384"/>
      <w:bookmarkStart w:id="2630" w:name="_Toc63516509"/>
      <w:bookmarkStart w:id="2631" w:name="_Toc86407269"/>
      <w:bookmarkStart w:id="2632" w:name="_Toc86407645"/>
      <w:bookmarkStart w:id="2633" w:name="_Toc113001424"/>
      <w:bookmarkStart w:id="2634" w:name="_Toc113001552"/>
      <w:bookmarkStart w:id="2635" w:name="_Toc115339514"/>
      <w:bookmarkStart w:id="2636" w:name="_Toc115763771"/>
      <w:bookmarkStart w:id="2637" w:name="_Toc115765584"/>
      <w:bookmarkStart w:id="2638" w:name="_Toc115765712"/>
      <w:bookmarkStart w:id="2639" w:name="_Toc115769851"/>
      <w:bookmarkStart w:id="2640" w:name="_Toc119050109"/>
      <w:bookmarkStart w:id="2641" w:name="_Toc119056153"/>
      <w:bookmarkStart w:id="2642" w:name="_Toc119070209"/>
      <w:bookmarkStart w:id="2643" w:name="_Toc119467939"/>
      <w:bookmarkStart w:id="2644" w:name="_Toc119664430"/>
      <w:bookmarkStart w:id="2645" w:name="_Toc119664829"/>
      <w:bookmarkStart w:id="2646" w:name="_Toc119927824"/>
      <w:bookmarkStart w:id="2647" w:name="_Toc124522624"/>
      <w:bookmarkStart w:id="2648" w:name="_Toc124772897"/>
      <w:bookmarkStart w:id="2649" w:name="_Toc124774160"/>
      <w:bookmarkStart w:id="2650" w:name="_Toc124841422"/>
      <w:bookmarkStart w:id="2651" w:name="_Toc124842130"/>
      <w:bookmarkStart w:id="2652" w:name="_Toc157171763"/>
      <w:r>
        <w:t>Distribution of Income and Principal</w:t>
      </w:r>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14:paraId="3152641B" w14:textId="750DED54" w:rsidR="00125C1B" w:rsidRDefault="00125C1B" w:rsidP="00125C1B">
      <w:pPr>
        <w:pStyle w:val="TextHeading2"/>
      </w:pPr>
      <w:r>
        <w:t xml:space="preserve">All trust property shall be held for the lifetime beneficiaries in a single trust.  The Distribution </w:t>
      </w:r>
      <w:r w:rsidR="00751794">
        <w:t>Advisor</w:t>
      </w:r>
      <w:r>
        <w:t xml:space="preserve"> may direct the Trustee to distribute to any one or more lifetime beneficiaries as much of the net income and principal of the trust as the </w:t>
      </w:r>
      <w:r w:rsidR="00751794">
        <w:t>Advisor</w:t>
      </w:r>
      <w:r>
        <w:t xml:space="preserve"> may determine advisable in its sole and absolute discretion</w:t>
      </w:r>
      <w:r w:rsidR="00612FC9" w:rsidRPr="00200794">
        <w:t xml:space="preserve">; provided, however, that any distribution </w:t>
      </w:r>
      <w:r w:rsidR="00B622EC">
        <w:t xml:space="preserve">of “income” </w:t>
      </w:r>
      <w:r w:rsidR="00612FC9" w:rsidRPr="00200794">
        <w:t xml:space="preserve">to </w:t>
      </w:r>
      <w:r w:rsidR="00030BD7">
        <w:t xml:space="preserve">a lifetime beneficiary </w:t>
      </w:r>
      <w:r w:rsidR="00612FC9" w:rsidRPr="00200794">
        <w:t>shall be subject to the consent provisions described in the following paragraph</w:t>
      </w:r>
      <w:r>
        <w:t>.  This discretionary distribution power has been adopted and shall be construed in accordance with W.S. §4-10-504.  No other distributions are permitted.</w:t>
      </w:r>
    </w:p>
    <w:p w14:paraId="6F7E7D44" w14:textId="072AA2EA" w:rsidR="00B2634B" w:rsidRPr="00200794" w:rsidRDefault="00D80FD0" w:rsidP="00B2634B">
      <w:pPr>
        <w:pStyle w:val="TextHeading2"/>
      </w:pPr>
      <w:r w:rsidRPr="00964084">
        <w:t xml:space="preserve">Any distribution of trust property, whether income or principal, to </w:t>
      </w:r>
      <w:r>
        <w:t xml:space="preserve">a lifetime beneficiary, </w:t>
      </w:r>
      <w:r w:rsidRPr="00964084">
        <w:t xml:space="preserve">must also </w:t>
      </w:r>
      <w:r w:rsidR="00E45987">
        <w:t xml:space="preserve">be approved by </w:t>
      </w:r>
      <w:r w:rsidR="00B2634B" w:rsidRPr="00200794">
        <w:t>at least a majority of the other lifetime beneficiaries</w:t>
      </w:r>
      <w:r w:rsidR="00E45987">
        <w:t xml:space="preserve"> </w:t>
      </w:r>
      <w:r w:rsidR="00B2634B" w:rsidRPr="00200794">
        <w:t xml:space="preserve">who are at least 18 years of age or the Legal Representative(s) of such lifetime beneficiaries who are minors or otherwise incapacitated. Neither </w:t>
      </w:r>
      <w:r w:rsidR="00260C0A">
        <w:t xml:space="preserve">a Grantor nor his or her spouse </w:t>
      </w:r>
      <w:r w:rsidR="00B2634B" w:rsidRPr="00200794">
        <w:t xml:space="preserve">may serve as the Legal Representative of </w:t>
      </w:r>
      <w:r w:rsidR="00260C0A">
        <w:t xml:space="preserve">a </w:t>
      </w:r>
      <w:r w:rsidR="00B2634B" w:rsidRPr="00200794">
        <w:t>lifetime beneficiar</w:t>
      </w:r>
      <w:r w:rsidR="00260C0A">
        <w:t>y</w:t>
      </w:r>
      <w:r w:rsidR="00B2634B" w:rsidRPr="00200794">
        <w:t xml:space="preserve"> for purposes of this paragraph. The intent of this provision is to ensure that any distribution of principal or income or both to </w:t>
      </w:r>
      <w:r w:rsidR="00BA1989">
        <w:t xml:space="preserve">a lifetime beneficiary </w:t>
      </w:r>
      <w:r w:rsidR="00B2634B" w:rsidRPr="00200794">
        <w:t>shall be subject to the approval of an Adverse Party. The consent powers described in this paragraph shall be held and exercisable in a non-fiduciary capacity.</w:t>
      </w:r>
    </w:p>
    <w:p w14:paraId="59E79B4A" w14:textId="77777777" w:rsidR="00895FBC" w:rsidRDefault="00895FBC" w:rsidP="00895FBC">
      <w:pPr>
        <w:pStyle w:val="Heading3"/>
      </w:pPr>
      <w:r>
        <w:t>Unequal Distributions Authorized</w:t>
      </w:r>
    </w:p>
    <w:p w14:paraId="649CF5AE" w14:textId="1A91FE3F" w:rsidR="008A0F25" w:rsidRDefault="008A0F25" w:rsidP="00950311">
      <w:pPr>
        <w:pStyle w:val="TextHeading4"/>
        <w:ind w:left="720" w:right="0"/>
      </w:pPr>
      <w:r>
        <w:t>The Trustee,</w:t>
      </w:r>
      <w:r w:rsidR="00042651">
        <w:t xml:space="preserve"> at the Distribution Advisors direction and in the Distribution Advisor’s </w:t>
      </w:r>
      <w:r>
        <w:t xml:space="preserve">absolute discretion, may make distributions or allocations of income or principal to or for the benefit of </w:t>
      </w:r>
      <w:r w:rsidR="0023220B">
        <w:t xml:space="preserve"> any </w:t>
      </w:r>
      <w:r>
        <w:t>one or more lifetime beneficiaries to the complete exclusion of other 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lifetime beneficiary.</w:t>
      </w:r>
    </w:p>
    <w:p w14:paraId="3948F108" w14:textId="77777777" w:rsidR="00895FBC" w:rsidRDefault="00895FBC" w:rsidP="00950311">
      <w:pPr>
        <w:pStyle w:val="Heading3"/>
        <w:ind w:right="0"/>
      </w:pPr>
      <w:r>
        <w:t>Allocation of Distributions to Lifetime Beneficiaries</w:t>
      </w:r>
    </w:p>
    <w:p w14:paraId="73F05CCB" w14:textId="36B219F1" w:rsidR="009477D9" w:rsidRDefault="009477D9" w:rsidP="00950311">
      <w:pPr>
        <w:pStyle w:val="TextHeading3"/>
        <w:ind w:right="0"/>
      </w:pPr>
      <w:r>
        <w:t xml:space="preserve">If any distribution is made to or for the benefit of a lifetime beneficiary, the amount of the distribution shall be charged against the trust as a whole and not against any individual benefit </w:t>
      </w:r>
      <w:r w:rsidR="009B5AAB">
        <w:t xml:space="preserve">that such lifetime </w:t>
      </w:r>
      <w:r>
        <w:t>beneficiary may ultimately receive.</w:t>
      </w:r>
    </w:p>
    <w:p w14:paraId="62D3B43D" w14:textId="77777777" w:rsidR="00895FBC" w:rsidRDefault="00895FBC" w:rsidP="00950311">
      <w:pPr>
        <w:pStyle w:val="Heading3"/>
        <w:ind w:right="0"/>
      </w:pPr>
      <w:r>
        <w:lastRenderedPageBreak/>
        <w:t xml:space="preserve">Renouncing Beneficial Rights </w:t>
      </w:r>
    </w:p>
    <w:p w14:paraId="7E91F00E" w14:textId="71F01852" w:rsidR="00644612" w:rsidRDefault="00644612" w:rsidP="00950311">
      <w:pPr>
        <w:pStyle w:val="TextHeading3"/>
        <w:ind w:right="0"/>
      </w:pPr>
      <w:r>
        <w:t xml:space="preserve">Any lifetime beneficiary may renounce </w:t>
      </w:r>
      <w:r w:rsidR="00D97E4B">
        <w:t xml:space="preserve">that beneficiary’s </w:t>
      </w:r>
      <w:r>
        <w:t>designation as a lifetime beneficiary</w:t>
      </w:r>
      <w:r w:rsidR="00491D63" w:rsidRPr="00200794">
        <w:t xml:space="preserve">, except that there shall always be at least one lifetime beneficiary other </w:t>
      </w:r>
      <w:r w:rsidR="00803CCF">
        <w:t xml:space="preserve">the beneficiary to whom a distribution is </w:t>
      </w:r>
      <w:r w:rsidR="00F450E7">
        <w:t xml:space="preserve">proposed </w:t>
      </w:r>
      <w:r w:rsidR="00803CCF">
        <w:t xml:space="preserve">to be made </w:t>
      </w:r>
      <w:r w:rsidR="00491D63" w:rsidRPr="00200794">
        <w:t>to serve as an Adverse Party for the purposes identified in the first and second paragraphs of this Section 6.01</w:t>
      </w:r>
      <w:r>
        <w:t>.  Any renunciation must be made by a written instrument delivered to the Trustee to be effective.</w:t>
      </w:r>
    </w:p>
    <w:p w14:paraId="3FB347B7" w14:textId="77777777" w:rsidR="00644612" w:rsidRDefault="00644612" w:rsidP="00950311">
      <w:pPr>
        <w:pStyle w:val="TextHeading2"/>
      </w:pPr>
      <w:r>
        <w:t>Undistributed net income is to be accumulated and added to principal.</w:t>
      </w:r>
    </w:p>
    <w:p w14:paraId="55D34F38" w14:textId="470E2ABB" w:rsidR="00262B35" w:rsidRDefault="00262B35" w:rsidP="00262B35">
      <w:pPr>
        <w:pStyle w:val="Heading2"/>
      </w:pPr>
      <w:bookmarkStart w:id="2653" w:name="_Toc487886852"/>
      <w:bookmarkStart w:id="2654" w:name="_Toc13579310"/>
      <w:bookmarkStart w:id="2655" w:name="_Toc13581697"/>
      <w:bookmarkStart w:id="2656" w:name="_Toc13581795"/>
      <w:bookmarkStart w:id="2657" w:name="_Toc13582446"/>
      <w:bookmarkStart w:id="2658" w:name="_Toc13583245"/>
      <w:bookmarkStart w:id="2659" w:name="_Toc13740821"/>
      <w:bookmarkStart w:id="2660" w:name="_Toc24463459"/>
      <w:bookmarkStart w:id="2661" w:name="_Toc24463715"/>
      <w:bookmarkStart w:id="2662" w:name="_Toc24464342"/>
      <w:bookmarkStart w:id="2663" w:name="_Toc24466558"/>
      <w:bookmarkStart w:id="2664" w:name="_Toc24468739"/>
      <w:bookmarkStart w:id="2665" w:name="_Toc24470178"/>
      <w:bookmarkStart w:id="2666" w:name="_Toc37053359"/>
      <w:bookmarkStart w:id="2667" w:name="_Toc38117552"/>
      <w:bookmarkStart w:id="2668" w:name="_Toc38359392"/>
      <w:bookmarkStart w:id="2669" w:name="_Toc38360392"/>
      <w:bookmarkStart w:id="2670" w:name="_Toc46999342"/>
      <w:bookmarkStart w:id="2671" w:name="_Toc47001104"/>
      <w:bookmarkStart w:id="2672" w:name="_Toc56766900"/>
      <w:bookmarkStart w:id="2673" w:name="_Toc57030853"/>
      <w:bookmarkStart w:id="2674" w:name="_Toc57030969"/>
      <w:bookmarkStart w:id="2675" w:name="_Toc57031626"/>
      <w:bookmarkStart w:id="2676" w:name="_Toc63505057"/>
      <w:bookmarkStart w:id="2677" w:name="_Toc63505186"/>
      <w:bookmarkStart w:id="2678" w:name="_Toc63513097"/>
      <w:bookmarkStart w:id="2679" w:name="_Toc63514685"/>
      <w:bookmarkStart w:id="2680" w:name="_Toc63514869"/>
      <w:bookmarkStart w:id="2681" w:name="_Toc63516255"/>
      <w:bookmarkStart w:id="2682" w:name="_Toc63516385"/>
      <w:bookmarkStart w:id="2683" w:name="_Toc63516510"/>
      <w:bookmarkStart w:id="2684" w:name="_Toc86407270"/>
      <w:bookmarkStart w:id="2685" w:name="_Toc86407646"/>
      <w:bookmarkStart w:id="2686" w:name="_Toc113001425"/>
      <w:bookmarkStart w:id="2687" w:name="_Toc113001553"/>
      <w:bookmarkStart w:id="2688" w:name="_Toc115339515"/>
      <w:bookmarkStart w:id="2689" w:name="_Toc115763772"/>
      <w:bookmarkStart w:id="2690" w:name="_Toc115765585"/>
      <w:bookmarkStart w:id="2691" w:name="_Toc115765713"/>
      <w:bookmarkStart w:id="2692" w:name="_Toc115769852"/>
      <w:bookmarkStart w:id="2693" w:name="_Toc119050110"/>
      <w:bookmarkStart w:id="2694" w:name="_Toc119056154"/>
      <w:bookmarkStart w:id="2695" w:name="_Toc119070210"/>
      <w:bookmarkStart w:id="2696" w:name="_Toc119467940"/>
      <w:bookmarkStart w:id="2697" w:name="_Toc119664431"/>
      <w:bookmarkStart w:id="2698" w:name="_Toc119664830"/>
      <w:bookmarkStart w:id="2699" w:name="_Toc119927825"/>
      <w:bookmarkStart w:id="2700" w:name="_Toc124522625"/>
      <w:bookmarkStart w:id="2701" w:name="_Toc124772898"/>
      <w:bookmarkStart w:id="2702" w:name="_Toc124774161"/>
      <w:bookmarkStart w:id="2703" w:name="_Toc124841423"/>
      <w:bookmarkStart w:id="2704" w:name="_Toc124842131"/>
      <w:bookmarkStart w:id="2705" w:name="_Toc157171764"/>
      <w:r>
        <w:t>Guidelines for Distributions</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p>
    <w:p w14:paraId="582ABC32" w14:textId="1D43DD76" w:rsidR="00B60F68" w:rsidRDefault="00B60F68" w:rsidP="00B60F68">
      <w:pPr>
        <w:pStyle w:val="TextHeading2"/>
      </w:pPr>
      <w:r>
        <w:rPr>
          <w:rFonts w:cs="Arial"/>
        </w:rPr>
        <w:t>When determining whether to</w:t>
      </w:r>
      <w:r>
        <w:rPr>
          <w:rFonts w:cs="Arial"/>
          <w:color w:val="000000"/>
        </w:rPr>
        <w:t xml:space="preserve"> authorize the Trustee to make any discretionary distributions</w:t>
      </w:r>
      <w:r w:rsidR="00BC4992">
        <w:rPr>
          <w:rFonts w:cs="Arial"/>
          <w:color w:val="000000"/>
        </w:rPr>
        <w:t xml:space="preserve"> to a lifetime beneficiary</w:t>
      </w:r>
      <w:r>
        <w:rPr>
          <w:rFonts w:cs="Arial"/>
          <w:color w:val="000000"/>
        </w:rPr>
        <w:t>, the</w:t>
      </w:r>
      <w:r>
        <w:t xml:space="preserve"> </w:t>
      </w:r>
      <w:r>
        <w:rPr>
          <w:rFonts w:cs="Arial"/>
          <w:color w:val="000000"/>
        </w:rPr>
        <w:t xml:space="preserve">Distribution </w:t>
      </w:r>
      <w:r w:rsidR="00751794">
        <w:rPr>
          <w:rFonts w:cs="Arial"/>
          <w:color w:val="000000"/>
        </w:rPr>
        <w:t>Advisor</w:t>
      </w:r>
      <w:r>
        <w:t xml:space="preserve"> </w:t>
      </w:r>
      <w:r w:rsidR="00EC3AB5">
        <w:t xml:space="preserve">may </w:t>
      </w:r>
      <w:r>
        <w:t xml:space="preserve">consider such other sources of income or principal as are available to </w:t>
      </w:r>
      <w:r w:rsidR="00BC4992">
        <w:t xml:space="preserve">that </w:t>
      </w:r>
      <w:r>
        <w:t xml:space="preserve">beneficiary and as are known by the </w:t>
      </w:r>
      <w:r>
        <w:rPr>
          <w:rFonts w:cs="Arial"/>
          <w:color w:val="000000"/>
        </w:rPr>
        <w:t xml:space="preserve">Distribution </w:t>
      </w:r>
      <w:r w:rsidR="00751794">
        <w:rPr>
          <w:rFonts w:cs="Arial"/>
          <w:color w:val="000000"/>
        </w:rPr>
        <w:t>Advisor</w:t>
      </w:r>
      <w:r>
        <w:t>.  Grantors acknowledge the possibility that the principal of the trust may be exhausted from such discretionary distributions.</w:t>
      </w:r>
    </w:p>
    <w:p w14:paraId="49F9E490" w14:textId="77777777" w:rsidR="00CF3884" w:rsidRDefault="00CF3884" w:rsidP="00CF3884">
      <w:pPr>
        <w:pStyle w:val="Heading2"/>
      </w:pPr>
      <w:bookmarkStart w:id="2706" w:name="_Toc24464349"/>
      <w:bookmarkStart w:id="2707" w:name="_Toc24466565"/>
      <w:bookmarkStart w:id="2708" w:name="_Toc24468746"/>
      <w:bookmarkStart w:id="2709" w:name="_Toc24470185"/>
      <w:bookmarkStart w:id="2710" w:name="_Toc37053366"/>
      <w:bookmarkStart w:id="2711" w:name="_Toc38117559"/>
      <w:bookmarkStart w:id="2712" w:name="_Toc54773690"/>
      <w:bookmarkStart w:id="2713" w:name="_Toc54773815"/>
      <w:bookmarkStart w:id="2714" w:name="_Toc54773942"/>
      <w:bookmarkStart w:id="2715" w:name="_Toc57031092"/>
      <w:bookmarkStart w:id="2716" w:name="_Toc57031997"/>
      <w:bookmarkStart w:id="2717" w:name="_Toc63514025"/>
      <w:bookmarkStart w:id="2718" w:name="_Toc63514153"/>
      <w:bookmarkStart w:id="2719" w:name="_Toc63514282"/>
      <w:bookmarkStart w:id="2720" w:name="_Toc63514411"/>
      <w:bookmarkStart w:id="2721" w:name="_Toc63514692"/>
      <w:bookmarkStart w:id="2722" w:name="_Toc63514876"/>
      <w:bookmarkStart w:id="2723" w:name="_Toc63516262"/>
      <w:bookmarkStart w:id="2724" w:name="_Toc63516392"/>
      <w:bookmarkStart w:id="2725" w:name="_Toc63516517"/>
      <w:bookmarkStart w:id="2726" w:name="_Toc86407277"/>
      <w:bookmarkStart w:id="2727" w:name="_Toc86407653"/>
      <w:bookmarkStart w:id="2728" w:name="_Toc113001432"/>
      <w:bookmarkStart w:id="2729" w:name="_Toc113001560"/>
      <w:bookmarkStart w:id="2730" w:name="_Toc115339522"/>
      <w:bookmarkStart w:id="2731" w:name="_Toc115763779"/>
      <w:bookmarkStart w:id="2732" w:name="_Toc115765592"/>
      <w:bookmarkStart w:id="2733" w:name="_Toc115765720"/>
      <w:bookmarkStart w:id="2734" w:name="_Toc115769859"/>
      <w:bookmarkStart w:id="2735" w:name="_Toc119050117"/>
      <w:bookmarkStart w:id="2736" w:name="_Toc119056161"/>
      <w:bookmarkStart w:id="2737" w:name="_Toc119070217"/>
      <w:bookmarkStart w:id="2738" w:name="_Toc119467947"/>
      <w:bookmarkStart w:id="2739" w:name="_Toc119664438"/>
      <w:bookmarkStart w:id="2740" w:name="_Toc119664837"/>
      <w:bookmarkStart w:id="2741" w:name="_Toc119927832"/>
      <w:bookmarkStart w:id="2742" w:name="_Toc124522632"/>
      <w:bookmarkStart w:id="2743" w:name="_Toc124772905"/>
      <w:bookmarkStart w:id="2744" w:name="_Toc124774168"/>
      <w:bookmarkStart w:id="2745" w:name="_Toc124841430"/>
      <w:bookmarkStart w:id="2746" w:name="_Toc124842132"/>
      <w:bookmarkStart w:id="2747" w:name="_Toc157171765"/>
      <w:r>
        <w:t>Definition of Contribution</w:t>
      </w:r>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p>
    <w:p w14:paraId="12C2351E" w14:textId="79D8EB09" w:rsidR="00CF3884" w:rsidRDefault="00CF3884" w:rsidP="00CF3884">
      <w:pPr>
        <w:pStyle w:val="TextHeading2"/>
      </w:pPr>
      <w:r>
        <w:t xml:space="preserve">For purposes of this Article, </w:t>
      </w:r>
      <w:r w:rsidRPr="002C155B">
        <w:rPr>
          <w:i/>
          <w:iCs/>
        </w:rPr>
        <w:t>“contribution”</w:t>
      </w:r>
      <w:r>
        <w:t xml:space="preserve"> means any cash or other assets transferred to the Trustee to be held as part of the trust funds in a manner that constitutes a completed gift for Federal gift tax purposes.  The amount of a contribution is its </w:t>
      </w:r>
      <w:r w:rsidR="005E6921">
        <w:t>federal</w:t>
      </w:r>
      <w:r>
        <w:t xml:space="preserve"> gift tax value.</w:t>
      </w:r>
    </w:p>
    <w:p w14:paraId="0A2CB293" w14:textId="1930D2FC" w:rsidR="00593457" w:rsidRDefault="00593457" w:rsidP="00593457">
      <w:pPr>
        <w:pStyle w:val="Heading2"/>
      </w:pPr>
      <w:bookmarkStart w:id="2748" w:name="_Toc516995798"/>
      <w:bookmarkStart w:id="2749" w:name="_Toc484590390"/>
      <w:bookmarkStart w:id="2750" w:name="_Toc484591217"/>
      <w:bookmarkStart w:id="2751" w:name="_Toc487713696"/>
      <w:bookmarkStart w:id="2752" w:name="_Toc519604346"/>
      <w:bookmarkStart w:id="2753" w:name="_Toc519605094"/>
      <w:bookmarkStart w:id="2754" w:name="_Toc519777583"/>
      <w:bookmarkStart w:id="2755" w:name="_Toc519848321"/>
      <w:bookmarkStart w:id="2756" w:name="_Toc519848503"/>
      <w:bookmarkStart w:id="2757" w:name="_Toc521326272"/>
      <w:bookmarkStart w:id="2758" w:name="_Toc529869820"/>
      <w:bookmarkStart w:id="2759" w:name="_Toc13583369"/>
      <w:bookmarkStart w:id="2760" w:name="_Toc13651098"/>
      <w:bookmarkStart w:id="2761" w:name="_Toc13666019"/>
      <w:bookmarkStart w:id="2762" w:name="_Toc13739461"/>
      <w:bookmarkStart w:id="2763" w:name="_Toc24466567"/>
      <w:bookmarkStart w:id="2764" w:name="_Toc24468748"/>
      <w:bookmarkStart w:id="2765" w:name="_Toc24470187"/>
      <w:bookmarkStart w:id="2766" w:name="_Toc37053368"/>
      <w:bookmarkStart w:id="2767" w:name="_Toc38117561"/>
      <w:bookmarkStart w:id="2768" w:name="_Toc38359401"/>
      <w:bookmarkStart w:id="2769" w:name="_Toc38360401"/>
      <w:bookmarkStart w:id="2770" w:name="_Toc46999343"/>
      <w:bookmarkStart w:id="2771" w:name="_Toc47001105"/>
      <w:bookmarkStart w:id="2772" w:name="_Toc56766901"/>
      <w:bookmarkStart w:id="2773" w:name="_Toc57030854"/>
      <w:bookmarkStart w:id="2774" w:name="_Toc57030970"/>
      <w:bookmarkStart w:id="2775" w:name="_Toc57031627"/>
      <w:bookmarkStart w:id="2776" w:name="_Toc63505058"/>
      <w:bookmarkStart w:id="2777" w:name="_Toc63505187"/>
      <w:bookmarkStart w:id="2778" w:name="_Toc63513098"/>
      <w:bookmarkStart w:id="2779" w:name="_Toc63514694"/>
      <w:bookmarkStart w:id="2780" w:name="_Toc63514878"/>
      <w:bookmarkStart w:id="2781" w:name="_Toc63516264"/>
      <w:bookmarkStart w:id="2782" w:name="_Toc63516394"/>
      <w:bookmarkStart w:id="2783" w:name="_Toc63516519"/>
      <w:bookmarkStart w:id="2784" w:name="_Toc86407279"/>
      <w:bookmarkStart w:id="2785" w:name="_Toc86407655"/>
      <w:bookmarkStart w:id="2786" w:name="_Toc113001434"/>
      <w:bookmarkStart w:id="2787" w:name="_Toc113001562"/>
      <w:bookmarkStart w:id="2788" w:name="_Toc115339524"/>
      <w:bookmarkStart w:id="2789" w:name="_Toc115763781"/>
      <w:bookmarkStart w:id="2790" w:name="_Toc115765594"/>
      <w:bookmarkStart w:id="2791" w:name="_Toc115765722"/>
      <w:bookmarkStart w:id="2792" w:name="_Toc115769861"/>
      <w:bookmarkStart w:id="2793" w:name="_Toc119050119"/>
      <w:bookmarkStart w:id="2794" w:name="_Toc119056163"/>
      <w:bookmarkStart w:id="2795" w:name="_Toc119070219"/>
      <w:bookmarkStart w:id="2796" w:name="_Toc119467949"/>
      <w:bookmarkStart w:id="2797" w:name="_Toc119664440"/>
      <w:bookmarkStart w:id="2798" w:name="_Toc119664839"/>
      <w:bookmarkStart w:id="2799" w:name="_Toc119927834"/>
      <w:bookmarkStart w:id="2800" w:name="_Toc124522634"/>
      <w:bookmarkStart w:id="2801" w:name="_Toc124772907"/>
      <w:bookmarkStart w:id="2802" w:name="_Toc124774170"/>
      <w:bookmarkStart w:id="2803" w:name="_Toc124841432"/>
      <w:bookmarkStart w:id="2804" w:name="_Toc124842133"/>
      <w:bookmarkStart w:id="2805" w:name="_Toc157171766"/>
      <w:bookmarkEnd w:id="2748"/>
      <w:r>
        <w:t xml:space="preserve">Administration </w:t>
      </w:r>
      <w:r w:rsidR="00443F1C">
        <w:t xml:space="preserve">on </w:t>
      </w:r>
      <w:r>
        <w:t xml:space="preserve">Death of </w:t>
      </w:r>
      <w:bookmarkEnd w:id="2749"/>
      <w:bookmarkEnd w:id="2750"/>
      <w:bookmarkEnd w:id="2751"/>
      <w:bookmarkEnd w:id="2752"/>
      <w:bookmarkEnd w:id="2753"/>
      <w:bookmarkEnd w:id="2754"/>
      <w:bookmarkEnd w:id="2755"/>
      <w:bookmarkEnd w:id="2756"/>
      <w:bookmarkEnd w:id="2757"/>
      <w:bookmarkEnd w:id="2758"/>
      <w:bookmarkEnd w:id="2759"/>
      <w:bookmarkEnd w:id="2760"/>
      <w:r w:rsidR="00884BAE">
        <w:t>a</w:t>
      </w:r>
      <w:r w:rsidR="00B60F68">
        <w:t>ll Lifetime Beneficiaries</w:t>
      </w:r>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14:paraId="3ACA09F0" w14:textId="77777777" w:rsidR="009F56AA" w:rsidRDefault="009F56AA" w:rsidP="009F56AA">
      <w:pPr>
        <w:pStyle w:val="TextHeading2"/>
      </w:pPr>
      <w:r>
        <w:t>The Trustee shall, after the death of all lifetime beneficiaries, administer any remaining trust property as provided in the Articles that follow.</w:t>
      </w:r>
      <w:r w:rsidRPr="0076725B">
        <w:t xml:space="preserve"> </w:t>
      </w:r>
    </w:p>
    <w:p w14:paraId="4AB63B6A" w14:textId="4D4079C8" w:rsidR="0076725B" w:rsidRDefault="0076725B" w:rsidP="00CC265B">
      <w:pPr>
        <w:pStyle w:val="Heading1"/>
        <w:spacing w:before="360" w:after="240"/>
      </w:pPr>
      <w:r>
        <w:br/>
      </w:r>
      <w:bookmarkStart w:id="2806" w:name="_Toc484590392"/>
      <w:bookmarkStart w:id="2807" w:name="_Toc484591219"/>
      <w:bookmarkStart w:id="2808" w:name="_Toc487713698"/>
      <w:bookmarkStart w:id="2809" w:name="_Toc519604348"/>
      <w:bookmarkStart w:id="2810" w:name="_Toc519605096"/>
      <w:bookmarkStart w:id="2811" w:name="_Toc519777585"/>
      <w:bookmarkStart w:id="2812" w:name="_Toc519848323"/>
      <w:bookmarkStart w:id="2813" w:name="_Toc519848504"/>
      <w:bookmarkStart w:id="2814" w:name="_Toc521326273"/>
      <w:bookmarkStart w:id="2815" w:name="_Toc529869821"/>
      <w:bookmarkStart w:id="2816" w:name="_Toc13583370"/>
      <w:bookmarkStart w:id="2817" w:name="_Toc13651099"/>
      <w:bookmarkStart w:id="2818" w:name="_Toc13666020"/>
      <w:bookmarkStart w:id="2819" w:name="_Toc13739462"/>
      <w:bookmarkStart w:id="2820" w:name="_Toc24466568"/>
      <w:bookmarkStart w:id="2821" w:name="_Toc24468749"/>
      <w:bookmarkStart w:id="2822" w:name="_Toc24470188"/>
      <w:bookmarkStart w:id="2823" w:name="_Toc37053369"/>
      <w:bookmarkStart w:id="2824" w:name="_Toc38117562"/>
      <w:bookmarkStart w:id="2825" w:name="_Toc38359402"/>
      <w:bookmarkStart w:id="2826" w:name="_Toc38360402"/>
      <w:bookmarkStart w:id="2827" w:name="_Toc46999344"/>
      <w:bookmarkStart w:id="2828" w:name="_Toc47001106"/>
      <w:bookmarkStart w:id="2829" w:name="_Toc56766902"/>
      <w:bookmarkStart w:id="2830" w:name="_Toc57030855"/>
      <w:bookmarkStart w:id="2831" w:name="_Toc57030971"/>
      <w:bookmarkStart w:id="2832" w:name="_Toc57031628"/>
      <w:bookmarkStart w:id="2833" w:name="_Toc63505059"/>
      <w:bookmarkStart w:id="2834" w:name="_Toc63505188"/>
      <w:bookmarkStart w:id="2835" w:name="_Toc63513099"/>
      <w:bookmarkStart w:id="2836" w:name="_Toc63514695"/>
      <w:bookmarkStart w:id="2837" w:name="_Toc63514879"/>
      <w:bookmarkStart w:id="2838" w:name="_Toc63516265"/>
      <w:bookmarkStart w:id="2839" w:name="_Toc63516395"/>
      <w:bookmarkStart w:id="2840" w:name="_Toc63516520"/>
      <w:bookmarkStart w:id="2841" w:name="_Toc86407280"/>
      <w:bookmarkStart w:id="2842" w:name="_Toc86407656"/>
      <w:bookmarkStart w:id="2843" w:name="_Toc113001435"/>
      <w:bookmarkStart w:id="2844" w:name="_Toc113001563"/>
      <w:bookmarkStart w:id="2845" w:name="_Toc115339525"/>
      <w:bookmarkStart w:id="2846" w:name="_Toc115763782"/>
      <w:bookmarkStart w:id="2847" w:name="_Toc115765595"/>
      <w:bookmarkStart w:id="2848" w:name="_Toc115765723"/>
      <w:bookmarkStart w:id="2849" w:name="_Toc115769862"/>
      <w:bookmarkStart w:id="2850" w:name="_Toc119050120"/>
      <w:bookmarkStart w:id="2851" w:name="_Toc119056164"/>
      <w:bookmarkStart w:id="2852" w:name="_Toc119070220"/>
      <w:bookmarkStart w:id="2853" w:name="_Toc119467950"/>
      <w:bookmarkStart w:id="2854" w:name="_Toc119664441"/>
      <w:bookmarkStart w:id="2855" w:name="_Toc119664840"/>
      <w:bookmarkStart w:id="2856" w:name="_Toc119927835"/>
      <w:bookmarkStart w:id="2857" w:name="_Toc124522635"/>
      <w:bookmarkStart w:id="2858" w:name="_Toc124772908"/>
      <w:bookmarkStart w:id="2859" w:name="_Toc124774171"/>
      <w:bookmarkStart w:id="2860" w:name="_Toc124841433"/>
      <w:bookmarkStart w:id="2861" w:name="_Toc124842134"/>
      <w:bookmarkStart w:id="2862" w:name="_Toc157171767"/>
      <w:r>
        <w:t>Administration of Remaining Trust Property</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p>
    <w:p w14:paraId="06CEB9BA" w14:textId="77777777" w:rsidR="001B02F7" w:rsidRDefault="001B02F7" w:rsidP="008B32AC">
      <w:pPr>
        <w:pStyle w:val="TextHeading2"/>
        <w:spacing w:before="0" w:after="0"/>
      </w:pPr>
      <w:r>
        <w:t>The Trustee shall hold and administer all remaining trust property, after the death of all lifetime beneficiaries, as provided in this Article.</w:t>
      </w:r>
    </w:p>
    <w:p w14:paraId="727FCB32" w14:textId="31E4E544" w:rsidR="0076725B" w:rsidRDefault="0076725B" w:rsidP="0076725B">
      <w:pPr>
        <w:pStyle w:val="Heading2"/>
        <w:spacing w:after="0"/>
      </w:pPr>
      <w:bookmarkStart w:id="2863" w:name="_Ref519520874"/>
      <w:bookmarkStart w:id="2864" w:name="_Ref7840474"/>
      <w:bookmarkStart w:id="2865" w:name="_Toc495132950"/>
      <w:bookmarkStart w:id="2866" w:name="_Toc495134215"/>
      <w:bookmarkStart w:id="2867" w:name="_Toc495136574"/>
      <w:bookmarkStart w:id="2868" w:name="_Toc519777586"/>
      <w:bookmarkStart w:id="2869" w:name="_Toc519848324"/>
      <w:bookmarkStart w:id="2870" w:name="_Toc519848505"/>
      <w:bookmarkStart w:id="2871" w:name="_Toc521326274"/>
      <w:bookmarkStart w:id="2872" w:name="_Toc529869822"/>
      <w:bookmarkStart w:id="2873" w:name="_Toc13583371"/>
      <w:bookmarkStart w:id="2874" w:name="_Toc13651100"/>
      <w:bookmarkStart w:id="2875" w:name="_Toc13666021"/>
      <w:bookmarkStart w:id="2876" w:name="_Toc13739463"/>
      <w:bookmarkStart w:id="2877" w:name="_Toc24466569"/>
      <w:bookmarkStart w:id="2878" w:name="_Toc24468750"/>
      <w:bookmarkStart w:id="2879" w:name="_Toc24470189"/>
      <w:bookmarkStart w:id="2880" w:name="_Toc37053370"/>
      <w:bookmarkStart w:id="2881" w:name="_Toc38117563"/>
      <w:bookmarkStart w:id="2882" w:name="_Toc38359403"/>
      <w:bookmarkStart w:id="2883" w:name="_Toc38360403"/>
      <w:bookmarkStart w:id="2884" w:name="_Toc46999345"/>
      <w:bookmarkStart w:id="2885" w:name="_Toc47001107"/>
      <w:bookmarkStart w:id="2886" w:name="_Toc56766903"/>
      <w:bookmarkStart w:id="2887" w:name="_Toc57030856"/>
      <w:bookmarkStart w:id="2888" w:name="_Toc57030972"/>
      <w:bookmarkStart w:id="2889" w:name="_Toc57031629"/>
      <w:bookmarkStart w:id="2890" w:name="_Toc63505060"/>
      <w:bookmarkStart w:id="2891" w:name="_Toc63505189"/>
      <w:bookmarkStart w:id="2892" w:name="_Toc63513100"/>
      <w:bookmarkStart w:id="2893" w:name="_Toc63514696"/>
      <w:bookmarkStart w:id="2894" w:name="_Toc63514880"/>
      <w:bookmarkStart w:id="2895" w:name="_Toc63516266"/>
      <w:bookmarkStart w:id="2896" w:name="_Toc63516396"/>
      <w:bookmarkStart w:id="2897" w:name="_Toc63516521"/>
      <w:bookmarkStart w:id="2898" w:name="_Toc86407281"/>
      <w:bookmarkStart w:id="2899" w:name="_Toc86407657"/>
      <w:bookmarkStart w:id="2900" w:name="_Toc113001436"/>
      <w:bookmarkStart w:id="2901" w:name="_Toc113001564"/>
      <w:bookmarkStart w:id="2902" w:name="_Toc115339526"/>
      <w:bookmarkStart w:id="2903" w:name="_Toc115763783"/>
      <w:bookmarkStart w:id="2904" w:name="_Toc115765596"/>
      <w:bookmarkStart w:id="2905" w:name="_Toc115765724"/>
      <w:bookmarkStart w:id="2906" w:name="_Toc115769863"/>
      <w:bookmarkStart w:id="2907" w:name="_Toc119050121"/>
      <w:bookmarkStart w:id="2908" w:name="_Toc119056165"/>
      <w:bookmarkStart w:id="2909" w:name="_Toc119070221"/>
      <w:bookmarkStart w:id="2910" w:name="_Toc119467951"/>
      <w:bookmarkStart w:id="2911" w:name="_Toc119664442"/>
      <w:bookmarkStart w:id="2912" w:name="_Toc119664841"/>
      <w:bookmarkStart w:id="2913" w:name="_Toc119927836"/>
      <w:bookmarkStart w:id="2914" w:name="_Toc124522636"/>
      <w:bookmarkStart w:id="2915" w:name="_Toc124772909"/>
      <w:bookmarkStart w:id="2916" w:name="_Toc124774172"/>
      <w:bookmarkStart w:id="2917" w:name="_Toc124841434"/>
      <w:bookmarkStart w:id="2918" w:name="_Toc124842135"/>
      <w:bookmarkStart w:id="2919" w:name="_Toc157171768"/>
      <w:bookmarkEnd w:id="2863"/>
      <w:r>
        <w:t xml:space="preserve">Division into </w:t>
      </w:r>
      <w:bookmarkEnd w:id="2864"/>
      <w:r>
        <w:t>Trust Shares</w:t>
      </w:r>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r>
        <w:t xml:space="preserve">  </w:t>
      </w:r>
    </w:p>
    <w:p w14:paraId="2BA3393F" w14:textId="60C53EC8" w:rsidR="0076725B" w:rsidRDefault="0076725B" w:rsidP="0076725B">
      <w:pPr>
        <w:pStyle w:val="TextHeading2"/>
        <w:spacing w:after="0"/>
      </w:pPr>
      <w:r>
        <w:t xml:space="preserve">The Trustee shall divide </w:t>
      </w:r>
      <w:r w:rsidR="00884BAE">
        <w:t xml:space="preserve">the </w:t>
      </w:r>
      <w:r>
        <w:t>trust property into shares as designated in Article Two for the remainder beneficiaries</w:t>
      </w:r>
      <w:r w:rsidR="00D1537D">
        <w:t xml:space="preserve"> and </w:t>
      </w:r>
      <w:r>
        <w:t xml:space="preserve">shall administer the share for each remainder beneficiary </w:t>
      </w:r>
      <w:r w:rsidR="006E3795">
        <w:t xml:space="preserve">in a </w:t>
      </w:r>
      <w:r>
        <w:t xml:space="preserve">separate </w:t>
      </w:r>
      <w:r w:rsidR="006E3795">
        <w:t xml:space="preserve">trust in accordance with the remaining Sections of this Article. Each remainder beneficiary for whom a share is created shall be referred to as the </w:t>
      </w:r>
      <w:r w:rsidR="006E3795" w:rsidRPr="00884BAE">
        <w:rPr>
          <w:i/>
          <w:iCs/>
        </w:rPr>
        <w:t>“Primary Beneficiary”</w:t>
      </w:r>
      <w:r w:rsidR="006E3795">
        <w:t xml:space="preserve"> of the separate trust</w:t>
      </w:r>
      <w:r w:rsidR="008876E1">
        <w:t xml:space="preserve"> administered under this Article for the benefit of the Primary Beneficiary</w:t>
      </w:r>
      <w:r>
        <w:t>.</w:t>
      </w:r>
    </w:p>
    <w:p w14:paraId="2FD7F7EF" w14:textId="300FA023" w:rsidR="0076725B" w:rsidRDefault="0076725B" w:rsidP="0076725B">
      <w:pPr>
        <w:pStyle w:val="Heading2"/>
        <w:spacing w:after="0"/>
      </w:pPr>
      <w:bookmarkStart w:id="2920" w:name="_Toc508859439"/>
      <w:bookmarkStart w:id="2921" w:name="_Toc495132951"/>
      <w:bookmarkStart w:id="2922" w:name="_Toc495134216"/>
      <w:bookmarkStart w:id="2923" w:name="_Toc495136575"/>
      <w:bookmarkStart w:id="2924" w:name="_Toc519777587"/>
      <w:bookmarkStart w:id="2925" w:name="_Toc519848325"/>
      <w:bookmarkStart w:id="2926" w:name="_Toc519848506"/>
      <w:bookmarkStart w:id="2927" w:name="_Toc521326275"/>
      <w:bookmarkStart w:id="2928" w:name="_Toc529869823"/>
      <w:bookmarkStart w:id="2929" w:name="_Toc13583372"/>
      <w:bookmarkStart w:id="2930" w:name="_Toc13651101"/>
      <w:bookmarkStart w:id="2931" w:name="_Toc13666022"/>
      <w:bookmarkStart w:id="2932" w:name="_Toc13739464"/>
      <w:bookmarkStart w:id="2933" w:name="_Toc24466570"/>
      <w:bookmarkStart w:id="2934" w:name="_Toc24468751"/>
      <w:bookmarkStart w:id="2935" w:name="_Toc24470190"/>
      <w:bookmarkStart w:id="2936" w:name="_Toc37053371"/>
      <w:bookmarkStart w:id="2937" w:name="_Toc38117564"/>
      <w:bookmarkStart w:id="2938" w:name="_Toc38359404"/>
      <w:bookmarkStart w:id="2939" w:name="_Toc38360404"/>
      <w:bookmarkStart w:id="2940" w:name="_Toc46999346"/>
      <w:bookmarkStart w:id="2941" w:name="_Toc47001108"/>
      <w:bookmarkStart w:id="2942" w:name="_Toc56766904"/>
      <w:bookmarkStart w:id="2943" w:name="_Toc57030857"/>
      <w:bookmarkStart w:id="2944" w:name="_Toc57030973"/>
      <w:bookmarkStart w:id="2945" w:name="_Toc57031630"/>
      <w:bookmarkStart w:id="2946" w:name="_Toc63505061"/>
      <w:bookmarkStart w:id="2947" w:name="_Toc63505190"/>
      <w:bookmarkStart w:id="2948" w:name="_Toc63513101"/>
      <w:bookmarkStart w:id="2949" w:name="_Toc63514697"/>
      <w:bookmarkStart w:id="2950" w:name="_Toc63514881"/>
      <w:bookmarkStart w:id="2951" w:name="_Toc63516267"/>
      <w:bookmarkStart w:id="2952" w:name="_Toc63516397"/>
      <w:bookmarkStart w:id="2953" w:name="_Toc63516522"/>
      <w:bookmarkStart w:id="2954" w:name="_Toc86407282"/>
      <w:bookmarkStart w:id="2955" w:name="_Toc86407658"/>
      <w:bookmarkStart w:id="2956" w:name="_Toc113001437"/>
      <w:bookmarkStart w:id="2957" w:name="_Toc113001565"/>
      <w:bookmarkStart w:id="2958" w:name="_Toc115339527"/>
      <w:bookmarkStart w:id="2959" w:name="_Toc115763784"/>
      <w:bookmarkStart w:id="2960" w:name="_Toc115765597"/>
      <w:bookmarkStart w:id="2961" w:name="_Toc115765725"/>
      <w:bookmarkStart w:id="2962" w:name="_Toc115769864"/>
      <w:bookmarkStart w:id="2963" w:name="_Toc119050122"/>
      <w:bookmarkStart w:id="2964" w:name="_Toc119056166"/>
      <w:bookmarkStart w:id="2965" w:name="_Toc119070222"/>
      <w:bookmarkStart w:id="2966" w:name="_Toc119467952"/>
      <w:bookmarkStart w:id="2967" w:name="_Toc119664443"/>
      <w:bookmarkStart w:id="2968" w:name="_Toc119664842"/>
      <w:bookmarkStart w:id="2969" w:name="_Toc119927837"/>
      <w:bookmarkStart w:id="2970" w:name="_Toc124522637"/>
      <w:bookmarkStart w:id="2971" w:name="_Toc124772910"/>
      <w:bookmarkStart w:id="2972" w:name="_Toc124774173"/>
      <w:bookmarkStart w:id="2973" w:name="_Toc124841435"/>
      <w:bookmarkStart w:id="2974" w:name="_Toc124842136"/>
      <w:bookmarkStart w:id="2975" w:name="_Toc157171769"/>
      <w:r>
        <w:t xml:space="preserve">Administration of </w:t>
      </w:r>
      <w:bookmarkEnd w:id="2920"/>
      <w:r>
        <w:t>a Descendant’s Trust</w:t>
      </w:r>
      <w:bookmarkStart w:id="2976" w:name="_Ref511875024"/>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p>
    <w:bookmarkEnd w:id="2976"/>
    <w:p w14:paraId="0B4F61B2" w14:textId="77777777" w:rsidR="0076725B" w:rsidRDefault="0076725B" w:rsidP="0076725B">
      <w:pPr>
        <w:pStyle w:val="TextHeading2"/>
        <w:spacing w:after="0"/>
      </w:pPr>
      <w:r>
        <w:t>The Trustee shall administer each remainder beneficiary’s trust as follows:</w:t>
      </w:r>
    </w:p>
    <w:p w14:paraId="7F63A348" w14:textId="77777777" w:rsidR="0076725B" w:rsidRDefault="0076725B" w:rsidP="0076725B">
      <w:pPr>
        <w:pStyle w:val="Heading3"/>
        <w:spacing w:after="0"/>
      </w:pPr>
      <w:r>
        <w:t>Distributions of Income and Principal</w:t>
      </w:r>
    </w:p>
    <w:p w14:paraId="393753B4" w14:textId="427D7F10" w:rsidR="00E62B87" w:rsidRDefault="00D40090" w:rsidP="008876E1">
      <w:pPr>
        <w:pStyle w:val="TextHeading3"/>
        <w:spacing w:after="0"/>
        <w:ind w:right="0"/>
      </w:pPr>
      <w:r>
        <w:t xml:space="preserve">The </w:t>
      </w:r>
      <w:r w:rsidR="00CE4420">
        <w:t xml:space="preserve">Distribution Advisor may direct the </w:t>
      </w:r>
      <w:r>
        <w:t>Trustee</w:t>
      </w:r>
      <w:r w:rsidR="009D2C02">
        <w:t xml:space="preserve"> to </w:t>
      </w:r>
      <w:r>
        <w:t xml:space="preserve">distribute to </w:t>
      </w:r>
      <w:r w:rsidR="009D2C02">
        <w:t xml:space="preserve">any one or more of the </w:t>
      </w:r>
      <w:r w:rsidR="00382265">
        <w:t>Primary B</w:t>
      </w:r>
      <w:r>
        <w:t xml:space="preserve">eneficiary </w:t>
      </w:r>
      <w:r w:rsidR="00382265">
        <w:t xml:space="preserve">and the Primary Beneficiary’s descendants </w:t>
      </w:r>
      <w:r>
        <w:t xml:space="preserve">as much of the </w:t>
      </w:r>
      <w:r w:rsidR="009D2C02">
        <w:t xml:space="preserve">net </w:t>
      </w:r>
      <w:r>
        <w:t xml:space="preserve">income </w:t>
      </w:r>
      <w:r>
        <w:lastRenderedPageBreak/>
        <w:t xml:space="preserve">and principal of </w:t>
      </w:r>
      <w:r w:rsidR="00E37130">
        <w:t>such Primary B</w:t>
      </w:r>
      <w:r>
        <w:t xml:space="preserve">eneficiary’s trust as </w:t>
      </w:r>
      <w:r w:rsidR="00E37130">
        <w:t xml:space="preserve">the </w:t>
      </w:r>
      <w:r w:rsidR="00E62B87">
        <w:t xml:space="preserve">Advisor </w:t>
      </w:r>
      <w:r>
        <w:t>may determine advisable</w:t>
      </w:r>
      <w:r w:rsidR="00E62B87">
        <w:t xml:space="preserve"> in its sole and absolute discretion.</w:t>
      </w:r>
      <w:r w:rsidR="00EC5DE8">
        <w:t xml:space="preserve"> </w:t>
      </w:r>
      <w:ins w:id="2977" w:author="Mark Pierce" w:date="2023-01-13T15:47:00Z">
        <w:r w:rsidR="00EC5DE8" w:rsidRPr="00200794">
          <w:t xml:space="preserve">This discretionary distribution power has been adopted, and shall be construed, in accordance with W.S. §4-10-504. No other </w:t>
        </w:r>
      </w:ins>
      <w:r w:rsidR="00EC5DE8" w:rsidRPr="00200794">
        <w:t xml:space="preserve">distributions </w:t>
      </w:r>
      <w:del w:id="2978" w:author="Mark Pierce" w:date="2023-01-13T15:47:00Z">
        <w:r w:rsidR="00EC5DE8">
          <w:delText>may be made</w:delText>
        </w:r>
      </w:del>
      <w:ins w:id="2979" w:author="Mark Pierce" w:date="2023-01-13T15:47:00Z">
        <w:r w:rsidR="00EC5DE8" w:rsidRPr="00200794">
          <w:t>are permitted from a Primary Beneficiary’s trust during its administration</w:t>
        </w:r>
      </w:ins>
      <w:r w:rsidR="00EC5DE8" w:rsidRPr="00200794">
        <w:t>.</w:t>
      </w:r>
    </w:p>
    <w:p w14:paraId="2E76B049" w14:textId="77777777" w:rsidR="005E0D9B" w:rsidRPr="00200794" w:rsidRDefault="00D40090" w:rsidP="005E0D9B">
      <w:pPr>
        <w:pStyle w:val="TextHeading3"/>
        <w:spacing w:after="0"/>
        <w:ind w:right="0"/>
      </w:pPr>
      <w:r>
        <w:t>Undistributed net income shall be accumulated and added to principal.</w:t>
      </w:r>
      <w:r w:rsidR="005E0D9B">
        <w:tab/>
      </w:r>
    </w:p>
    <w:p w14:paraId="1A55A23C" w14:textId="77777777" w:rsidR="005E0D9B" w:rsidRPr="00C74880" w:rsidRDefault="005E0D9B" w:rsidP="005E0D9B">
      <w:pPr>
        <w:spacing w:before="120" w:after="120"/>
        <w:ind w:left="1800" w:hanging="360"/>
        <w:rPr>
          <w:ins w:id="2980" w:author="Mark Pierce" w:date="2023-01-13T15:47:00Z"/>
          <w:rFonts w:ascii="Arial" w:hAnsi="Arial"/>
          <w:b/>
        </w:rPr>
      </w:pPr>
      <w:ins w:id="2981" w:author="Mark Pierce" w:date="2023-01-13T15:47:00Z">
        <w:r w:rsidRPr="00C74880">
          <w:rPr>
            <w:rFonts w:ascii="Arial" w:hAnsi="Arial"/>
            <w:b/>
          </w:rPr>
          <w:t>(1)</w:t>
        </w:r>
        <w:r w:rsidRPr="00C74880">
          <w:rPr>
            <w:rFonts w:ascii="Arial" w:hAnsi="Arial"/>
            <w:b/>
          </w:rPr>
          <w:tab/>
          <w:t>Unequal Distributions Authorized</w:t>
        </w:r>
      </w:ins>
    </w:p>
    <w:p w14:paraId="623D96BC" w14:textId="7F48BDF7" w:rsidR="005E0D9B" w:rsidRPr="00C74880" w:rsidRDefault="005E0D9B" w:rsidP="005E0D9B">
      <w:pPr>
        <w:spacing w:after="120"/>
        <w:ind w:left="1440"/>
        <w:jc w:val="both"/>
        <w:rPr>
          <w:ins w:id="2982" w:author="Mark Pierce" w:date="2023-01-13T15:47:00Z"/>
          <w:rFonts w:ascii="Arial" w:hAnsi="Arial" w:cs="Arial"/>
          <w:b/>
          <w:bCs/>
        </w:rPr>
      </w:pPr>
      <w:ins w:id="2983" w:author="Mark Pierce" w:date="2023-01-13T15:47:00Z">
        <w:r w:rsidRPr="00C74880">
          <w:t xml:space="preserve">The Trustee, at the Distribution Advisor’s direction and in the Distribution Advisor’s absolute discretion, may make distributions or allocations of </w:t>
        </w:r>
        <w:r w:rsidRPr="00200794">
          <w:t xml:space="preserve">net </w:t>
        </w:r>
        <w:r w:rsidRPr="00C74880">
          <w:t xml:space="preserve">income or principal to or for the benefit of one or more of the beneficiaries of each trust administered under this Article to the complete exclusion of the other 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beneficiary of </w:t>
        </w:r>
      </w:ins>
      <w:r w:rsidR="001471DF">
        <w:t xml:space="preserve">the </w:t>
      </w:r>
      <w:ins w:id="2984" w:author="Mark Pierce" w:date="2023-01-13T15:47:00Z">
        <w:r w:rsidRPr="00C74880">
          <w:t>trust</w:t>
        </w:r>
        <w:r w:rsidRPr="00C74880">
          <w:rPr>
            <w:rFonts w:ascii="Arial" w:hAnsi="Arial" w:cs="Arial"/>
          </w:rPr>
          <w:t>.</w:t>
        </w:r>
      </w:ins>
    </w:p>
    <w:p w14:paraId="6FCC9A50" w14:textId="77777777" w:rsidR="005E0D9B" w:rsidRPr="00C74880" w:rsidRDefault="005E0D9B" w:rsidP="005E0D9B">
      <w:pPr>
        <w:spacing w:after="120"/>
        <w:ind w:left="1440"/>
        <w:jc w:val="both"/>
        <w:rPr>
          <w:ins w:id="2985" w:author="Mark Pierce" w:date="2023-01-13T15:47:00Z"/>
          <w:rFonts w:ascii="Arial" w:hAnsi="Arial" w:cs="Arial"/>
          <w:b/>
          <w:bCs/>
        </w:rPr>
      </w:pPr>
      <w:ins w:id="2986" w:author="Mark Pierce" w:date="2023-01-13T15:47:00Z">
        <w:r w:rsidRPr="00C74880">
          <w:rPr>
            <w:rFonts w:ascii="Arial" w:hAnsi="Arial" w:cs="Arial"/>
            <w:b/>
            <w:bCs/>
          </w:rPr>
          <w:t>(2) Allocation of Distributions</w:t>
        </w:r>
      </w:ins>
    </w:p>
    <w:p w14:paraId="1748DE1C" w14:textId="67782762" w:rsidR="005E0D9B" w:rsidRPr="00C74880" w:rsidRDefault="005E0D9B" w:rsidP="005E0D9B">
      <w:pPr>
        <w:spacing w:after="120"/>
        <w:ind w:left="1440"/>
        <w:jc w:val="both"/>
        <w:rPr>
          <w:ins w:id="2987" w:author="Mark Pierce" w:date="2023-01-13T15:47:00Z"/>
          <w:rFonts w:ascii="Arial" w:hAnsi="Arial" w:cs="Arial"/>
          <w:b/>
          <w:bCs/>
        </w:rPr>
      </w:pPr>
      <w:ins w:id="2988" w:author="Mark Pierce" w:date="2023-01-13T15:47:00Z">
        <w:r w:rsidRPr="00C74880">
          <w:t xml:space="preserve">If any distribution is made to or for the benefit of a beneficiary of any trust administered under this Article, then the amount of </w:t>
        </w:r>
      </w:ins>
      <w:r w:rsidR="00061216">
        <w:t xml:space="preserve">the </w:t>
      </w:r>
      <w:ins w:id="2989" w:author="Mark Pierce" w:date="2023-01-13T15:47:00Z">
        <w:r w:rsidRPr="00C74880">
          <w:t xml:space="preserve">distribution shall be charged against </w:t>
        </w:r>
      </w:ins>
      <w:r w:rsidR="00061216">
        <w:t xml:space="preserve">the </w:t>
      </w:r>
      <w:ins w:id="2990" w:author="Mark Pierce" w:date="2023-01-13T15:47:00Z">
        <w:r w:rsidRPr="00C74880">
          <w:t xml:space="preserve">trust as a whole and not against any individual benefit that </w:t>
        </w:r>
      </w:ins>
      <w:r w:rsidR="001471DF">
        <w:t xml:space="preserve">the </w:t>
      </w:r>
      <w:ins w:id="2991" w:author="Mark Pierce" w:date="2023-01-13T15:47:00Z">
        <w:r w:rsidRPr="00C74880">
          <w:t xml:space="preserve"> beneficiary may ultimately receive</w:t>
        </w:r>
        <w:r w:rsidRPr="00C74880">
          <w:rPr>
            <w:rFonts w:ascii="Arial" w:hAnsi="Arial" w:cs="Arial"/>
          </w:rPr>
          <w:t>.</w:t>
        </w:r>
      </w:ins>
    </w:p>
    <w:p w14:paraId="617D9324" w14:textId="77777777" w:rsidR="005E0D9B" w:rsidRPr="00C74880" w:rsidRDefault="005E0D9B" w:rsidP="005E0D9B">
      <w:pPr>
        <w:spacing w:after="120"/>
        <w:ind w:left="1440"/>
        <w:jc w:val="both"/>
        <w:rPr>
          <w:ins w:id="2992" w:author="Mark Pierce" w:date="2023-01-13T15:47:00Z"/>
          <w:rFonts w:ascii="Arial" w:hAnsi="Arial" w:cs="Arial"/>
          <w:b/>
          <w:bCs/>
        </w:rPr>
      </w:pPr>
      <w:ins w:id="2993" w:author="Mark Pierce" w:date="2023-01-13T15:47:00Z">
        <w:r w:rsidRPr="00C74880">
          <w:rPr>
            <w:rFonts w:ascii="Arial" w:hAnsi="Arial" w:cs="Arial"/>
            <w:b/>
            <w:bCs/>
          </w:rPr>
          <w:t>(3) Renouncing Beneficial Rights</w:t>
        </w:r>
      </w:ins>
    </w:p>
    <w:p w14:paraId="2982A40C" w14:textId="22D2259A" w:rsidR="005E0D9B" w:rsidRPr="00200794" w:rsidRDefault="005E0D9B" w:rsidP="005E0D9B">
      <w:pPr>
        <w:spacing w:after="120"/>
        <w:ind w:left="1440"/>
        <w:jc w:val="both"/>
        <w:rPr>
          <w:ins w:id="2994" w:author="Mark Pierce" w:date="2023-01-13T15:47:00Z"/>
          <w:rFonts w:ascii="Arial" w:hAnsi="Arial" w:cs="Arial"/>
          <w:b/>
          <w:bCs/>
        </w:rPr>
      </w:pPr>
      <w:ins w:id="2995" w:author="Mark Pierce" w:date="2023-01-13T15:47:00Z">
        <w:r w:rsidRPr="00C74880">
          <w:t xml:space="preserve">Any beneficiary of a trust administered under this Article may renounce </w:t>
        </w:r>
      </w:ins>
      <w:r w:rsidR="0002157C">
        <w:t xml:space="preserve">the </w:t>
      </w:r>
      <w:ins w:id="2996" w:author="Mark Pierce" w:date="2023-01-13T15:47:00Z">
        <w:r w:rsidRPr="00C74880">
          <w:t>beneficiary’s designation as a beneficiary. To be effective, any renunciation must be made by a written instrument delivered to the Trustee</w:t>
        </w:r>
        <w:r w:rsidRPr="00C74880">
          <w:rPr>
            <w:rFonts w:ascii="Arial" w:hAnsi="Arial" w:cs="Arial"/>
          </w:rPr>
          <w:t>.</w:t>
        </w:r>
      </w:ins>
    </w:p>
    <w:p w14:paraId="69011DEE" w14:textId="77777777" w:rsidR="0076725B" w:rsidRDefault="0076725B" w:rsidP="008876E1">
      <w:pPr>
        <w:pStyle w:val="Heading3"/>
        <w:spacing w:after="0"/>
        <w:ind w:right="0"/>
      </w:pPr>
      <w:r>
        <w:t>Guidelines for Discretionary Distributions</w:t>
      </w:r>
    </w:p>
    <w:p w14:paraId="36E968C8" w14:textId="2B1C2858" w:rsidR="00766BF7" w:rsidRPr="00200794" w:rsidRDefault="00766BF7" w:rsidP="00766BF7">
      <w:pPr>
        <w:pStyle w:val="TextHeading3"/>
        <w:spacing w:after="0"/>
        <w:ind w:right="0"/>
      </w:pPr>
      <w:del w:id="2997" w:author="Mark Pierce" w:date="2023-01-13T15:47:00Z">
        <w:r>
          <w:delText>In making</w:delText>
        </w:r>
      </w:del>
      <w:ins w:id="2998" w:author="Mark Pierce" w:date="2023-01-13T15:47:00Z">
        <w:r w:rsidRPr="00200794">
          <w:t>When determining to authorize the Trustee to make any</w:t>
        </w:r>
      </w:ins>
      <w:r w:rsidRPr="00200794">
        <w:t xml:space="preserve"> discretionary distributions to </w:t>
      </w:r>
      <w:del w:id="2999" w:author="Mark Pierce" w:date="2023-01-13T15:47:00Z">
        <w:r>
          <w:delText xml:space="preserve">a beneficiary, the Trustee </w:delText>
        </w:r>
      </w:del>
      <w:ins w:id="3000" w:author="Mark Pierce" w:date="2023-01-13T15:47:00Z">
        <w:r w:rsidRPr="00200794">
          <w:t xml:space="preserve">the Primary Beneficiary or any descendant of a Primary Beneficiary, the Distribution Advisor </w:t>
        </w:r>
      </w:ins>
      <w:r w:rsidRPr="00200794">
        <w:t xml:space="preserve">may consider </w:t>
      </w:r>
      <w:del w:id="3001" w:author="Mark Pierce" w:date="2023-01-13T15:47:00Z">
        <w:r>
          <w:delText>all</w:delText>
        </w:r>
      </w:del>
      <w:ins w:id="3002" w:author="Mark Pierce" w:date="2023-01-13T15:47:00Z">
        <w:r w:rsidRPr="00200794">
          <w:t>such</w:t>
        </w:r>
      </w:ins>
      <w:r w:rsidRPr="00200794">
        <w:t xml:space="preserve"> other </w:t>
      </w:r>
      <w:del w:id="3003" w:author="Mark Pierce" w:date="2023-01-13T15:47:00Z">
        <w:r>
          <w:delText>known resources</w:delText>
        </w:r>
      </w:del>
      <w:ins w:id="3004" w:author="Mark Pierce" w:date="2023-01-13T15:47:00Z">
        <w:r w:rsidRPr="00200794">
          <w:t>sources of income or principal as are</w:t>
        </w:r>
      </w:ins>
      <w:r w:rsidRPr="00200794">
        <w:t xml:space="preserve"> available </w:t>
      </w:r>
      <w:del w:id="3005" w:author="Mark Pierce" w:date="2023-01-13T15:47:00Z">
        <w:r>
          <w:delText xml:space="preserve">the beneficiary before making distributions and may be liberal in making distributions. </w:delText>
        </w:r>
      </w:del>
      <w:ins w:id="3006" w:author="Mark Pierce" w:date="2023-01-13T15:47:00Z">
        <w:r w:rsidRPr="00200794">
          <w:t>and known by the Distribution Advisor. Grantor</w:t>
        </w:r>
      </w:ins>
      <w:r w:rsidR="004E3056">
        <w:t>s</w:t>
      </w:r>
      <w:ins w:id="3007" w:author="Mark Pierce" w:date="2023-01-13T15:47:00Z">
        <w:r w:rsidRPr="00200794">
          <w:t xml:space="preserve"> acknowledge the possibility that</w:t>
        </w:r>
      </w:ins>
      <w:r w:rsidRPr="00200794">
        <w:t xml:space="preserve"> the principal of the trust may be exhausted </w:t>
      </w:r>
      <w:del w:id="3008" w:author="Mark Pierce" w:date="2023-01-13T15:47:00Z">
        <w:r>
          <w:delText>in making</w:delText>
        </w:r>
      </w:del>
      <w:ins w:id="3009" w:author="Mark Pierce" w:date="2023-01-13T15:47:00Z">
        <w:r w:rsidRPr="00200794">
          <w:t>from</w:t>
        </w:r>
      </w:ins>
      <w:r w:rsidRPr="00200794">
        <w:t xml:space="preserve"> </w:t>
      </w:r>
      <w:r w:rsidR="001B4B96">
        <w:t xml:space="preserve">these </w:t>
      </w:r>
      <w:r w:rsidRPr="00200794">
        <w:t>distributions.</w:t>
      </w:r>
    </w:p>
    <w:p w14:paraId="32E9451D" w14:textId="77777777" w:rsidR="00616453" w:rsidRPr="00200794" w:rsidRDefault="00616453" w:rsidP="00616453">
      <w:pPr>
        <w:pStyle w:val="Heading2"/>
        <w:spacing w:after="0"/>
        <w:rPr>
          <w:ins w:id="3010" w:author="Mark Pierce" w:date="2023-01-13T15:47:00Z"/>
        </w:rPr>
      </w:pPr>
      <w:bookmarkStart w:id="3011" w:name="_Toc115179416"/>
      <w:bookmarkStart w:id="3012" w:name="_Toc115179573"/>
      <w:bookmarkStart w:id="3013" w:name="_Toc115184463"/>
      <w:bookmarkStart w:id="3014" w:name="_Toc115359481"/>
      <w:bookmarkStart w:id="3015" w:name="_Toc117683000"/>
      <w:bookmarkStart w:id="3016" w:name="_Toc118653127"/>
      <w:bookmarkStart w:id="3017" w:name="_Toc120702527"/>
      <w:bookmarkStart w:id="3018" w:name="_Toc121108921"/>
      <w:bookmarkStart w:id="3019" w:name="_Toc121200770"/>
      <w:bookmarkStart w:id="3020" w:name="_Toc121219438"/>
      <w:bookmarkStart w:id="3021" w:name="_Toc123708500"/>
      <w:bookmarkStart w:id="3022" w:name="_Toc124426198"/>
      <w:bookmarkStart w:id="3023" w:name="_Toc124522638"/>
      <w:bookmarkStart w:id="3024" w:name="_Toc124772911"/>
      <w:bookmarkStart w:id="3025" w:name="_Toc124774174"/>
      <w:bookmarkStart w:id="3026" w:name="_Toc124841436"/>
      <w:bookmarkStart w:id="3027" w:name="_Toc124842137"/>
      <w:bookmarkStart w:id="3028" w:name="_Toc157171770"/>
      <w:ins w:id="3029" w:author="Mark Pierce" w:date="2023-01-13T15:47:00Z">
        <w:r w:rsidRPr="00200794">
          <w:t>Primary Beneficiary’s Testamentary Power of Appointment</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r w:rsidRPr="00200794">
          <w:t xml:space="preserve"> </w:t>
        </w:r>
      </w:ins>
    </w:p>
    <w:p w14:paraId="3A0D2EFF" w14:textId="7548C7DD" w:rsidR="00616453" w:rsidRPr="00200794" w:rsidRDefault="00616453" w:rsidP="00616453">
      <w:pPr>
        <w:pStyle w:val="TextHeading2"/>
      </w:pPr>
      <w:r w:rsidRPr="00200794">
        <w:t xml:space="preserve">The Primary Beneficiary of any trust administered under this Article may appoint any trust property remaining in </w:t>
      </w:r>
      <w:r w:rsidR="00935109">
        <w:t xml:space="preserve">the </w:t>
      </w:r>
      <w:r w:rsidRPr="00200794">
        <w:t xml:space="preserve">Primary Beneficiary’s trust at </w:t>
      </w:r>
      <w:r w:rsidR="00935109">
        <w:t xml:space="preserve">the </w:t>
      </w:r>
      <w:r w:rsidRPr="00200794">
        <w:t xml:space="preserve">Primary Beneficiary’s death to any one or more of </w:t>
      </w:r>
      <w:r w:rsidR="00935109">
        <w:t xml:space="preserve">the </w:t>
      </w:r>
      <w:r w:rsidRPr="00200794">
        <w:t xml:space="preserve">Primary Beneficiary’s descendants </w:t>
      </w:r>
      <w:del w:id="3030" w:author="Mark Pierce" w:date="2023-01-13T15:47:00Z">
        <w:r w:rsidRPr="003B36A6">
          <w:rPr>
            <w:rFonts w:cs="Arial"/>
            <w:color w:val="000000"/>
          </w:rPr>
          <w:delText xml:space="preserve">and charities qualified under IRC §2055 </w:delText>
        </w:r>
      </w:del>
      <w:r w:rsidRPr="00200794">
        <w:t>in equal or unequal proportions and on any terms or conditions designated.  This power is exercisable by valid will or any other written instrument, and the power shall be effective immediately after the death of the Primary Beneficiary.  This power is not exercisable for the purpose of discharging the Primary Beneficiary’s legal obligations or otherwise for his or her pecuniary benefit.</w:t>
      </w:r>
    </w:p>
    <w:p w14:paraId="26D0AEBA" w14:textId="2B2236DB" w:rsidR="00616453" w:rsidRDefault="00616453" w:rsidP="00616453">
      <w:pPr>
        <w:pStyle w:val="TextHeading2"/>
        <w:spacing w:after="0"/>
      </w:pPr>
      <w:r w:rsidRPr="00200794">
        <w:t>The Primary Beneficiary may not exercise this power to appoint any interest in this trust to the Primary Beneficiary, the Primary Beneficiary’s estate, the Primary Beneficiary’s creditors, or creditors of the Primary Beneficiary’s estate.  The Primary Beneficiary may not exercise this power to create another power of appointment that, under any applicable law, can be validly exercised in a way that would postpone the vesting of any estate or interest in the property subject to the power for a period ascertainable without reference to the first power.  The Primary Beneficiary may not exercise the power to suspend the absolute ownership or any power of alienation over the property subject to this power for a period ascertainable without regard to the date of creation of the first power.</w:t>
      </w:r>
    </w:p>
    <w:p w14:paraId="152CDBA9" w14:textId="77777777" w:rsidR="00B22F77" w:rsidRPr="00200794" w:rsidRDefault="00B22F77" w:rsidP="00B22F77">
      <w:pPr>
        <w:pStyle w:val="Heading2"/>
        <w:spacing w:after="0"/>
        <w:rPr>
          <w:ins w:id="3031" w:author="Mark Pierce" w:date="2023-01-13T15:47:00Z"/>
        </w:rPr>
      </w:pPr>
      <w:bookmarkStart w:id="3032" w:name="_Toc115359482"/>
      <w:bookmarkStart w:id="3033" w:name="_Ref117676678"/>
      <w:bookmarkStart w:id="3034" w:name="_Toc117683001"/>
      <w:bookmarkStart w:id="3035" w:name="_Toc118653128"/>
      <w:bookmarkStart w:id="3036" w:name="_Toc120702528"/>
      <w:bookmarkStart w:id="3037" w:name="_Toc121108922"/>
      <w:bookmarkStart w:id="3038" w:name="_Toc121200771"/>
      <w:bookmarkStart w:id="3039" w:name="_Toc121219439"/>
      <w:bookmarkStart w:id="3040" w:name="_Toc123708501"/>
      <w:bookmarkStart w:id="3041" w:name="_Toc124426199"/>
      <w:bookmarkStart w:id="3042" w:name="_Toc124522639"/>
      <w:bookmarkStart w:id="3043" w:name="_Toc124772912"/>
      <w:bookmarkStart w:id="3044" w:name="_Toc124774175"/>
      <w:bookmarkStart w:id="3045" w:name="_Toc124841437"/>
      <w:bookmarkStart w:id="3046" w:name="_Toc124842138"/>
      <w:bookmarkStart w:id="3047" w:name="_Toc157171771"/>
      <w:ins w:id="3048" w:author="Mark Pierce" w:date="2023-01-13T15:47:00Z">
        <w:r w:rsidRPr="00200794">
          <w:t>Primary Beneficiary’s Death</w:t>
        </w:r>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r w:rsidRPr="00200794">
          <w:t xml:space="preserve"> </w:t>
        </w:r>
      </w:ins>
    </w:p>
    <w:p w14:paraId="74F3A84D" w14:textId="7B8515A8" w:rsidR="00B22F77" w:rsidRPr="00200794" w:rsidRDefault="00B22F77" w:rsidP="00B22F77">
      <w:pPr>
        <w:pStyle w:val="TextHeading2"/>
        <w:rPr>
          <w:ins w:id="3049" w:author="Mark Pierce" w:date="2023-01-13T15:47:00Z"/>
        </w:rPr>
      </w:pPr>
      <w:ins w:id="3050" w:author="Mark Pierce" w:date="2023-01-13T15:47:00Z">
        <w:r w:rsidRPr="00200794">
          <w:t xml:space="preserve">On the death of a Primary Beneficiary, </w:t>
        </w:r>
      </w:ins>
      <w:r w:rsidR="00401C55">
        <w:t xml:space="preserve">the Primary Beneficiary’s </w:t>
      </w:r>
      <w:ins w:id="3051" w:author="Mark Pierce" w:date="2023-01-13T15:47:00Z">
        <w:r w:rsidRPr="00200794">
          <w:t>trust shall terminate and any trust property remaining shall be divided into shares as follows (each individually, a “</w:t>
        </w:r>
        <w:r w:rsidRPr="00200794">
          <w:rPr>
            <w:i/>
            <w:iCs/>
          </w:rPr>
          <w:t>remainder beneficiary</w:t>
        </w:r>
        <w:r w:rsidRPr="00200794">
          <w:t>”):</w:t>
        </w:r>
      </w:ins>
    </w:p>
    <w:p w14:paraId="428C7DDF" w14:textId="70A45BC6" w:rsidR="00B22F77" w:rsidRPr="00200794" w:rsidRDefault="007B2124" w:rsidP="00B22F77">
      <w:pPr>
        <w:pStyle w:val="TextHeading2"/>
        <w:numPr>
          <w:ilvl w:val="0"/>
          <w:numId w:val="44"/>
        </w:numPr>
        <w:rPr>
          <w:ins w:id="3052" w:author="Mark Pierce" w:date="2023-01-13T15:47:00Z"/>
        </w:rPr>
      </w:pPr>
      <w:r>
        <w:t>t</w:t>
      </w:r>
      <w:r w:rsidR="000746F2">
        <w:t xml:space="preserve">he </w:t>
      </w:r>
      <w:ins w:id="3053" w:author="Mark Pierce" w:date="2023-01-13T15:47:00Z">
        <w:r w:rsidR="00B22F77" w:rsidRPr="00200794">
          <w:t xml:space="preserve">deceased Primary Beneficiary’s descendants, </w:t>
        </w:r>
      </w:ins>
      <w:r w:rsidR="00A52107">
        <w:rPr>
          <w:i/>
          <w:iCs/>
        </w:rPr>
        <w:t>by representation</w:t>
      </w:r>
      <w:ins w:id="3054" w:author="Mark Pierce" w:date="2023-01-13T15:47:00Z">
        <w:r w:rsidR="00B22F77" w:rsidRPr="00200794">
          <w:t>; or if none, then</w:t>
        </w:r>
      </w:ins>
    </w:p>
    <w:p w14:paraId="22C59D12" w14:textId="6DC5C61D" w:rsidR="00B22F77" w:rsidRPr="00200794" w:rsidRDefault="00B22F77" w:rsidP="00B22F77">
      <w:pPr>
        <w:pStyle w:val="TextHeading2"/>
        <w:numPr>
          <w:ilvl w:val="0"/>
          <w:numId w:val="44"/>
        </w:numPr>
        <w:rPr>
          <w:ins w:id="3055" w:author="Mark Pierce" w:date="2023-01-13T15:47:00Z"/>
        </w:rPr>
      </w:pPr>
      <w:ins w:id="3056" w:author="Mark Pierce" w:date="2023-01-13T15:47:00Z">
        <w:r w:rsidRPr="00200794">
          <w:t>the descendants,</w:t>
        </w:r>
        <w:r w:rsidRPr="00200794">
          <w:rPr>
            <w:i/>
            <w:iCs/>
          </w:rPr>
          <w:t xml:space="preserve"> </w:t>
        </w:r>
      </w:ins>
      <w:r w:rsidR="00F838BF">
        <w:rPr>
          <w:i/>
          <w:iCs/>
        </w:rPr>
        <w:t xml:space="preserve">by representation, </w:t>
      </w:r>
      <w:ins w:id="3057" w:author="Mark Pierce" w:date="2023-01-13T15:47:00Z">
        <w:r w:rsidRPr="00200794">
          <w:t xml:space="preserve">of the deceased Primary Beneficiary’s closest related ancestor who also </w:t>
        </w:r>
      </w:ins>
      <w:r w:rsidR="00FD3845">
        <w:t xml:space="preserve">(i) </w:t>
      </w:r>
      <w:r w:rsidR="00934A67">
        <w:t xml:space="preserve">is </w:t>
      </w:r>
      <w:r w:rsidR="00FD3845">
        <w:t xml:space="preserve">the </w:t>
      </w:r>
      <w:r w:rsidR="00F838BF">
        <w:t>Grantors</w:t>
      </w:r>
      <w:r w:rsidR="00EF1662">
        <w:t>’</w:t>
      </w:r>
      <w:r w:rsidR="00FD3845">
        <w:t xml:space="preserve"> descendant</w:t>
      </w:r>
      <w:r w:rsidR="00F838BF">
        <w:t xml:space="preserve"> and </w:t>
      </w:r>
      <w:r w:rsidR="00EF1662">
        <w:t xml:space="preserve">(ii) </w:t>
      </w:r>
      <w:r w:rsidR="00F838BF">
        <w:t xml:space="preserve">has </w:t>
      </w:r>
      <w:ins w:id="3058" w:author="Mark Pierce" w:date="2023-01-13T15:47:00Z">
        <w:r w:rsidRPr="00200794">
          <w:t>then-living descendants of his or her own; or if none, then</w:t>
        </w:r>
      </w:ins>
    </w:p>
    <w:p w14:paraId="0E6D5788" w14:textId="0C15520F" w:rsidR="00B22F77" w:rsidRPr="00200794" w:rsidRDefault="00B22F77" w:rsidP="0035237A">
      <w:pPr>
        <w:pStyle w:val="TextHeading2"/>
        <w:numPr>
          <w:ilvl w:val="0"/>
          <w:numId w:val="44"/>
        </w:numPr>
        <w:rPr>
          <w:ins w:id="3059" w:author="Mark Pierce" w:date="2023-01-13T15:47:00Z"/>
        </w:rPr>
      </w:pPr>
      <w:ins w:id="3060" w:author="Mark Pierce" w:date="2023-01-13T15:47:00Z">
        <w:r w:rsidRPr="00200794">
          <w:t>Grantors</w:t>
        </w:r>
      </w:ins>
      <w:r w:rsidR="00A52107">
        <w:t>’</w:t>
      </w:r>
      <w:ins w:id="3061" w:author="Mark Pierce" w:date="2023-01-13T15:47:00Z">
        <w:r w:rsidRPr="00200794">
          <w:t xml:space="preserve"> descendants,</w:t>
        </w:r>
        <w:r w:rsidRPr="003F4152">
          <w:rPr>
            <w:i/>
            <w:iCs/>
          </w:rPr>
          <w:t xml:space="preserve"> </w:t>
        </w:r>
      </w:ins>
      <w:r w:rsidR="003F4152" w:rsidRPr="003F4152">
        <w:rPr>
          <w:i/>
          <w:iCs/>
        </w:rPr>
        <w:t xml:space="preserve">by representation, </w:t>
      </w:r>
      <w:ins w:id="3062" w:author="Mark Pierce" w:date="2023-01-13T15:47:00Z">
        <w:r w:rsidRPr="00200794">
          <w:t>if different.</w:t>
        </w:r>
      </w:ins>
    </w:p>
    <w:p w14:paraId="13C3C371" w14:textId="0AD23CD3" w:rsidR="00B22F77" w:rsidRPr="00200794" w:rsidRDefault="00B22F77" w:rsidP="00B22F77">
      <w:pPr>
        <w:pStyle w:val="TextHeading2"/>
        <w:spacing w:after="0"/>
        <w:rPr>
          <w:ins w:id="3063" w:author="Mark Pierce" w:date="2023-01-13T15:47:00Z"/>
          <w:rFonts w:cs="Arial"/>
          <w:color w:val="000000"/>
        </w:rPr>
      </w:pPr>
      <w:ins w:id="3064" w:author="Mark Pierce" w:date="2023-01-13T15:47:00Z">
        <w:r w:rsidRPr="00200794">
          <w:rPr>
            <w:rFonts w:cs="Arial"/>
            <w:color w:val="000000"/>
          </w:rPr>
          <w:t xml:space="preserve">Each of the foregoing shares shall be administered in further trust under </w:t>
        </w:r>
        <w:r w:rsidRPr="00200794">
          <w:rPr>
            <w:rFonts w:cs="Arial"/>
            <w:color w:val="000000"/>
          </w:rPr>
          <w:fldChar w:fldCharType="begin"/>
        </w:r>
        <w:r w:rsidRPr="00200794">
          <w:rPr>
            <w:rFonts w:cs="Arial"/>
            <w:color w:val="000000"/>
          </w:rPr>
          <w:instrText xml:space="preserve"> REF _Ref117686336 \w \h  \* MERGEFORMAT </w:instrText>
        </w:r>
      </w:ins>
      <w:r w:rsidRPr="00200794">
        <w:rPr>
          <w:rFonts w:cs="Arial"/>
          <w:color w:val="000000"/>
        </w:rPr>
      </w:r>
      <w:ins w:id="3065" w:author="Mark Pierce" w:date="2023-01-13T15:47:00Z">
        <w:r w:rsidRPr="00200794">
          <w:rPr>
            <w:rFonts w:cs="Arial"/>
            <w:color w:val="000000"/>
          </w:rPr>
          <w:fldChar w:fldCharType="separate"/>
        </w:r>
        <w:r w:rsidRPr="00200794">
          <w:rPr>
            <w:rFonts w:cs="Arial"/>
            <w:color w:val="000000"/>
          </w:rPr>
          <w:t>Section</w:t>
        </w:r>
      </w:ins>
      <w:r w:rsidR="0055078F">
        <w:rPr>
          <w:rFonts w:cs="Arial"/>
          <w:color w:val="000000"/>
        </w:rPr>
        <w:t>s</w:t>
      </w:r>
      <w:ins w:id="3066" w:author="Mark Pierce" w:date="2023-01-13T15:47:00Z">
        <w:r w:rsidRPr="00200794">
          <w:rPr>
            <w:rFonts w:cs="Arial"/>
            <w:color w:val="000000"/>
          </w:rPr>
          <w:t xml:space="preserve"> 7.02</w:t>
        </w:r>
        <w:r w:rsidRPr="00200794">
          <w:rPr>
            <w:rFonts w:cs="Arial"/>
            <w:color w:val="000000"/>
          </w:rPr>
          <w:fldChar w:fldCharType="end"/>
        </w:r>
        <w:r w:rsidRPr="00200794">
          <w:rPr>
            <w:rFonts w:cs="Arial"/>
            <w:color w:val="000000"/>
          </w:rPr>
          <w:t xml:space="preserve"> through </w:t>
        </w:r>
        <w:r w:rsidRPr="00200794">
          <w:rPr>
            <w:rFonts w:cs="Arial"/>
            <w:color w:val="000000"/>
          </w:rPr>
          <w:fldChar w:fldCharType="begin"/>
        </w:r>
        <w:r w:rsidRPr="00200794">
          <w:rPr>
            <w:rFonts w:cs="Arial"/>
            <w:color w:val="000000"/>
          </w:rPr>
          <w:instrText xml:space="preserve"> REF _Ref117680665 \w \h  \* MERGEFORMAT </w:instrText>
        </w:r>
      </w:ins>
      <w:r w:rsidRPr="00200794">
        <w:rPr>
          <w:rFonts w:cs="Arial"/>
          <w:color w:val="000000"/>
        </w:rPr>
      </w:r>
      <w:ins w:id="3067" w:author="Mark Pierce" w:date="2023-01-13T15:47:00Z">
        <w:r w:rsidRPr="00200794">
          <w:rPr>
            <w:rFonts w:cs="Arial"/>
            <w:color w:val="000000"/>
          </w:rPr>
          <w:fldChar w:fldCharType="separate"/>
        </w:r>
        <w:r w:rsidRPr="00200794">
          <w:rPr>
            <w:rFonts w:cs="Arial"/>
            <w:color w:val="000000"/>
          </w:rPr>
          <w:t>Section 7.05</w:t>
        </w:r>
        <w:r w:rsidRPr="00200794">
          <w:rPr>
            <w:rFonts w:cs="Arial"/>
            <w:color w:val="000000"/>
          </w:rPr>
          <w:fldChar w:fldCharType="end"/>
        </w:r>
        <w:r w:rsidRPr="00200794">
          <w:rPr>
            <w:rFonts w:cs="Arial"/>
            <w:color w:val="000000"/>
          </w:rPr>
          <w:t xml:space="preserve"> and the individual with respect to whom each share was established shall be called the Primary Beneficiary of </w:t>
        </w:r>
      </w:ins>
      <w:r w:rsidR="000C0A03">
        <w:rPr>
          <w:rFonts w:cs="Arial"/>
          <w:color w:val="000000"/>
        </w:rPr>
        <w:t xml:space="preserve">that </w:t>
      </w:r>
      <w:ins w:id="3068" w:author="Mark Pierce" w:date="2023-01-13T15:47:00Z">
        <w:r w:rsidRPr="00200794">
          <w:rPr>
            <w:rFonts w:cs="Arial"/>
            <w:color w:val="000000"/>
          </w:rPr>
          <w:t>trust.</w:t>
        </w:r>
      </w:ins>
    </w:p>
    <w:p w14:paraId="582D8105" w14:textId="4E8E777A" w:rsidR="00B22F77" w:rsidRPr="00200794" w:rsidRDefault="00B22F77" w:rsidP="00B22F77">
      <w:pPr>
        <w:pStyle w:val="TextHeading2"/>
        <w:tabs>
          <w:tab w:val="center" w:pos="720"/>
          <w:tab w:val="center" w:pos="5040"/>
          <w:tab w:val="center" w:pos="8190"/>
        </w:tabs>
        <w:spacing w:after="0"/>
        <w:rPr>
          <w:ins w:id="3069" w:author="Mark Pierce" w:date="2023-01-13T15:47:00Z"/>
          <w:bCs/>
        </w:rPr>
      </w:pPr>
      <w:ins w:id="3070" w:author="Mark Pierce" w:date="2023-01-13T15:47:00Z">
        <w:r w:rsidRPr="00200794">
          <w:rPr>
            <w:bCs/>
          </w:rPr>
          <w:t xml:space="preserve">If no remainder beneficiary is then living, the remaining trust property shall be distributed as provided in </w:t>
        </w:r>
        <w:r w:rsidRPr="00200794">
          <w:rPr>
            <w:bCs/>
          </w:rPr>
          <w:fldChar w:fldCharType="begin"/>
        </w:r>
        <w:r w:rsidRPr="00200794">
          <w:rPr>
            <w:bCs/>
          </w:rPr>
          <w:instrText xml:space="preserve"> REF _Ref508176600 \w \h </w:instrText>
        </w:r>
        <w:r>
          <w:rPr>
            <w:bCs/>
          </w:rPr>
          <w:instrText xml:space="preserve"> \* MERGEFORMAT </w:instrText>
        </w:r>
      </w:ins>
      <w:r w:rsidRPr="00200794">
        <w:rPr>
          <w:bCs/>
        </w:rPr>
      </w:r>
      <w:ins w:id="3071" w:author="Mark Pierce" w:date="2023-01-13T15:47:00Z">
        <w:r w:rsidRPr="00200794">
          <w:rPr>
            <w:bCs/>
          </w:rPr>
          <w:fldChar w:fldCharType="separate"/>
        </w:r>
        <w:r w:rsidRPr="00200794">
          <w:rPr>
            <w:bCs/>
          </w:rPr>
          <w:t>Article Eight</w:t>
        </w:r>
        <w:r w:rsidRPr="00200794">
          <w:rPr>
            <w:bCs/>
          </w:rPr>
          <w:fldChar w:fldCharType="end"/>
        </w:r>
        <w:r w:rsidRPr="00200794">
          <w:rPr>
            <w:bCs/>
          </w:rPr>
          <w:t>.</w:t>
        </w:r>
        <w:r w:rsidRPr="00200794">
          <w:t xml:space="preserve"> </w:t>
        </w:r>
      </w:ins>
    </w:p>
    <w:p w14:paraId="64BB74C8" w14:textId="77777777" w:rsidR="00B22F77" w:rsidRPr="00200794" w:rsidRDefault="00B22F77" w:rsidP="00B22F77">
      <w:pPr>
        <w:pStyle w:val="Heading2"/>
        <w:spacing w:after="0"/>
        <w:rPr>
          <w:spacing w:val="-8"/>
        </w:rPr>
      </w:pPr>
      <w:bookmarkStart w:id="3072" w:name="_Ref503776091"/>
      <w:bookmarkStart w:id="3073" w:name="_Toc504365998"/>
      <w:bookmarkStart w:id="3074" w:name="_Toc495132952"/>
      <w:bookmarkStart w:id="3075" w:name="_Toc495134217"/>
      <w:bookmarkStart w:id="3076" w:name="_Toc495136576"/>
      <w:bookmarkStart w:id="3077" w:name="_Toc519777588"/>
      <w:bookmarkStart w:id="3078" w:name="_Toc519848326"/>
      <w:bookmarkStart w:id="3079" w:name="_Toc519848507"/>
      <w:bookmarkStart w:id="3080" w:name="_Toc521326276"/>
      <w:bookmarkStart w:id="3081" w:name="_Toc529869824"/>
      <w:bookmarkStart w:id="3082" w:name="_Toc13583373"/>
      <w:bookmarkStart w:id="3083" w:name="_Toc13651102"/>
      <w:bookmarkStart w:id="3084" w:name="_Toc24464479"/>
      <w:bookmarkStart w:id="3085" w:name="_Toc24464723"/>
      <w:bookmarkStart w:id="3086" w:name="_Toc24465344"/>
      <w:bookmarkStart w:id="3087" w:name="_Toc42078881"/>
      <w:bookmarkStart w:id="3088" w:name="_Toc44586281"/>
      <w:bookmarkStart w:id="3089" w:name="_Toc46314996"/>
      <w:bookmarkStart w:id="3090" w:name="_Toc46326034"/>
      <w:bookmarkStart w:id="3091" w:name="_Toc46747148"/>
      <w:bookmarkStart w:id="3092" w:name="_Toc63334340"/>
      <w:bookmarkStart w:id="3093" w:name="_Toc63335233"/>
      <w:bookmarkStart w:id="3094" w:name="_Toc63335587"/>
      <w:bookmarkStart w:id="3095" w:name="_Toc63680044"/>
      <w:bookmarkStart w:id="3096" w:name="_Toc65069494"/>
      <w:bookmarkStart w:id="3097" w:name="_Toc86407066"/>
      <w:bookmarkStart w:id="3098" w:name="_Toc112853935"/>
      <w:bookmarkStart w:id="3099" w:name="_Toc112854054"/>
      <w:bookmarkStart w:id="3100" w:name="_Toc113008353"/>
      <w:bookmarkStart w:id="3101" w:name="_Toc113010813"/>
      <w:bookmarkStart w:id="3102" w:name="_Toc115184464"/>
      <w:bookmarkStart w:id="3103" w:name="_Toc115359483"/>
      <w:bookmarkStart w:id="3104" w:name="_Ref117680665"/>
      <w:bookmarkStart w:id="3105" w:name="_Toc117683002"/>
      <w:bookmarkStart w:id="3106" w:name="_Toc118653129"/>
      <w:bookmarkStart w:id="3107" w:name="_Toc120702529"/>
      <w:bookmarkStart w:id="3108" w:name="_Toc121108923"/>
      <w:bookmarkStart w:id="3109" w:name="_Toc121200772"/>
      <w:bookmarkStart w:id="3110" w:name="_Toc121219440"/>
      <w:bookmarkStart w:id="3111" w:name="_Toc123708502"/>
      <w:bookmarkStart w:id="3112" w:name="_Toc124426200"/>
      <w:bookmarkStart w:id="3113" w:name="_Toc124522640"/>
      <w:bookmarkStart w:id="3114" w:name="_Toc124772913"/>
      <w:bookmarkStart w:id="3115" w:name="_Toc124774176"/>
      <w:bookmarkStart w:id="3116" w:name="_Toc124841438"/>
      <w:bookmarkStart w:id="3117" w:name="_Toc124842139"/>
      <w:bookmarkStart w:id="3118" w:name="_Toc157171772"/>
      <w:r w:rsidRPr="00200794">
        <w:rPr>
          <w:spacing w:val="-8"/>
        </w:rPr>
        <w:t>General Power of Appointment</w:t>
      </w:r>
      <w:bookmarkEnd w:id="3072"/>
      <w:bookmarkEnd w:id="3073"/>
      <w:r w:rsidRPr="00200794">
        <w:rPr>
          <w:spacing w:val="-8"/>
        </w:rPr>
        <w:t xml:space="preserve"> Over Property Subject to Taxable </w:t>
      </w:r>
      <w:del w:id="3119" w:author="Mark Pierce" w:date="2023-01-13T15:47:00Z">
        <w:r>
          <w:delText>Generation-Skipping Transfers</w:delText>
        </w:r>
      </w:del>
      <w:ins w:id="3120" w:author="Mark Pierce" w:date="2023-01-13T15:47:00Z">
        <w:r w:rsidRPr="00200794">
          <w:rPr>
            <w:spacing w:val="-8"/>
          </w:rPr>
          <w:t>GSTs</w:t>
        </w:r>
      </w:ins>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p>
    <w:p w14:paraId="067BFFF1" w14:textId="4B37CB3F" w:rsidR="00B22F77" w:rsidRPr="00200794" w:rsidRDefault="00B22F77" w:rsidP="00B22F77">
      <w:pPr>
        <w:pStyle w:val="TextHeading2"/>
        <w:spacing w:after="0"/>
      </w:pPr>
      <w:r w:rsidRPr="00200794">
        <w:t xml:space="preserve">Notwithstanding any provision to the contrary, any Primary Beneficiary of any separate trust administered under this </w:t>
      </w:r>
      <w:del w:id="3121" w:author="Mark Pierce" w:date="2023-01-13T15:47:00Z">
        <w:r>
          <w:delText>instrument</w:delText>
        </w:r>
      </w:del>
      <w:ins w:id="3122" w:author="Mark Pierce" w:date="2023-01-13T15:47:00Z">
        <w:r w:rsidRPr="00200794">
          <w:t>Article</w:t>
        </w:r>
      </w:ins>
      <w:r w:rsidRPr="00200794">
        <w:t xml:space="preserve"> has the unlimited and unrestricted testamentary general power to appoint to the creditors of the Primary Beneficiary’s estate any property remaining in trust, the distribution of which, in the absence of the power of appointment, would cause a taxable GST exceeding any Available GST Exemption.  The Primary Beneficiary has the sole and exclusive right to exercise this general power of appointment.  The Trustee shall distribute any property in the trust that is not distributed under the exercise of th</w:t>
      </w:r>
      <w:r w:rsidR="00482D48">
        <w:t>is</w:t>
      </w:r>
      <w:r w:rsidRPr="00200794">
        <w:t xml:space="preserve"> general power of appointment or is not subject to </w:t>
      </w:r>
      <w:r w:rsidR="0024673B">
        <w:t>the</w:t>
      </w:r>
      <w:r w:rsidRPr="00200794">
        <w:t xml:space="preserve"> power because it is not taxable as a GST under the provisions of the Primary Beneficiary’s trust.</w:t>
      </w:r>
    </w:p>
    <w:p w14:paraId="5E166783" w14:textId="6CC8A70F" w:rsidR="00B22F77" w:rsidRPr="00200794" w:rsidRDefault="00B22F77" w:rsidP="00B22F77">
      <w:pPr>
        <w:pStyle w:val="TextHeading2"/>
        <w:spacing w:after="0"/>
      </w:pPr>
      <w:r w:rsidRPr="00200794">
        <w:t xml:space="preserve">This provision applies to all trusts created for a Primary Beneficiary under this </w:t>
      </w:r>
      <w:del w:id="3123" w:author="Mark Pierce" w:date="2023-01-13T15:47:00Z">
        <w:r>
          <w:delText>instrument</w:delText>
        </w:r>
      </w:del>
      <w:ins w:id="3124" w:author="Mark Pierce" w:date="2023-01-13T15:47:00Z">
        <w:r w:rsidRPr="00200794">
          <w:t>Article</w:t>
        </w:r>
      </w:ins>
      <w:r w:rsidRPr="00200794">
        <w:t xml:space="preserve"> and supersedes any contrary provisions</w:t>
      </w:r>
      <w:r w:rsidR="00E56B18">
        <w:t>,</w:t>
      </w:r>
      <w:r w:rsidRPr="00200794">
        <w:t xml:space="preserve"> unless the provisions of a separate trust, by reference to this provision, provide otherwise.</w:t>
      </w:r>
    </w:p>
    <w:p w14:paraId="3CB8FE78" w14:textId="42D64BD6" w:rsidR="00DC6CB6" w:rsidRDefault="00DC6CB6" w:rsidP="004454EB">
      <w:pPr>
        <w:pStyle w:val="Heading1"/>
        <w:spacing w:before="360" w:after="240"/>
      </w:pPr>
      <w:r>
        <w:lastRenderedPageBreak/>
        <w:br/>
      </w:r>
      <w:bookmarkStart w:id="3125" w:name="_Ref508176600"/>
      <w:bookmarkStart w:id="3126" w:name="_Ref224224851"/>
      <w:bookmarkStart w:id="3127" w:name="_Toc487886854"/>
      <w:bookmarkStart w:id="3128" w:name="_Toc13579312"/>
      <w:bookmarkStart w:id="3129" w:name="_Toc13581699"/>
      <w:bookmarkStart w:id="3130" w:name="_Toc13581797"/>
      <w:bookmarkStart w:id="3131" w:name="_Toc13582448"/>
      <w:bookmarkStart w:id="3132" w:name="_Toc13583247"/>
      <w:bookmarkStart w:id="3133" w:name="_Toc13666025"/>
      <w:bookmarkStart w:id="3134" w:name="_Toc13739467"/>
      <w:bookmarkStart w:id="3135" w:name="_Toc24466573"/>
      <w:bookmarkStart w:id="3136" w:name="_Toc24468754"/>
      <w:bookmarkStart w:id="3137" w:name="_Toc24470193"/>
      <w:bookmarkStart w:id="3138" w:name="_Toc37053374"/>
      <w:bookmarkStart w:id="3139" w:name="_Toc38117566"/>
      <w:bookmarkStart w:id="3140" w:name="_Toc38359405"/>
      <w:bookmarkStart w:id="3141" w:name="_Toc38360405"/>
      <w:bookmarkStart w:id="3142" w:name="_Toc46999348"/>
      <w:bookmarkStart w:id="3143" w:name="_Toc47001110"/>
      <w:bookmarkStart w:id="3144" w:name="_Toc56766906"/>
      <w:bookmarkStart w:id="3145" w:name="_Toc57030859"/>
      <w:bookmarkStart w:id="3146" w:name="_Toc57030975"/>
      <w:bookmarkStart w:id="3147" w:name="_Toc57031632"/>
      <w:bookmarkStart w:id="3148" w:name="_Toc63505063"/>
      <w:bookmarkStart w:id="3149" w:name="_Toc63505192"/>
      <w:bookmarkStart w:id="3150" w:name="_Toc63513104"/>
      <w:bookmarkStart w:id="3151" w:name="_Toc63514700"/>
      <w:bookmarkStart w:id="3152" w:name="_Toc63514884"/>
      <w:bookmarkStart w:id="3153" w:name="_Toc63516270"/>
      <w:bookmarkStart w:id="3154" w:name="_Toc63516399"/>
      <w:bookmarkStart w:id="3155" w:name="_Toc63516524"/>
      <w:bookmarkStart w:id="3156" w:name="_Toc86407284"/>
      <w:bookmarkStart w:id="3157" w:name="_Toc86407660"/>
      <w:bookmarkStart w:id="3158" w:name="_Toc113001439"/>
      <w:bookmarkStart w:id="3159" w:name="_Toc113001567"/>
      <w:bookmarkStart w:id="3160" w:name="_Toc115339529"/>
      <w:bookmarkStart w:id="3161" w:name="_Toc115763786"/>
      <w:bookmarkStart w:id="3162" w:name="_Toc115765599"/>
      <w:bookmarkStart w:id="3163" w:name="_Toc115765727"/>
      <w:bookmarkStart w:id="3164" w:name="_Toc115769866"/>
      <w:bookmarkStart w:id="3165" w:name="_Toc119050124"/>
      <w:bookmarkStart w:id="3166" w:name="_Toc119056168"/>
      <w:bookmarkStart w:id="3167" w:name="_Toc119070224"/>
      <w:bookmarkStart w:id="3168" w:name="_Toc119467954"/>
      <w:bookmarkStart w:id="3169" w:name="_Toc119664445"/>
      <w:bookmarkStart w:id="3170" w:name="_Toc119664844"/>
      <w:bookmarkStart w:id="3171" w:name="_Toc119927839"/>
      <w:bookmarkStart w:id="3172" w:name="_Toc124522641"/>
      <w:bookmarkStart w:id="3173" w:name="_Toc124772914"/>
      <w:bookmarkStart w:id="3174" w:name="_Toc124774177"/>
      <w:bookmarkStart w:id="3175" w:name="_Toc124841439"/>
      <w:bookmarkStart w:id="3176" w:name="_Toc124842140"/>
      <w:bookmarkStart w:id="3177" w:name="_Toc157171773"/>
      <w:r>
        <w:t>Remote Contingent Distribution</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p>
    <w:p w14:paraId="1FA3813D" w14:textId="3FDB27DA" w:rsidR="00D542A5" w:rsidRDefault="00D542A5" w:rsidP="00D542A5">
      <w:pPr>
        <w:pStyle w:val="TextHeading2"/>
        <w:spacing w:after="0"/>
      </w:pPr>
      <w:r>
        <w:t xml:space="preserve">If at any time no person or entity is qualified to receive final distribution of any part of </w:t>
      </w:r>
      <w:r w:rsidR="00C96344">
        <w:t>a</w:t>
      </w:r>
      <w:r w:rsidR="00436F4F">
        <w:t xml:space="preserve">n </w:t>
      </w:r>
      <w:r>
        <w:t>estate</w:t>
      </w:r>
      <w:r w:rsidR="0029761D">
        <w:t xml:space="preserve"> created under this instrument, then the </w:t>
      </w:r>
      <w:r>
        <w:t xml:space="preserve">trust estate </w:t>
      </w:r>
      <w:r w:rsidR="0029761D">
        <w:t xml:space="preserve">remaining at such time shall be </w:t>
      </w:r>
      <w:r>
        <w:t>distributed to those persons who would inherit it had the beneficiary then died intestate owning th</w:t>
      </w:r>
      <w:r w:rsidR="001B359C">
        <w:t>e trust</w:t>
      </w:r>
      <w:r>
        <w:t xml:space="preserve"> property</w:t>
      </w:r>
      <w:r w:rsidR="00045911">
        <w:t xml:space="preserve"> </w:t>
      </w:r>
      <w:r>
        <w:t>as determined and proportioned under the laws of Wyoming then in effect.</w:t>
      </w:r>
    </w:p>
    <w:p w14:paraId="4C18E9EF" w14:textId="2C31F7A5" w:rsidR="00DC6CB6" w:rsidRDefault="00DC6CB6" w:rsidP="00CC265B">
      <w:pPr>
        <w:pStyle w:val="Heading1"/>
        <w:spacing w:before="360" w:after="240"/>
      </w:pPr>
      <w:r>
        <w:br/>
      </w:r>
      <w:bookmarkStart w:id="3178" w:name="_Ref508936149"/>
      <w:bookmarkStart w:id="3179" w:name="_Toc487886855"/>
      <w:bookmarkStart w:id="3180" w:name="_Toc13579313"/>
      <w:bookmarkStart w:id="3181" w:name="_Toc13581700"/>
      <w:bookmarkStart w:id="3182" w:name="_Toc13581798"/>
      <w:bookmarkStart w:id="3183" w:name="_Toc13582449"/>
      <w:bookmarkStart w:id="3184" w:name="_Toc13583248"/>
      <w:bookmarkStart w:id="3185" w:name="_Toc13666026"/>
      <w:bookmarkStart w:id="3186" w:name="_Toc13739468"/>
      <w:bookmarkStart w:id="3187" w:name="_Toc24466574"/>
      <w:bookmarkStart w:id="3188" w:name="_Toc24468755"/>
      <w:bookmarkStart w:id="3189" w:name="_Toc24470194"/>
      <w:bookmarkStart w:id="3190" w:name="_Toc37053375"/>
      <w:bookmarkStart w:id="3191" w:name="_Toc38117567"/>
      <w:bookmarkStart w:id="3192" w:name="_Toc38359406"/>
      <w:bookmarkStart w:id="3193" w:name="_Toc38360406"/>
      <w:bookmarkStart w:id="3194" w:name="_Toc46999349"/>
      <w:bookmarkStart w:id="3195" w:name="_Toc47001111"/>
      <w:bookmarkStart w:id="3196" w:name="_Toc56766907"/>
      <w:bookmarkStart w:id="3197" w:name="_Toc57030860"/>
      <w:bookmarkStart w:id="3198" w:name="_Toc57030976"/>
      <w:bookmarkStart w:id="3199" w:name="_Toc57031633"/>
      <w:bookmarkStart w:id="3200" w:name="_Toc63505064"/>
      <w:bookmarkStart w:id="3201" w:name="_Toc63505193"/>
      <w:bookmarkStart w:id="3202" w:name="_Toc63513105"/>
      <w:bookmarkStart w:id="3203" w:name="_Toc63514701"/>
      <w:bookmarkStart w:id="3204" w:name="_Toc63514885"/>
      <w:bookmarkStart w:id="3205" w:name="_Toc63516271"/>
      <w:bookmarkStart w:id="3206" w:name="_Toc63516400"/>
      <w:bookmarkStart w:id="3207" w:name="_Toc63516525"/>
      <w:bookmarkStart w:id="3208" w:name="_Toc86407285"/>
      <w:bookmarkStart w:id="3209" w:name="_Toc86407661"/>
      <w:bookmarkStart w:id="3210" w:name="_Toc113001440"/>
      <w:bookmarkStart w:id="3211" w:name="_Toc113001568"/>
      <w:bookmarkStart w:id="3212" w:name="_Toc115339530"/>
      <w:bookmarkStart w:id="3213" w:name="_Toc115763787"/>
      <w:bookmarkStart w:id="3214" w:name="_Toc115765600"/>
      <w:bookmarkStart w:id="3215" w:name="_Toc115765728"/>
      <w:bookmarkStart w:id="3216" w:name="_Toc115769867"/>
      <w:bookmarkStart w:id="3217" w:name="_Toc119050125"/>
      <w:bookmarkStart w:id="3218" w:name="_Toc119056169"/>
      <w:bookmarkStart w:id="3219" w:name="_Toc119070225"/>
      <w:bookmarkStart w:id="3220" w:name="_Toc119467955"/>
      <w:bookmarkStart w:id="3221" w:name="_Toc119664446"/>
      <w:bookmarkStart w:id="3222" w:name="_Toc119664845"/>
      <w:bookmarkStart w:id="3223" w:name="_Toc119927840"/>
      <w:bookmarkStart w:id="3224" w:name="_Toc124522642"/>
      <w:bookmarkStart w:id="3225" w:name="_Toc124772915"/>
      <w:bookmarkStart w:id="3226" w:name="_Toc124774178"/>
      <w:bookmarkStart w:id="3227" w:name="_Toc124841440"/>
      <w:bookmarkStart w:id="3228" w:name="_Toc124842141"/>
      <w:bookmarkStart w:id="3229" w:name="_Toc157171774"/>
      <w:r>
        <w:t>Distributions to Underage and Incapacitated Beneficiaries</w:t>
      </w:r>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p>
    <w:p w14:paraId="20BE4F61" w14:textId="5A1DDC29" w:rsidR="00FF0C7B" w:rsidRDefault="00FF0C7B" w:rsidP="00FF0C7B">
      <w:pPr>
        <w:pStyle w:val="Heading2"/>
      </w:pPr>
      <w:bookmarkStart w:id="3230" w:name="_Ref119481278"/>
      <w:bookmarkStart w:id="3231" w:name="_Ref119492733"/>
      <w:bookmarkStart w:id="3232" w:name="_Ref301787239"/>
      <w:bookmarkStart w:id="3233" w:name="_Toc484590398"/>
      <w:bookmarkStart w:id="3234" w:name="_Toc484591225"/>
      <w:bookmarkStart w:id="3235" w:name="_Toc487713704"/>
      <w:bookmarkStart w:id="3236" w:name="_Toc519604353"/>
      <w:bookmarkStart w:id="3237" w:name="_Toc519605101"/>
      <w:bookmarkStart w:id="3238" w:name="_Toc519777592"/>
      <w:bookmarkStart w:id="3239" w:name="_Toc519848330"/>
      <w:bookmarkStart w:id="3240" w:name="_Toc519848511"/>
      <w:bookmarkStart w:id="3241" w:name="_Toc521326280"/>
      <w:bookmarkStart w:id="3242" w:name="_Toc529869828"/>
      <w:bookmarkStart w:id="3243" w:name="_Toc13583377"/>
      <w:bookmarkStart w:id="3244" w:name="_Toc13651106"/>
      <w:bookmarkStart w:id="3245" w:name="_Toc13666027"/>
      <w:bookmarkStart w:id="3246" w:name="_Toc13739469"/>
      <w:bookmarkStart w:id="3247" w:name="_Toc24466575"/>
      <w:bookmarkStart w:id="3248" w:name="_Toc24468756"/>
      <w:bookmarkStart w:id="3249" w:name="_Toc24470195"/>
      <w:bookmarkStart w:id="3250" w:name="_Toc37053376"/>
      <w:bookmarkStart w:id="3251" w:name="_Toc38117568"/>
      <w:bookmarkStart w:id="3252" w:name="_Toc38359407"/>
      <w:bookmarkStart w:id="3253" w:name="_Toc38360407"/>
      <w:bookmarkStart w:id="3254" w:name="_Toc46999350"/>
      <w:bookmarkStart w:id="3255" w:name="_Toc47001112"/>
      <w:bookmarkStart w:id="3256" w:name="_Toc56766908"/>
      <w:bookmarkStart w:id="3257" w:name="_Toc57030861"/>
      <w:bookmarkStart w:id="3258" w:name="_Toc57030977"/>
      <w:bookmarkStart w:id="3259" w:name="_Toc57031634"/>
      <w:bookmarkStart w:id="3260" w:name="_Toc63505065"/>
      <w:bookmarkStart w:id="3261" w:name="_Toc63505194"/>
      <w:bookmarkStart w:id="3262" w:name="_Toc63513106"/>
      <w:bookmarkStart w:id="3263" w:name="_Toc63514702"/>
      <w:bookmarkStart w:id="3264" w:name="_Toc63514886"/>
      <w:bookmarkStart w:id="3265" w:name="_Toc63516272"/>
      <w:bookmarkStart w:id="3266" w:name="_Toc63516401"/>
      <w:bookmarkStart w:id="3267" w:name="_Toc63516526"/>
      <w:bookmarkStart w:id="3268" w:name="_Toc86407286"/>
      <w:bookmarkStart w:id="3269" w:name="_Toc86407662"/>
      <w:bookmarkStart w:id="3270" w:name="_Toc113001441"/>
      <w:bookmarkStart w:id="3271" w:name="_Toc113001569"/>
      <w:bookmarkStart w:id="3272" w:name="_Toc115339531"/>
      <w:bookmarkStart w:id="3273" w:name="_Toc115763788"/>
      <w:bookmarkStart w:id="3274" w:name="_Toc115765601"/>
      <w:bookmarkStart w:id="3275" w:name="_Toc115765729"/>
      <w:bookmarkStart w:id="3276" w:name="_Toc115769868"/>
      <w:bookmarkStart w:id="3277" w:name="_Toc119050126"/>
      <w:bookmarkStart w:id="3278" w:name="_Toc119056170"/>
      <w:bookmarkStart w:id="3279" w:name="_Toc119070226"/>
      <w:bookmarkStart w:id="3280" w:name="_Toc119467956"/>
      <w:bookmarkStart w:id="3281" w:name="_Toc119664447"/>
      <w:bookmarkStart w:id="3282" w:name="_Toc119664846"/>
      <w:bookmarkStart w:id="3283" w:name="_Toc119927841"/>
      <w:bookmarkStart w:id="3284" w:name="_Toc124522643"/>
      <w:bookmarkStart w:id="3285" w:name="_Toc124772916"/>
      <w:bookmarkStart w:id="3286" w:name="_Toc124774179"/>
      <w:bookmarkStart w:id="3287" w:name="_Toc124841441"/>
      <w:bookmarkStart w:id="3288" w:name="_Toc124842142"/>
      <w:bookmarkStart w:id="3289" w:name="_Toc157171775"/>
      <w:r>
        <w:rPr>
          <w:rFonts w:cs="Arial"/>
        </w:rPr>
        <w:t>Supplemental</w:t>
      </w:r>
      <w:r>
        <w:t xml:space="preserve"> Needs Trust</w:t>
      </w:r>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p>
    <w:p w14:paraId="17B48D5D" w14:textId="77777777" w:rsidR="000B5650" w:rsidRDefault="000B5650" w:rsidP="000B5650">
      <w:pPr>
        <w:pStyle w:val="TextHeading2"/>
      </w:pPr>
      <w:r>
        <w:t>If under any provision of this instrument the Trustee is directed to distribute to or for the benefit of any beneficiary when that person is receiving or applying for needs-based government benefits, the Trustee shall retain and administer the trust property as follows:</w:t>
      </w:r>
    </w:p>
    <w:p w14:paraId="049FF537" w14:textId="77777777" w:rsidR="000B5650" w:rsidRDefault="000B5650" w:rsidP="000B5650">
      <w:pPr>
        <w:pStyle w:val="Heading3"/>
      </w:pPr>
      <w:r>
        <w:t xml:space="preserve">Distributions for </w:t>
      </w:r>
      <w:r>
        <w:rPr>
          <w:rFonts w:cs="Arial"/>
        </w:rPr>
        <w:t>Supplemental</w:t>
      </w:r>
      <w:r>
        <w:t xml:space="preserve"> Needs</w:t>
      </w:r>
    </w:p>
    <w:p w14:paraId="078EFCF3" w14:textId="77777777" w:rsidR="000B5650" w:rsidRDefault="000B5650" w:rsidP="00946B97">
      <w:pPr>
        <w:pStyle w:val="TextHeading3"/>
        <w:ind w:right="0"/>
      </w:pPr>
      <w:r>
        <w:t>In its sole, absolute, and unreviewable discretion, the Trustee may distribute discretionary amounts of net income and principal for supplemental needs of the beneficiary not otherwise provided by governmental financial assistance and benefits, or by the providers of services.</w:t>
      </w:r>
    </w:p>
    <w:p w14:paraId="138AB213" w14:textId="5C35CFBC" w:rsidR="000B5650" w:rsidRDefault="000B5650" w:rsidP="00946B97">
      <w:pPr>
        <w:pStyle w:val="TextHeading3"/>
        <w:ind w:right="0"/>
      </w:pPr>
      <w:r>
        <w:rPr>
          <w:i/>
        </w:rPr>
        <w:t>Supplemental needs</w:t>
      </w:r>
      <w:r>
        <w:t xml:space="preserve"> refer to the basic requirements for maintaining the good health, safety, and welfare when, in the discretion of the Trustee, these basic requirements are not being provided by any public agency, office, or department of any state or of the United States.  </w:t>
      </w:r>
      <w:r>
        <w:rPr>
          <w:i/>
        </w:rPr>
        <w:t>Supplemental needs</w:t>
      </w:r>
      <w:r>
        <w:t xml:space="preserve"> shall also include medical and dental expenses; annual independent checkups; clothing and equipment; programs of training, education, treatment, and rehabilitation; private residential care; transportation, including vehicle purchases; maintenance; insurance; and essential dietary needs.  </w:t>
      </w:r>
      <w:r>
        <w:rPr>
          <w:i/>
        </w:rPr>
        <w:t>Supplemental needs</w:t>
      </w:r>
      <w:r>
        <w:t xml:space="preserve"> may include spending money; additional food; clothing; electronic equipment such as radio, recording and playback, television and computer equipment; camping; vacations; athletic contests; movies; trips; and money to purchase appropriate gifts for relatives and friends.  The Trustee shall have no obligation to expend trust assets for these needs.  But if the Trustee, in its sole, absolute</w:t>
      </w:r>
      <w:r w:rsidR="00071FC0">
        <w:t>,</w:t>
      </w:r>
      <w:r>
        <w:t xml:space="preserve"> and unreviewable discretion, decides to expend trust assets, under no circumstances should any amounts be paid to or reimbursed to the federal government, any state, or any governmental agency for any purpose, including for the care, support, and maintenance of the beneficiary.</w:t>
      </w:r>
    </w:p>
    <w:p w14:paraId="4ADE346E" w14:textId="77777777" w:rsidR="000B5650" w:rsidRDefault="000B5650" w:rsidP="00946B97">
      <w:pPr>
        <w:pStyle w:val="Heading3"/>
        <w:ind w:right="0"/>
      </w:pPr>
      <w:r>
        <w:t>Objective to Promote Independence of the Beneficiary</w:t>
      </w:r>
    </w:p>
    <w:p w14:paraId="498E3C46" w14:textId="77777777" w:rsidR="000B5650" w:rsidRDefault="000B5650" w:rsidP="00946B97">
      <w:pPr>
        <w:pStyle w:val="TextHeading3"/>
        <w:ind w:right="0"/>
        <w:rPr>
          <w:snapToGrid w:val="0"/>
        </w:rPr>
      </w:pPr>
      <w:r>
        <w:rPr>
          <w:snapToGrid w:val="0"/>
        </w:rPr>
        <w:t>While actions are in the</w:t>
      </w:r>
      <w:r>
        <w:t xml:space="preserve"> </w:t>
      </w:r>
      <w:r>
        <w:rPr>
          <w:snapToGrid w:val="0"/>
        </w:rPr>
        <w:t>Trustee’s sole, absolute, and unreviewable discretion, all parties to this instrument should be mindful that the objective is that the beneficiary live as independently, productively, and happily as possible.</w:t>
      </w:r>
    </w:p>
    <w:p w14:paraId="70AB1AE0" w14:textId="77777777" w:rsidR="000B5650" w:rsidRDefault="000B5650" w:rsidP="00946B97">
      <w:pPr>
        <w:pStyle w:val="Heading3"/>
        <w:ind w:right="0"/>
        <w:rPr>
          <w:snapToGrid w:val="0"/>
        </w:rPr>
      </w:pPr>
      <w:r>
        <w:rPr>
          <w:snapToGrid w:val="0"/>
        </w:rPr>
        <w:lastRenderedPageBreak/>
        <w:t xml:space="preserve">Trust Assets Not to be Considered Available Resource to </w:t>
      </w:r>
      <w:r>
        <w:t>the Beneficiary</w:t>
      </w:r>
    </w:p>
    <w:p w14:paraId="6F32EE38" w14:textId="7B37A247" w:rsidR="000B5650" w:rsidRDefault="000B5650" w:rsidP="00946B97">
      <w:pPr>
        <w:pStyle w:val="TextHeading3"/>
        <w:ind w:right="0"/>
        <w:rPr>
          <w:snapToGrid w:val="0"/>
        </w:rPr>
      </w:pPr>
      <w:r>
        <w:rPr>
          <w:snapToGrid w:val="0"/>
        </w:rPr>
        <w:t>The purpose of this Section is to supplement any benefits received, or for which the beneficiary may be eligible, from various governmental assistance programs, and not to supplant any benefits of this kind.  All actions of the Trustee shall be directed toward carrying out this intent, and the Trustee’s discretion granted under this instrument to carry out this intent is sole, absolute, and unreviewable.</w:t>
      </w:r>
    </w:p>
    <w:p w14:paraId="0FE9DB73" w14:textId="2F9C4C7A" w:rsidR="000B5650" w:rsidRDefault="000B5650" w:rsidP="00946B97">
      <w:pPr>
        <w:pStyle w:val="TextHeading3"/>
        <w:ind w:right="0"/>
        <w:rPr>
          <w:snapToGrid w:val="0"/>
        </w:rPr>
      </w:pPr>
      <w:r>
        <w:rPr>
          <w:snapToGrid w:val="0"/>
        </w:rPr>
        <w:t xml:space="preserve">In determining the beneficiary’s eligibility for any of these benefits, no part of the trust estate’s principal or undistributed income shall be considered available to the beneficiary for public benefit purposes.  The beneficiary must not be considered to have access to the trust’s principal or income, or to have ownership, right, authority, or power to convert any asset into cash for </w:t>
      </w:r>
      <w:r w:rsidR="00D97E4B">
        <w:rPr>
          <w:snapToGrid w:val="0"/>
        </w:rPr>
        <w:t xml:space="preserve">that beneficiary’s </w:t>
      </w:r>
      <w:r>
        <w:rPr>
          <w:snapToGrid w:val="0"/>
        </w:rPr>
        <w:t xml:space="preserve">own use. </w:t>
      </w:r>
    </w:p>
    <w:p w14:paraId="19947D0F" w14:textId="22AC2960" w:rsidR="000B5650" w:rsidRDefault="000B5650" w:rsidP="00946B97">
      <w:pPr>
        <w:pStyle w:val="TextHeading3"/>
        <w:ind w:right="0"/>
        <w:rPr>
          <w:snapToGrid w:val="0"/>
        </w:rPr>
      </w:pPr>
      <w:r>
        <w:rPr>
          <w:snapToGrid w:val="0"/>
        </w:rPr>
        <w:t xml:space="preserve">The Trustee shall hold, administer, and distribute all property allocated to this trust for the exclusive benefit of the beneficiary during </w:t>
      </w:r>
      <w:r w:rsidR="00D97E4B">
        <w:rPr>
          <w:snapToGrid w:val="0"/>
        </w:rPr>
        <w:t xml:space="preserve">that beneficiary’s </w:t>
      </w:r>
      <w:r>
        <w:rPr>
          <w:snapToGrid w:val="0"/>
        </w:rPr>
        <w:t xml:space="preserve">lifetime.  All distributions from this trust share are in the sole, absolute, and unreviewable discretion of the Trustee, and the beneficiary is legally restricted from demanding trust assets for </w:t>
      </w:r>
      <w:r w:rsidR="00D97E4B">
        <w:rPr>
          <w:snapToGrid w:val="0"/>
        </w:rPr>
        <w:t xml:space="preserve">that beneficiary’s </w:t>
      </w:r>
      <w:r>
        <w:rPr>
          <w:snapToGrid w:val="0"/>
        </w:rPr>
        <w:t>maintenance.</w:t>
      </w:r>
    </w:p>
    <w:p w14:paraId="708E575A" w14:textId="0A076D3E" w:rsidR="000B5650" w:rsidRDefault="000B5650" w:rsidP="00946B97">
      <w:pPr>
        <w:pStyle w:val="TextHeading3"/>
        <w:ind w:right="0"/>
        <w:rPr>
          <w:snapToGrid w:val="0"/>
        </w:rPr>
      </w:pPr>
      <w:r>
        <w:rPr>
          <w:snapToGrid w:val="0"/>
        </w:rPr>
        <w:t xml:space="preserve">In the event the Trustee is requested to release principal or income of the trust to or on behalf of the beneficiary to pay for equipment, medication, or services that any government agency is authorized to provide, or to petition a court or any other administrative agency for the release of trust principal or income for this purpose, the Trustee is authorized to deny this request and to take whatever administrative or judicial steps are necessary to continue the beneficiary’s eligibility for benefits.  This includes obtaining legal advice about the beneficiary’s specific entitlement to public benefits and obtaining instructions from a court of competent jurisdiction ruling that neither the trust corpus nor the trust income is available to the beneficiary for eligibility purposes.  Any expenses incurred by the Trustee in this regard, including reasonable attorney fees, shall be a proper charge to </w:t>
      </w:r>
      <w:r w:rsidR="00ED319F">
        <w:rPr>
          <w:snapToGrid w:val="0"/>
        </w:rPr>
        <w:t xml:space="preserve">trust </w:t>
      </w:r>
      <w:r w:rsidR="00677082">
        <w:rPr>
          <w:snapToGrid w:val="0"/>
        </w:rPr>
        <w:t>property</w:t>
      </w:r>
      <w:r>
        <w:rPr>
          <w:snapToGrid w:val="0"/>
        </w:rPr>
        <w:t>.</w:t>
      </w:r>
    </w:p>
    <w:p w14:paraId="1FBA0CA9" w14:textId="77777777" w:rsidR="000B5650" w:rsidRDefault="000B5650" w:rsidP="00946B97">
      <w:pPr>
        <w:pStyle w:val="Heading3"/>
        <w:ind w:right="0"/>
      </w:pPr>
      <w:r>
        <w:t>Distribution Guidelines</w:t>
      </w:r>
    </w:p>
    <w:p w14:paraId="3F8477B3" w14:textId="77777777" w:rsidR="000B5650" w:rsidRDefault="000B5650" w:rsidP="00946B97">
      <w:pPr>
        <w:pStyle w:val="TextHeading3"/>
        <w:ind w:right="0"/>
        <w:rPr>
          <w:snapToGrid w:val="0"/>
        </w:rPr>
      </w:pPr>
      <w:r>
        <w:t xml:space="preserve">The </w:t>
      </w:r>
      <w:r>
        <w:rPr>
          <w:snapToGrid w:val="0"/>
        </w:rPr>
        <w:t>Trustee shall be responsible for determining what discretionary distributions shall be made under this instrument.  The</w:t>
      </w:r>
      <w:r>
        <w:t xml:space="preserve"> </w:t>
      </w:r>
      <w:r>
        <w:rPr>
          <w:snapToGrid w:val="0"/>
        </w:rPr>
        <w:t>Trustee may distribute discretionary amounts of income and principal to or for the benefit of the beneficiary for those supplemental needs not otherwise provided by governmental financial assistance and benefits, or by the providers of services.  Any undistributed income shall be added to principal.</w:t>
      </w:r>
    </w:p>
    <w:p w14:paraId="57F0F2BB" w14:textId="77777777" w:rsidR="000B5650" w:rsidRDefault="000B5650" w:rsidP="00946B97">
      <w:pPr>
        <w:pStyle w:val="TextHeading3"/>
        <w:ind w:right="0"/>
        <w:rPr>
          <w:snapToGrid w:val="0"/>
        </w:rPr>
      </w:pPr>
      <w:r>
        <w:rPr>
          <w:snapToGrid w:val="0"/>
        </w:rPr>
        <w:t>In making distributions, the Trustee must:</w:t>
      </w:r>
    </w:p>
    <w:p w14:paraId="519CCE91" w14:textId="77777777" w:rsidR="000B5650" w:rsidRDefault="000B5650" w:rsidP="00946B97">
      <w:pPr>
        <w:pStyle w:val="TextHeading4"/>
        <w:numPr>
          <w:ilvl w:val="0"/>
          <w:numId w:val="25"/>
        </w:numPr>
        <w:spacing w:before="0" w:after="0"/>
        <w:ind w:left="1080" w:right="0"/>
        <w:rPr>
          <w:snapToGrid w:val="0"/>
        </w:rPr>
      </w:pPr>
      <w:r>
        <w:rPr>
          <w:snapToGrid w:val="0"/>
        </w:rPr>
        <w:t>consider any other known income or resources of the beneficiary that are reasonably available;</w:t>
      </w:r>
    </w:p>
    <w:p w14:paraId="07AD7A54" w14:textId="77777777" w:rsidR="000B5650" w:rsidRDefault="000B5650" w:rsidP="00946B97">
      <w:pPr>
        <w:pStyle w:val="TextHeading4"/>
        <w:numPr>
          <w:ilvl w:val="0"/>
          <w:numId w:val="25"/>
        </w:numPr>
        <w:spacing w:before="0" w:after="0"/>
        <w:ind w:left="1080" w:right="0"/>
        <w:rPr>
          <w:snapToGrid w:val="0"/>
        </w:rPr>
      </w:pPr>
      <w:r>
        <w:rPr>
          <w:snapToGrid w:val="0"/>
        </w:rPr>
        <w:t>consider all entitlement benefits from any government agency, including Social Security disability payments, Medicare, Medicaid (or any state Medicaid program equivalent), Supplemental Security Income (SSI), In-Home Support Service (IHSS), and any other supplemental purpose benefits for which the beneficiary is eligible;</w:t>
      </w:r>
    </w:p>
    <w:p w14:paraId="253AA057" w14:textId="77777777" w:rsidR="000B5650" w:rsidRDefault="000B5650" w:rsidP="00946B97">
      <w:pPr>
        <w:pStyle w:val="TextHeading4"/>
        <w:numPr>
          <w:ilvl w:val="0"/>
          <w:numId w:val="25"/>
        </w:numPr>
        <w:spacing w:before="0" w:after="0"/>
        <w:ind w:left="1080" w:right="0"/>
        <w:rPr>
          <w:snapToGrid w:val="0"/>
        </w:rPr>
      </w:pPr>
      <w:r>
        <w:rPr>
          <w:snapToGrid w:val="0"/>
        </w:rPr>
        <w:t>consider resource and income limitations of any assistance program;</w:t>
      </w:r>
    </w:p>
    <w:p w14:paraId="5525E972" w14:textId="77777777" w:rsidR="000B5650" w:rsidRDefault="000B5650" w:rsidP="00946B97">
      <w:pPr>
        <w:pStyle w:val="TextHeading4"/>
        <w:numPr>
          <w:ilvl w:val="0"/>
          <w:numId w:val="25"/>
        </w:numPr>
        <w:spacing w:before="0" w:after="0"/>
        <w:ind w:left="1080" w:right="0"/>
        <w:rPr>
          <w:snapToGrid w:val="0"/>
        </w:rPr>
      </w:pPr>
      <w:r>
        <w:rPr>
          <w:snapToGrid w:val="0"/>
        </w:rPr>
        <w:lastRenderedPageBreak/>
        <w:t xml:space="preserve">make expenditures so that the beneficiary’s standard of living shall be comfortable and enjoyable; </w:t>
      </w:r>
    </w:p>
    <w:p w14:paraId="2A798AF7" w14:textId="77777777" w:rsidR="000B5650" w:rsidRDefault="000B5650" w:rsidP="00946B97">
      <w:pPr>
        <w:pStyle w:val="TextHeading4"/>
        <w:numPr>
          <w:ilvl w:val="0"/>
          <w:numId w:val="25"/>
        </w:numPr>
        <w:spacing w:before="0" w:after="0"/>
        <w:ind w:left="1080" w:right="0"/>
        <w:rPr>
          <w:snapToGrid w:val="0"/>
        </w:rPr>
      </w:pPr>
      <w:r>
        <w:rPr>
          <w:snapToGrid w:val="0"/>
        </w:rPr>
        <w:t>not be obligated or compelled to make specific payments;</w:t>
      </w:r>
    </w:p>
    <w:p w14:paraId="13D4E353" w14:textId="77777777" w:rsidR="000B5650" w:rsidRDefault="000B5650" w:rsidP="00946B97">
      <w:pPr>
        <w:pStyle w:val="TextHeading4"/>
        <w:numPr>
          <w:ilvl w:val="0"/>
          <w:numId w:val="25"/>
        </w:numPr>
        <w:spacing w:before="0" w:after="0"/>
        <w:ind w:left="1080" w:right="0"/>
        <w:rPr>
          <w:snapToGrid w:val="0"/>
        </w:rPr>
      </w:pPr>
      <w:r>
        <w:rPr>
          <w:snapToGrid w:val="0"/>
        </w:rPr>
        <w:t>not pay or reimburse any amounts to any governmental agency or department, unless proper demand is made by this governmental agency or reimbursement is required by the state; and</w:t>
      </w:r>
    </w:p>
    <w:p w14:paraId="6921A677" w14:textId="77777777" w:rsidR="000B5650" w:rsidRDefault="000B5650" w:rsidP="00946B97">
      <w:pPr>
        <w:pStyle w:val="TextHeading4"/>
        <w:numPr>
          <w:ilvl w:val="0"/>
          <w:numId w:val="25"/>
        </w:numPr>
        <w:spacing w:before="0" w:after="0"/>
        <w:ind w:left="1080" w:right="0"/>
        <w:rPr>
          <w:snapToGrid w:val="0"/>
        </w:rPr>
      </w:pPr>
      <w:r>
        <w:rPr>
          <w:snapToGrid w:val="0"/>
        </w:rPr>
        <w:t>not be liable for any loss of benefits.</w:t>
      </w:r>
    </w:p>
    <w:p w14:paraId="4AFC0FBA" w14:textId="77777777" w:rsidR="000B5650" w:rsidRDefault="000B5650" w:rsidP="00946B97">
      <w:pPr>
        <w:pStyle w:val="Heading3"/>
        <w:ind w:right="0"/>
      </w:pPr>
      <w:r>
        <w:t xml:space="preserve">No Seeking of Order to Distribute </w:t>
      </w:r>
    </w:p>
    <w:p w14:paraId="42F42D02" w14:textId="77777777" w:rsidR="000B5650" w:rsidRDefault="000B5650" w:rsidP="00946B97">
      <w:pPr>
        <w:pStyle w:val="TextHeading3"/>
        <w:ind w:right="0"/>
        <w:rPr>
          <w:snapToGrid w:val="0"/>
        </w:rPr>
      </w:pPr>
      <w:r>
        <w:rPr>
          <w:snapToGrid w:val="0"/>
        </w:rPr>
        <w:t>For purposes of determining the beneficiary’s state Medicaid program equivalent eligibility, no part of the trust estate’s principal or undistributed income may be considered available to the beneficiary.  The</w:t>
      </w:r>
      <w:r>
        <w:t xml:space="preserve"> </w:t>
      </w:r>
      <w:r>
        <w:rPr>
          <w:snapToGrid w:val="0"/>
        </w:rPr>
        <w:t xml:space="preserve">Trustee shall deny any request by the beneficiary to: </w:t>
      </w:r>
    </w:p>
    <w:p w14:paraId="2C6F88C9" w14:textId="77777777" w:rsidR="000B5650" w:rsidRDefault="000B5650" w:rsidP="00946B97">
      <w:pPr>
        <w:pStyle w:val="TextHeading4"/>
        <w:numPr>
          <w:ilvl w:val="0"/>
          <w:numId w:val="26"/>
        </w:numPr>
        <w:spacing w:before="0" w:after="0"/>
        <w:ind w:left="1080" w:right="0"/>
        <w:rPr>
          <w:snapToGrid w:val="0"/>
        </w:rPr>
      </w:pPr>
      <w:r>
        <w:rPr>
          <w:snapToGrid w:val="0"/>
        </w:rPr>
        <w:t xml:space="preserve">release trust principal or income to or on behalf of the beneficiary to pay for equipment, medication, or services that the state Medicaid program equivalent would provide if the trust did not exist; or </w:t>
      </w:r>
    </w:p>
    <w:p w14:paraId="4DDF3F71" w14:textId="77777777" w:rsidR="000B5650" w:rsidRDefault="000B5650" w:rsidP="00946B97">
      <w:pPr>
        <w:pStyle w:val="TextHeading4"/>
        <w:numPr>
          <w:ilvl w:val="0"/>
          <w:numId w:val="26"/>
        </w:numPr>
        <w:spacing w:before="0"/>
        <w:ind w:left="1080" w:right="0"/>
        <w:rPr>
          <w:snapToGrid w:val="0"/>
        </w:rPr>
      </w:pPr>
      <w:r>
        <w:rPr>
          <w:snapToGrid w:val="0"/>
        </w:rPr>
        <w:t xml:space="preserve">petition a court or any other administrative agency for the release of trust principal or income for this purpose.  </w:t>
      </w:r>
    </w:p>
    <w:p w14:paraId="0891A347" w14:textId="77777777" w:rsidR="000B5650" w:rsidRDefault="000B5650" w:rsidP="00946B97">
      <w:pPr>
        <w:pStyle w:val="TextHeading3"/>
        <w:ind w:right="0"/>
        <w:rPr>
          <w:snapToGrid w:val="0"/>
        </w:rPr>
      </w:pPr>
      <w:r>
        <w:rPr>
          <w:snapToGrid w:val="0"/>
        </w:rPr>
        <w:t>In its sole, absolute, and unreviewable discretion, the Trustee may take necessary administrative or legal steps to protect the beneficiary’s state Medicaid program equivalent eligibility.  This includes obtaining a ruling from a court of competent jurisdiction that the trust principal is not available to the beneficiary for purposes of determining state Medicaid program equivalent eligibility.  Expenses for this action, including reasonable attorney fees, shall be a proper charge to the trust.</w:t>
      </w:r>
    </w:p>
    <w:p w14:paraId="56318A5F" w14:textId="77777777" w:rsidR="000B5650" w:rsidRDefault="000B5650" w:rsidP="00946B97">
      <w:pPr>
        <w:pStyle w:val="Heading3"/>
        <w:ind w:right="0"/>
      </w:pPr>
      <w:r>
        <w:t>Indemnification of Trustee When Acting in Good Faith</w:t>
      </w:r>
    </w:p>
    <w:p w14:paraId="45964577" w14:textId="7E13B695" w:rsidR="000B5650" w:rsidRDefault="000B5650" w:rsidP="00946B97">
      <w:pPr>
        <w:pStyle w:val="TextHeading3"/>
        <w:ind w:right="0"/>
        <w:rPr>
          <w:snapToGrid w:val="0"/>
        </w:rPr>
      </w:pPr>
      <w:r>
        <w:rPr>
          <w:snapToGrid w:val="0"/>
        </w:rPr>
        <w:t xml:space="preserve">The Trustee shall be indemnified from trust property for any loss or reduction of public benefits sustained by the beneficiary </w:t>
      </w:r>
      <w:r w:rsidR="00BC26FD">
        <w:rPr>
          <w:snapToGrid w:val="0"/>
        </w:rPr>
        <w:t xml:space="preserve">resulting from the </w:t>
      </w:r>
      <w:r>
        <w:rPr>
          <w:snapToGrid w:val="0"/>
        </w:rPr>
        <w:t>Trustee</w:t>
      </w:r>
      <w:r w:rsidR="00BC26FD">
        <w:rPr>
          <w:snapToGrid w:val="0"/>
        </w:rPr>
        <w:t>’s</w:t>
      </w:r>
      <w:r>
        <w:rPr>
          <w:snapToGrid w:val="0"/>
        </w:rPr>
        <w:t xml:space="preserve"> exercising the authority granted to the Trustee under this Section in good faith.</w:t>
      </w:r>
    </w:p>
    <w:p w14:paraId="30F3AFBD" w14:textId="77777777" w:rsidR="000B5650" w:rsidRDefault="000B5650" w:rsidP="00946B97">
      <w:pPr>
        <w:pStyle w:val="Heading3"/>
        <w:ind w:right="0"/>
      </w:pPr>
      <w:r>
        <w:t xml:space="preserve">Termination and Distribution of the </w:t>
      </w:r>
      <w:r>
        <w:rPr>
          <w:rFonts w:cs="Arial"/>
          <w:snapToGrid w:val="0"/>
        </w:rPr>
        <w:t>Supplemental</w:t>
      </w:r>
      <w:r>
        <w:t xml:space="preserve"> Needs Trust</w:t>
      </w:r>
    </w:p>
    <w:p w14:paraId="0FA9A068" w14:textId="1FDBFD21" w:rsidR="000B5650" w:rsidRDefault="000B5650" w:rsidP="00946B97">
      <w:pPr>
        <w:pStyle w:val="TextHeading3"/>
        <w:ind w:right="0"/>
      </w:pPr>
      <w:r>
        <w:t xml:space="preserve">If </w:t>
      </w:r>
      <w:r>
        <w:rPr>
          <w:snapToGrid w:val="0"/>
        </w:rPr>
        <w:t xml:space="preserve">the </w:t>
      </w:r>
      <w:r>
        <w:t xml:space="preserve">Trustee, in its sole, absolute, and unreviewable discretion, determines that the beneficiary is no longer dependent on others and </w:t>
      </w:r>
      <w:r w:rsidR="008A650A">
        <w:t xml:space="preserve">may </w:t>
      </w:r>
      <w:r>
        <w:t xml:space="preserve">independently support himself, </w:t>
      </w:r>
      <w:r>
        <w:rPr>
          <w:snapToGrid w:val="0"/>
        </w:rPr>
        <w:t xml:space="preserve">the </w:t>
      </w:r>
      <w:r>
        <w:t>Trustee shall distribute or retain the remaining property according to the other provisions of this instrument as though the provisions of this Section had not been effective.</w:t>
      </w:r>
    </w:p>
    <w:p w14:paraId="797B78D7" w14:textId="77777777" w:rsidR="000B5650" w:rsidRDefault="000B5650" w:rsidP="00946B97">
      <w:pPr>
        <w:pStyle w:val="TextHeading3"/>
        <w:ind w:right="0"/>
      </w:pPr>
      <w:r>
        <w:rPr>
          <w:i/>
        </w:rPr>
        <w:t>Independently support</w:t>
      </w:r>
      <w:r>
        <w:t xml:space="preserve"> is satisfied when the beneficiary has been gainfully employed for 33 months of the 36-month period immediately preceding the decision to terminate the trust share.</w:t>
      </w:r>
    </w:p>
    <w:p w14:paraId="10D7BFC0" w14:textId="0380012E" w:rsidR="000B5650" w:rsidRDefault="000B5650" w:rsidP="00946B97">
      <w:pPr>
        <w:pStyle w:val="TextHeading3"/>
        <w:ind w:right="0"/>
      </w:pPr>
      <w:r>
        <w:t xml:space="preserve">The terms </w:t>
      </w:r>
      <w:r>
        <w:rPr>
          <w:i/>
        </w:rPr>
        <w:t>gainful employment</w:t>
      </w:r>
      <w:r>
        <w:t xml:space="preserve"> and </w:t>
      </w:r>
      <w:r>
        <w:rPr>
          <w:i/>
        </w:rPr>
        <w:t>gainfully employed</w:t>
      </w:r>
      <w:r>
        <w:t xml:space="preserve"> mean the full-time employment that produces sufficient net income to enable the beneficiary to contribute not less than 100% of the funds (exclusive of other revenue sources) that are necessary to provide for the beneficiary’s independent care, support, maintenance, and education.  In its sole, absolute, and unreviewable discretion, the Trustee shall determine whether the beneficiary has satisfied</w:t>
      </w:r>
      <w:r w:rsidR="000C29D2">
        <w:t xml:space="preserve"> this </w:t>
      </w:r>
      <w:r>
        <w:t>condition.</w:t>
      </w:r>
    </w:p>
    <w:p w14:paraId="3FE3F51A" w14:textId="77777777" w:rsidR="000B5650" w:rsidRDefault="000B5650" w:rsidP="00946B97">
      <w:pPr>
        <w:pStyle w:val="Heading3"/>
        <w:ind w:right="0"/>
      </w:pPr>
      <w:r>
        <w:lastRenderedPageBreak/>
        <w:t>Distribution upon the Death of the Beneficiary</w:t>
      </w:r>
    </w:p>
    <w:p w14:paraId="273EC3CF" w14:textId="77777777" w:rsidR="000B5650" w:rsidRDefault="000B5650" w:rsidP="00946B97">
      <w:pPr>
        <w:pStyle w:val="TextHeading3"/>
        <w:ind w:right="0"/>
      </w:pPr>
      <w:r>
        <w:t xml:space="preserve">Upon the beneficiary’s death, </w:t>
      </w:r>
      <w:r>
        <w:rPr>
          <w:snapToGrid w:val="0"/>
        </w:rPr>
        <w:t xml:space="preserve">the </w:t>
      </w:r>
      <w:r>
        <w:t>Trustee shall distribute or retain the remaining property according to the other provisions of this instrument as though the provisions of this Section had not been effective.  If the other provisions of this instrument provide for the beneficiary’s share to be held in trust, then those provisions shall be interpreted as though the beneficiary died after the establishment of that trust.</w:t>
      </w:r>
    </w:p>
    <w:p w14:paraId="2DEA9C1D" w14:textId="4326C180" w:rsidR="000B5650" w:rsidRDefault="000B5650" w:rsidP="00946B97">
      <w:pPr>
        <w:pStyle w:val="TextHeading3"/>
        <w:ind w:right="0"/>
      </w:pPr>
      <w:r>
        <w:t xml:space="preserve">If there are no then-living descendants, </w:t>
      </w:r>
      <w:r>
        <w:rPr>
          <w:snapToGrid w:val="0"/>
        </w:rPr>
        <w:t xml:space="preserve">the </w:t>
      </w:r>
      <w:r>
        <w:t xml:space="preserve">Trustee shall distribute the balance of the trust property as provided in </w:t>
      </w:r>
      <w:r>
        <w:fldChar w:fldCharType="begin"/>
      </w:r>
      <w:r>
        <w:instrText xml:space="preserve"> REF _Ref508176600 \r \h </w:instrText>
      </w:r>
      <w:r>
        <w:fldChar w:fldCharType="separate"/>
      </w:r>
      <w:r>
        <w:t>Article Eight</w:t>
      </w:r>
      <w:r>
        <w:fldChar w:fldCharType="end"/>
      </w:r>
      <w:r>
        <w:t>.</w:t>
      </w:r>
    </w:p>
    <w:p w14:paraId="0CA36319" w14:textId="77777777" w:rsidR="003553FE" w:rsidRDefault="003553FE" w:rsidP="003553FE">
      <w:pPr>
        <w:pStyle w:val="Heading2"/>
      </w:pPr>
      <w:bookmarkStart w:id="3290" w:name="_Ref220405287"/>
      <w:bookmarkStart w:id="3291" w:name="_Toc484590399"/>
      <w:bookmarkStart w:id="3292" w:name="_Toc484591226"/>
      <w:bookmarkStart w:id="3293" w:name="_Toc487713705"/>
      <w:bookmarkStart w:id="3294" w:name="_Toc519604354"/>
      <w:bookmarkStart w:id="3295" w:name="_Toc519605102"/>
      <w:bookmarkStart w:id="3296" w:name="_Toc519777593"/>
      <w:bookmarkStart w:id="3297" w:name="_Toc519848331"/>
      <w:bookmarkStart w:id="3298" w:name="_Toc519848512"/>
      <w:bookmarkStart w:id="3299" w:name="_Toc521326281"/>
      <w:bookmarkStart w:id="3300" w:name="_Toc529869829"/>
      <w:bookmarkStart w:id="3301" w:name="_Toc13583378"/>
      <w:bookmarkStart w:id="3302" w:name="_Toc13651107"/>
      <w:bookmarkStart w:id="3303" w:name="_Toc13666028"/>
      <w:bookmarkStart w:id="3304" w:name="_Toc13739470"/>
      <w:bookmarkStart w:id="3305" w:name="_Toc24466576"/>
      <w:bookmarkStart w:id="3306" w:name="_Toc24468757"/>
      <w:bookmarkStart w:id="3307" w:name="_Toc24470196"/>
      <w:bookmarkStart w:id="3308" w:name="_Toc37053377"/>
      <w:bookmarkStart w:id="3309" w:name="_Toc38117569"/>
      <w:bookmarkStart w:id="3310" w:name="_Toc38359408"/>
      <w:bookmarkStart w:id="3311" w:name="_Toc38360408"/>
      <w:bookmarkStart w:id="3312" w:name="_Toc44585779"/>
      <w:bookmarkStart w:id="3313" w:name="_Toc58500157"/>
      <w:bookmarkStart w:id="3314" w:name="_Toc63515465"/>
      <w:bookmarkStart w:id="3315" w:name="_Toc63515711"/>
      <w:bookmarkStart w:id="3316" w:name="_Toc63515839"/>
      <w:bookmarkStart w:id="3317" w:name="_Toc63516527"/>
      <w:bookmarkStart w:id="3318" w:name="_Toc86407287"/>
      <w:bookmarkStart w:id="3319" w:name="_Toc86407663"/>
      <w:bookmarkStart w:id="3320" w:name="_Toc113001442"/>
      <w:bookmarkStart w:id="3321" w:name="_Toc113001570"/>
      <w:bookmarkStart w:id="3322" w:name="_Toc115339532"/>
      <w:bookmarkStart w:id="3323" w:name="_Toc115763789"/>
      <w:bookmarkStart w:id="3324" w:name="_Toc115765602"/>
      <w:bookmarkStart w:id="3325" w:name="_Toc115765730"/>
      <w:bookmarkStart w:id="3326" w:name="_Toc115769869"/>
      <w:bookmarkStart w:id="3327" w:name="_Toc119050127"/>
      <w:bookmarkStart w:id="3328" w:name="_Toc119056171"/>
      <w:bookmarkStart w:id="3329" w:name="_Toc119070227"/>
      <w:bookmarkStart w:id="3330" w:name="_Toc119467957"/>
      <w:bookmarkStart w:id="3331" w:name="_Toc119664448"/>
      <w:bookmarkStart w:id="3332" w:name="_Toc119664847"/>
      <w:bookmarkStart w:id="3333" w:name="_Toc119927842"/>
      <w:bookmarkStart w:id="3334" w:name="_Toc124522644"/>
      <w:bookmarkStart w:id="3335" w:name="_Toc124772917"/>
      <w:bookmarkStart w:id="3336" w:name="_Toc124774180"/>
      <w:bookmarkStart w:id="3337" w:name="_Toc124841442"/>
      <w:bookmarkStart w:id="3338" w:name="_Toc124842143"/>
      <w:bookmarkStart w:id="3339" w:name="_Toc157171776"/>
      <w:r>
        <w:t>Underage and Incapacitated Beneficiaries</w:t>
      </w:r>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p>
    <w:p w14:paraId="731D776B" w14:textId="51E88A4C" w:rsidR="003553FE" w:rsidRDefault="003553FE" w:rsidP="003553FE">
      <w:pPr>
        <w:pStyle w:val="TextHeading2"/>
      </w:pPr>
      <w:r>
        <w:t xml:space="preserve">If the Trustee is authorized or directed under any provision of this instrument to distribute net income or principal to a person who has not yet reached 25 years of age or who is incapacitated as defined in </w:t>
      </w:r>
      <w:r w:rsidR="00837D8C">
        <w:t>Section</w:t>
      </w:r>
      <w:r w:rsidR="00842868">
        <w:t xml:space="preserve"> </w:t>
      </w:r>
      <w:r>
        <w:t>12.05(</w:t>
      </w:r>
      <w:r w:rsidR="00DC5CAF">
        <w:t>k</w:t>
      </w:r>
      <w:r>
        <w:t xml:space="preserve">), the Trustee may make the distribution by any one or more of the methods described in </w:t>
      </w:r>
      <w:r w:rsidR="001B57C6">
        <w:t xml:space="preserve">Section </w:t>
      </w:r>
      <w:r>
        <w:t>9.03.  Alternatively, the Trustee may retain the trust property in a separate trust.</w:t>
      </w:r>
    </w:p>
    <w:p w14:paraId="4C7B2CB2" w14:textId="77777777" w:rsidR="003553FE" w:rsidRDefault="003553FE" w:rsidP="003553FE">
      <w:pPr>
        <w:pStyle w:val="TextHeading2"/>
      </w:pPr>
      <w:r>
        <w:t>Before making a distribution to a beneficiary, the Trustee shall consider, to the extent reasonable, the ability the beneficiary has demonstrated in managing prior distributions of trust property.</w:t>
      </w:r>
    </w:p>
    <w:p w14:paraId="2C6E8700" w14:textId="77777777" w:rsidR="003553FE" w:rsidRDefault="003553FE" w:rsidP="003553FE">
      <w:pPr>
        <w:pStyle w:val="Heading2"/>
      </w:pPr>
      <w:bookmarkStart w:id="3340" w:name="_Toc484590400"/>
      <w:bookmarkStart w:id="3341" w:name="_Toc484591227"/>
      <w:bookmarkStart w:id="3342" w:name="_Toc487713706"/>
      <w:bookmarkStart w:id="3343" w:name="_Toc519604355"/>
      <w:bookmarkStart w:id="3344" w:name="_Toc519605103"/>
      <w:bookmarkStart w:id="3345" w:name="_Toc519777594"/>
      <w:bookmarkStart w:id="3346" w:name="_Toc519848332"/>
      <w:bookmarkStart w:id="3347" w:name="_Toc519848513"/>
      <w:bookmarkStart w:id="3348" w:name="_Toc521326282"/>
      <w:bookmarkStart w:id="3349" w:name="_Toc529869830"/>
      <w:bookmarkStart w:id="3350" w:name="_Toc13583379"/>
      <w:bookmarkStart w:id="3351" w:name="_Toc13651108"/>
      <w:bookmarkStart w:id="3352" w:name="_Toc13666029"/>
      <w:bookmarkStart w:id="3353" w:name="_Toc13739471"/>
      <w:bookmarkStart w:id="3354" w:name="_Toc24466577"/>
      <w:bookmarkStart w:id="3355" w:name="_Toc24468758"/>
      <w:bookmarkStart w:id="3356" w:name="_Toc24470197"/>
      <w:bookmarkStart w:id="3357" w:name="_Toc37053378"/>
      <w:bookmarkStart w:id="3358" w:name="_Toc38117570"/>
      <w:bookmarkStart w:id="3359" w:name="_Toc38359409"/>
      <w:bookmarkStart w:id="3360" w:name="_Toc38360409"/>
      <w:bookmarkStart w:id="3361" w:name="_Toc44585780"/>
      <w:bookmarkStart w:id="3362" w:name="_Toc58500158"/>
      <w:bookmarkStart w:id="3363" w:name="_Toc63515466"/>
      <w:bookmarkStart w:id="3364" w:name="_Toc63515712"/>
      <w:bookmarkStart w:id="3365" w:name="_Toc63515840"/>
      <w:bookmarkStart w:id="3366" w:name="_Toc63516528"/>
      <w:bookmarkStart w:id="3367" w:name="_Toc86407288"/>
      <w:bookmarkStart w:id="3368" w:name="_Toc86407664"/>
      <w:bookmarkStart w:id="3369" w:name="_Toc113001443"/>
      <w:bookmarkStart w:id="3370" w:name="_Toc113001571"/>
      <w:bookmarkStart w:id="3371" w:name="_Toc115339533"/>
      <w:bookmarkStart w:id="3372" w:name="_Toc115763790"/>
      <w:bookmarkStart w:id="3373" w:name="_Toc115765603"/>
      <w:bookmarkStart w:id="3374" w:name="_Toc115765731"/>
      <w:bookmarkStart w:id="3375" w:name="_Toc115769870"/>
      <w:bookmarkStart w:id="3376" w:name="_Toc119050128"/>
      <w:bookmarkStart w:id="3377" w:name="_Toc119056172"/>
      <w:bookmarkStart w:id="3378" w:name="_Toc119070228"/>
      <w:bookmarkStart w:id="3379" w:name="_Toc119467958"/>
      <w:bookmarkStart w:id="3380" w:name="_Toc119664449"/>
      <w:bookmarkStart w:id="3381" w:name="_Toc119664848"/>
      <w:bookmarkStart w:id="3382" w:name="_Toc119927843"/>
      <w:bookmarkStart w:id="3383" w:name="_Toc124522645"/>
      <w:bookmarkStart w:id="3384" w:name="_Toc124772918"/>
      <w:bookmarkStart w:id="3385" w:name="_Toc124774181"/>
      <w:bookmarkStart w:id="3386" w:name="_Toc124841443"/>
      <w:bookmarkStart w:id="3387" w:name="_Toc124842144"/>
      <w:bookmarkStart w:id="3388" w:name="_Toc157171777"/>
      <w:r>
        <w:t>Methods of Distribution</w:t>
      </w:r>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p>
    <w:p w14:paraId="273DD8C7" w14:textId="77777777" w:rsidR="003553FE" w:rsidRDefault="003553FE" w:rsidP="003553FE">
      <w:pPr>
        <w:pStyle w:val="TextHeading2"/>
      </w:pPr>
      <w:r>
        <w:t>The Trustee may distribute trust property for any beneficiary’s benefit, subject to the provisions of this Article in any one or more of the following methods:</w:t>
      </w:r>
    </w:p>
    <w:p w14:paraId="0AB2129A" w14:textId="77777777" w:rsidR="003553FE" w:rsidRDefault="003553FE" w:rsidP="003553FE">
      <w:pPr>
        <w:pStyle w:val="TextHeading3"/>
        <w:numPr>
          <w:ilvl w:val="0"/>
          <w:numId w:val="38"/>
        </w:numPr>
        <w:spacing w:before="0" w:after="0"/>
        <w:ind w:left="360" w:right="0"/>
      </w:pPr>
      <w:r>
        <w:t>The Trustee may distribute trust property directly to the beneficiary.</w:t>
      </w:r>
    </w:p>
    <w:p w14:paraId="6C805C49" w14:textId="77777777" w:rsidR="003553FE" w:rsidRDefault="003553FE" w:rsidP="003553FE">
      <w:pPr>
        <w:pStyle w:val="TextHeading3"/>
        <w:numPr>
          <w:ilvl w:val="0"/>
          <w:numId w:val="38"/>
        </w:numPr>
        <w:spacing w:before="0" w:after="0"/>
        <w:ind w:left="360" w:right="0"/>
      </w:pPr>
      <w:r>
        <w:t>The Trustee may distribute trust property to the beneficiary’s guardian, conservator, parent, other family member, or any person who has assumed the responsibility of caring for the beneficiary.</w:t>
      </w:r>
    </w:p>
    <w:p w14:paraId="13613B28" w14:textId="77777777" w:rsidR="003553FE" w:rsidRDefault="003553FE" w:rsidP="003553FE">
      <w:pPr>
        <w:pStyle w:val="TextHeading3"/>
        <w:numPr>
          <w:ilvl w:val="0"/>
          <w:numId w:val="38"/>
        </w:numPr>
        <w:spacing w:before="0" w:after="0"/>
        <w:ind w:left="360" w:right="0"/>
      </w:pPr>
      <w:r>
        <w:t>The Trustee may distribute trust property to any person or entity, including the Trustee, as custodian for the beneficiary under the Uniform Transfers to Minors Act or similar statute.</w:t>
      </w:r>
    </w:p>
    <w:p w14:paraId="142730E5" w14:textId="77777777" w:rsidR="003553FE" w:rsidRDefault="003553FE" w:rsidP="003553FE">
      <w:pPr>
        <w:pStyle w:val="TextHeading3"/>
        <w:numPr>
          <w:ilvl w:val="0"/>
          <w:numId w:val="38"/>
        </w:numPr>
        <w:spacing w:before="0" w:after="0"/>
        <w:ind w:left="360" w:right="0"/>
      </w:pPr>
      <w:r>
        <w:t>The Trustee may distribute trust property to other persons and entities for the beneficiary’s use and benefit.</w:t>
      </w:r>
    </w:p>
    <w:p w14:paraId="3E8B7FFB" w14:textId="77777777" w:rsidR="003553FE" w:rsidRDefault="003553FE" w:rsidP="003553FE">
      <w:pPr>
        <w:pStyle w:val="TextHeading3"/>
        <w:numPr>
          <w:ilvl w:val="0"/>
          <w:numId w:val="38"/>
        </w:numPr>
        <w:spacing w:before="0" w:after="0"/>
        <w:ind w:left="360" w:right="0"/>
      </w:pPr>
      <w:r>
        <w:t>The Trustee may distribute trust property to an agent or attorney in fact authorized to act for the beneficiary under a valid durable power of attorney executed by the beneficiary before becoming incapacitated.</w:t>
      </w:r>
    </w:p>
    <w:p w14:paraId="08B9A245" w14:textId="77777777" w:rsidR="003553FE" w:rsidRDefault="003553FE" w:rsidP="003553FE">
      <w:pPr>
        <w:pStyle w:val="Heading2"/>
      </w:pPr>
      <w:bookmarkStart w:id="3389" w:name="_Toc484590401"/>
      <w:bookmarkStart w:id="3390" w:name="_Toc484591228"/>
      <w:bookmarkStart w:id="3391" w:name="_Toc487713707"/>
      <w:bookmarkStart w:id="3392" w:name="_Toc519604356"/>
      <w:bookmarkStart w:id="3393" w:name="_Toc519605104"/>
      <w:bookmarkStart w:id="3394" w:name="_Toc519777595"/>
      <w:bookmarkStart w:id="3395" w:name="_Toc519848333"/>
      <w:bookmarkStart w:id="3396" w:name="_Toc519848514"/>
      <w:bookmarkStart w:id="3397" w:name="_Toc521326283"/>
      <w:bookmarkStart w:id="3398" w:name="_Toc529869831"/>
      <w:bookmarkStart w:id="3399" w:name="_Toc13583380"/>
      <w:bookmarkStart w:id="3400" w:name="_Toc13651109"/>
      <w:bookmarkStart w:id="3401" w:name="_Toc13666030"/>
      <w:bookmarkStart w:id="3402" w:name="_Toc13739472"/>
      <w:bookmarkStart w:id="3403" w:name="_Toc24466578"/>
      <w:bookmarkStart w:id="3404" w:name="_Toc24468759"/>
      <w:bookmarkStart w:id="3405" w:name="_Toc24470198"/>
      <w:bookmarkStart w:id="3406" w:name="_Toc37053379"/>
      <w:bookmarkStart w:id="3407" w:name="_Toc38117571"/>
      <w:bookmarkStart w:id="3408" w:name="_Toc38359410"/>
      <w:bookmarkStart w:id="3409" w:name="_Toc38360410"/>
      <w:bookmarkStart w:id="3410" w:name="_Toc44585781"/>
      <w:bookmarkStart w:id="3411" w:name="_Toc58500159"/>
      <w:bookmarkStart w:id="3412" w:name="_Toc63515467"/>
      <w:bookmarkStart w:id="3413" w:name="_Toc63515713"/>
      <w:bookmarkStart w:id="3414" w:name="_Toc63515841"/>
      <w:bookmarkStart w:id="3415" w:name="_Toc63516529"/>
      <w:bookmarkStart w:id="3416" w:name="_Toc86407289"/>
      <w:bookmarkStart w:id="3417" w:name="_Toc86407665"/>
      <w:bookmarkStart w:id="3418" w:name="_Toc113001444"/>
      <w:bookmarkStart w:id="3419" w:name="_Toc113001572"/>
      <w:bookmarkStart w:id="3420" w:name="_Toc115339534"/>
      <w:bookmarkStart w:id="3421" w:name="_Toc115763791"/>
      <w:bookmarkStart w:id="3422" w:name="_Toc115765604"/>
      <w:bookmarkStart w:id="3423" w:name="_Toc115765732"/>
      <w:bookmarkStart w:id="3424" w:name="_Toc115769871"/>
      <w:bookmarkStart w:id="3425" w:name="_Toc119050129"/>
      <w:bookmarkStart w:id="3426" w:name="_Toc119056173"/>
      <w:bookmarkStart w:id="3427" w:name="_Toc119070229"/>
      <w:bookmarkStart w:id="3428" w:name="_Toc119467959"/>
      <w:bookmarkStart w:id="3429" w:name="_Toc119664450"/>
      <w:bookmarkStart w:id="3430" w:name="_Toc119664849"/>
      <w:bookmarkStart w:id="3431" w:name="_Toc119927844"/>
      <w:bookmarkStart w:id="3432" w:name="_Toc124522646"/>
      <w:bookmarkStart w:id="3433" w:name="_Toc124772919"/>
      <w:bookmarkStart w:id="3434" w:name="_Toc124774182"/>
      <w:bookmarkStart w:id="3435" w:name="_Toc124841444"/>
      <w:bookmarkStart w:id="3436" w:name="_Toc124842145"/>
      <w:bookmarkStart w:id="3437" w:name="_Toc157171778"/>
      <w:r>
        <w:t>Retention in Trust</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p>
    <w:p w14:paraId="5492DBA0" w14:textId="7763DB1C" w:rsidR="003553FE" w:rsidRDefault="003553FE" w:rsidP="003553FE">
      <w:pPr>
        <w:pStyle w:val="TextHeading2"/>
      </w:pPr>
      <w:r>
        <w:t>The Trustee may retain and administer trust property in a separate trust for any beneficiary’s benefit, subject to the provisions of this Article as follows</w:t>
      </w:r>
      <w:r w:rsidR="008D597D">
        <w:t>:</w:t>
      </w:r>
    </w:p>
    <w:p w14:paraId="2100698F" w14:textId="77777777" w:rsidR="003553FE" w:rsidRDefault="003553FE" w:rsidP="003553FE">
      <w:pPr>
        <w:pStyle w:val="Heading3"/>
      </w:pPr>
      <w:r>
        <w:t>Distribution of Net Income and Principal</w:t>
      </w:r>
    </w:p>
    <w:p w14:paraId="27DE6406" w14:textId="6E0BC263" w:rsidR="003553FE" w:rsidRDefault="003553FE" w:rsidP="00F6196C">
      <w:pPr>
        <w:pStyle w:val="TextHeading3"/>
        <w:ind w:right="0"/>
      </w:pPr>
      <w:r>
        <w:t xml:space="preserve">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w:t>
      </w:r>
      <w:r>
        <w:lastRenderedPageBreak/>
        <w:t xml:space="preserve">or advisable for the beneficiary’s health, education, </w:t>
      </w:r>
      <w:r w:rsidR="00216376">
        <w:t>maintenance,</w:t>
      </w:r>
      <w:r>
        <w:t xml:space="preserve"> and support.  Any undistributed net income shall be accumulated and added to principal.</w:t>
      </w:r>
    </w:p>
    <w:p w14:paraId="19B00230" w14:textId="77777777" w:rsidR="003553FE" w:rsidRDefault="003553FE" w:rsidP="00F6196C">
      <w:pPr>
        <w:pStyle w:val="Heading3"/>
        <w:ind w:right="0"/>
      </w:pPr>
      <w:r>
        <w:t>Right of Withdrawal</w:t>
      </w:r>
    </w:p>
    <w:p w14:paraId="1050B445" w14:textId="77777777" w:rsidR="003553FE" w:rsidRDefault="003553FE" w:rsidP="00F6196C">
      <w:pPr>
        <w:pStyle w:val="TextHeading3"/>
        <w:ind w:right="0"/>
      </w:pPr>
      <w:r>
        <w:t>When the beneficiary whose trust is created under this Section either reaches 25 years of age or is no longer incapacitated, the beneficiary may withdraw all or any portion of the accumulated net income and principal from the trust.</w:t>
      </w:r>
    </w:p>
    <w:p w14:paraId="032083D3" w14:textId="77777777" w:rsidR="003553FE" w:rsidRDefault="003553FE" w:rsidP="00F6196C">
      <w:pPr>
        <w:pStyle w:val="Heading3"/>
        <w:ind w:right="0"/>
      </w:pPr>
      <w:r>
        <w:t>Distribution upon the Death of the Beneficiary</w:t>
      </w:r>
    </w:p>
    <w:p w14:paraId="116DF771" w14:textId="77777777" w:rsidR="003553FE" w:rsidRDefault="003553FE" w:rsidP="00F6196C">
      <w:pPr>
        <w:pStyle w:val="TextHeading3"/>
        <w:ind w:right="0"/>
      </w:pPr>
      <w:r>
        <w:t>Subject to the terms of the next paragraph, the beneficiary whose trust is created under this Section may appoint all or any portion of the principal and undistributed net income remaining in trust at the beneficiary’s death among one or more persons or entities, and the creditors of the beneficiary’s estate.  The beneficiary has the exclusive right to exercise this general power of appointment.</w:t>
      </w:r>
    </w:p>
    <w:p w14:paraId="42BA6FF6" w14:textId="6259A32E" w:rsidR="003553FE" w:rsidRDefault="003553FE" w:rsidP="00F6196C">
      <w:pPr>
        <w:pStyle w:val="TextHeading3"/>
        <w:ind w:right="0"/>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w:t>
      </w:r>
      <w:r w:rsidR="00195763">
        <w:t xml:space="preserve">GST </w:t>
      </w:r>
      <w:r>
        <w:t xml:space="preserve">tax purposes of zero or that without the exercise of the power of appointment, would not constitute a taxable </w:t>
      </w:r>
      <w:r w:rsidR="0068508D">
        <w:t xml:space="preserve">GST </w:t>
      </w:r>
      <w:r>
        <w:t xml:space="preserve">at the beneficiary’s death.  If the </w:t>
      </w:r>
      <w:r w:rsidR="0068508D">
        <w:t xml:space="preserve">GST tax </w:t>
      </w:r>
      <w:r>
        <w:t>does not then apply, the limited share shall be the beneficiary's entire trust.</w:t>
      </w:r>
    </w:p>
    <w:p w14:paraId="05660CE8" w14:textId="1AAE5336" w:rsidR="003553FE" w:rsidRDefault="003553FE" w:rsidP="00F6196C">
      <w:pPr>
        <w:pStyle w:val="TextHeading3"/>
        <w:ind w:right="0"/>
      </w:pPr>
      <w:r>
        <w:t xml:space="preserve">If any part of the beneficiary’s trust is not effectively appointed, the Trustee shall distribute the remaining unappointed balance </w:t>
      </w:r>
      <w:r>
        <w:rPr>
          <w:i/>
        </w:rPr>
        <w:t xml:space="preserve">by representation </w:t>
      </w:r>
      <w:r>
        <w:t xml:space="preserve">to the beneficiary’s descendants.  If </w:t>
      </w:r>
      <w:r w:rsidR="00FB424B">
        <w:t>a</w:t>
      </w:r>
      <w:r>
        <w:t xml:space="preserve"> beneficiary has no then-living descendants, the Trustee shall distribute the unappointed balance </w:t>
      </w:r>
      <w:r>
        <w:rPr>
          <w:i/>
        </w:rPr>
        <w:t xml:space="preserve">by representation </w:t>
      </w:r>
      <w:r>
        <w:t xml:space="preserve">to the then-living descendants of the beneficiary’s nearest lineal ancestor who was a descendant of </w:t>
      </w:r>
      <w:r w:rsidR="000E3F94">
        <w:t>the Grantors</w:t>
      </w:r>
      <w:r>
        <w:t xml:space="preserve"> or, if there is no then-living descendant, </w:t>
      </w:r>
      <w:r>
        <w:rPr>
          <w:i/>
        </w:rPr>
        <w:t xml:space="preserve">by representation </w:t>
      </w:r>
      <w:r>
        <w:t xml:space="preserve">to the descendants.  </w:t>
      </w:r>
    </w:p>
    <w:p w14:paraId="40DA2AA9" w14:textId="02AC8DE9" w:rsidR="003553FE" w:rsidRDefault="003553FE" w:rsidP="00F6196C">
      <w:pPr>
        <w:pStyle w:val="TextHeading3"/>
        <w:ind w:right="0"/>
      </w:pPr>
      <w:r>
        <w:t xml:space="preserve">If there are no then-living descendants, the Trustee shall distribute the balance of the trust property as provided in </w:t>
      </w:r>
      <w:r>
        <w:fldChar w:fldCharType="begin"/>
      </w:r>
      <w:r>
        <w:instrText xml:space="preserve"> REF _Ref508176600 \r \h </w:instrText>
      </w:r>
      <w:r>
        <w:fldChar w:fldCharType="separate"/>
      </w:r>
      <w:r>
        <w:t>Article Eight</w:t>
      </w:r>
      <w:r>
        <w:fldChar w:fldCharType="end"/>
      </w:r>
      <w:r>
        <w:t xml:space="preserve">. </w:t>
      </w:r>
    </w:p>
    <w:p w14:paraId="56BB1122" w14:textId="6111AAA5" w:rsidR="00DC6CB6" w:rsidRDefault="00DC6CB6" w:rsidP="00900F19">
      <w:pPr>
        <w:pStyle w:val="Heading2"/>
      </w:pPr>
      <w:bookmarkStart w:id="3438" w:name="_Toc507273117"/>
      <w:bookmarkStart w:id="3439" w:name="_Toc487886858"/>
      <w:bookmarkStart w:id="3440" w:name="_Toc13579316"/>
      <w:bookmarkStart w:id="3441" w:name="_Toc13581703"/>
      <w:bookmarkStart w:id="3442" w:name="_Toc13581801"/>
      <w:bookmarkStart w:id="3443" w:name="_Toc13582452"/>
      <w:bookmarkStart w:id="3444" w:name="_Toc13583251"/>
      <w:bookmarkStart w:id="3445" w:name="_Toc13666031"/>
      <w:bookmarkStart w:id="3446" w:name="_Toc13739473"/>
      <w:bookmarkStart w:id="3447" w:name="_Toc24466579"/>
      <w:bookmarkStart w:id="3448" w:name="_Toc24468760"/>
      <w:bookmarkStart w:id="3449" w:name="_Toc24470199"/>
      <w:bookmarkStart w:id="3450" w:name="_Toc37053380"/>
      <w:bookmarkStart w:id="3451" w:name="_Toc38117572"/>
      <w:bookmarkStart w:id="3452" w:name="_Toc38359411"/>
      <w:bookmarkStart w:id="3453" w:name="_Toc38360411"/>
      <w:bookmarkStart w:id="3454" w:name="_Toc46999351"/>
      <w:bookmarkStart w:id="3455" w:name="_Toc47001113"/>
      <w:bookmarkStart w:id="3456" w:name="_Toc56766909"/>
      <w:bookmarkStart w:id="3457" w:name="_Toc57030862"/>
      <w:bookmarkStart w:id="3458" w:name="_Toc57030978"/>
      <w:bookmarkStart w:id="3459" w:name="_Toc57031635"/>
      <w:bookmarkStart w:id="3460" w:name="_Toc63505066"/>
      <w:bookmarkStart w:id="3461" w:name="_Toc63505195"/>
      <w:bookmarkStart w:id="3462" w:name="_Toc63513107"/>
      <w:bookmarkStart w:id="3463" w:name="_Toc63514703"/>
      <w:bookmarkStart w:id="3464" w:name="_Toc63514887"/>
      <w:bookmarkStart w:id="3465" w:name="_Toc63516273"/>
      <w:bookmarkStart w:id="3466" w:name="_Toc63516402"/>
      <w:bookmarkStart w:id="3467" w:name="_Toc63516530"/>
      <w:bookmarkStart w:id="3468" w:name="_Toc86407290"/>
      <w:bookmarkStart w:id="3469" w:name="_Toc86407666"/>
      <w:bookmarkStart w:id="3470" w:name="_Toc113001445"/>
      <w:bookmarkStart w:id="3471" w:name="_Toc113001573"/>
      <w:bookmarkStart w:id="3472" w:name="_Toc115339535"/>
      <w:bookmarkStart w:id="3473" w:name="_Toc115763792"/>
      <w:bookmarkStart w:id="3474" w:name="_Toc115765605"/>
      <w:bookmarkStart w:id="3475" w:name="_Toc115765733"/>
      <w:bookmarkStart w:id="3476" w:name="_Toc115769872"/>
      <w:bookmarkStart w:id="3477" w:name="_Toc119050130"/>
      <w:bookmarkStart w:id="3478" w:name="_Toc119056174"/>
      <w:bookmarkStart w:id="3479" w:name="_Toc119070230"/>
      <w:bookmarkStart w:id="3480" w:name="_Toc119467960"/>
      <w:bookmarkStart w:id="3481" w:name="_Toc119664451"/>
      <w:bookmarkStart w:id="3482" w:name="_Toc119664850"/>
      <w:bookmarkStart w:id="3483" w:name="_Toc119927845"/>
      <w:bookmarkStart w:id="3484" w:name="_Toc124522647"/>
      <w:bookmarkStart w:id="3485" w:name="_Toc124772920"/>
      <w:bookmarkStart w:id="3486" w:name="_Toc124774183"/>
      <w:bookmarkStart w:id="3487" w:name="_Toc124841445"/>
      <w:bookmarkStart w:id="3488" w:name="_Toc124842146"/>
      <w:bookmarkStart w:id="3489" w:name="_Toc157171779"/>
      <w:r>
        <w:t>Application of Article</w:t>
      </w:r>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p>
    <w:p w14:paraId="618D196B" w14:textId="7AA25601" w:rsidR="00DC6CB6" w:rsidRDefault="00DC6CB6">
      <w:pPr>
        <w:pStyle w:val="TextHeading2"/>
      </w:pPr>
      <w:r>
        <w:t xml:space="preserve">Any decision made by </w:t>
      </w:r>
      <w:r w:rsidR="00990779">
        <w:t>the</w:t>
      </w:r>
      <w:r>
        <w:t xml:space="preserve"> Trustee under this Article is final, controlling and binding on all benef</w:t>
      </w:r>
      <w:r w:rsidR="007E7599">
        <w:t>i</w:t>
      </w:r>
      <w:r>
        <w:t>ciaries subject to the provisions of this Article.</w:t>
      </w:r>
    </w:p>
    <w:p w14:paraId="7D15166D" w14:textId="77777777" w:rsidR="00DC6CB6" w:rsidRDefault="00DC6CB6" w:rsidP="00503D6B">
      <w:pPr>
        <w:pStyle w:val="Heading1"/>
        <w:spacing w:before="360" w:after="240"/>
      </w:pPr>
      <w:bookmarkStart w:id="3490" w:name="_Toc507273125"/>
      <w:r>
        <w:br/>
      </w:r>
      <w:bookmarkStart w:id="3491" w:name="_Ref289678256"/>
      <w:bookmarkStart w:id="3492" w:name="_Toc487886859"/>
      <w:bookmarkStart w:id="3493" w:name="_Toc13579317"/>
      <w:bookmarkStart w:id="3494" w:name="_Toc13581704"/>
      <w:bookmarkStart w:id="3495" w:name="_Toc13581802"/>
      <w:bookmarkStart w:id="3496" w:name="_Toc13582453"/>
      <w:bookmarkStart w:id="3497" w:name="_Toc13583252"/>
      <w:bookmarkStart w:id="3498" w:name="_Toc13666032"/>
      <w:bookmarkStart w:id="3499" w:name="_Toc13739474"/>
      <w:bookmarkStart w:id="3500" w:name="_Toc24466580"/>
      <w:bookmarkStart w:id="3501" w:name="_Toc24468761"/>
      <w:bookmarkStart w:id="3502" w:name="_Toc24470200"/>
      <w:bookmarkStart w:id="3503" w:name="_Toc37053381"/>
      <w:bookmarkStart w:id="3504" w:name="_Toc38117573"/>
      <w:bookmarkStart w:id="3505" w:name="_Toc38359412"/>
      <w:bookmarkStart w:id="3506" w:name="_Toc38360412"/>
      <w:bookmarkStart w:id="3507" w:name="_Toc46999352"/>
      <w:bookmarkStart w:id="3508" w:name="_Toc47001114"/>
      <w:bookmarkStart w:id="3509" w:name="_Toc56766910"/>
      <w:bookmarkStart w:id="3510" w:name="_Toc57030863"/>
      <w:bookmarkStart w:id="3511" w:name="_Toc57030979"/>
      <w:bookmarkStart w:id="3512" w:name="_Toc57031636"/>
      <w:bookmarkStart w:id="3513" w:name="_Toc63505067"/>
      <w:bookmarkStart w:id="3514" w:name="_Toc63505196"/>
      <w:bookmarkStart w:id="3515" w:name="_Toc63513108"/>
      <w:bookmarkStart w:id="3516" w:name="_Toc63514704"/>
      <w:bookmarkStart w:id="3517" w:name="_Toc63514888"/>
      <w:bookmarkStart w:id="3518" w:name="_Toc63516274"/>
      <w:bookmarkStart w:id="3519" w:name="_Toc63516403"/>
      <w:bookmarkStart w:id="3520" w:name="_Toc63516531"/>
      <w:bookmarkStart w:id="3521" w:name="_Toc86407291"/>
      <w:bookmarkStart w:id="3522" w:name="_Toc86407667"/>
      <w:bookmarkStart w:id="3523" w:name="_Toc113001446"/>
      <w:bookmarkStart w:id="3524" w:name="_Toc113001574"/>
      <w:bookmarkStart w:id="3525" w:name="_Toc115339536"/>
      <w:bookmarkStart w:id="3526" w:name="_Toc115763793"/>
      <w:bookmarkStart w:id="3527" w:name="_Toc115765606"/>
      <w:bookmarkStart w:id="3528" w:name="_Toc115765734"/>
      <w:bookmarkStart w:id="3529" w:name="_Toc115769873"/>
      <w:bookmarkStart w:id="3530" w:name="_Toc119050131"/>
      <w:bookmarkStart w:id="3531" w:name="_Toc119056175"/>
      <w:bookmarkStart w:id="3532" w:name="_Toc119070231"/>
      <w:bookmarkStart w:id="3533" w:name="_Toc119467961"/>
      <w:bookmarkStart w:id="3534" w:name="_Toc119664452"/>
      <w:bookmarkStart w:id="3535" w:name="_Toc119664851"/>
      <w:bookmarkStart w:id="3536" w:name="_Toc119927846"/>
      <w:bookmarkStart w:id="3537" w:name="_Toc124522648"/>
      <w:bookmarkStart w:id="3538" w:name="_Toc124772921"/>
      <w:bookmarkStart w:id="3539" w:name="_Toc124774184"/>
      <w:bookmarkStart w:id="3540" w:name="_Toc124841446"/>
      <w:bookmarkStart w:id="3541" w:name="_Toc124842147"/>
      <w:bookmarkStart w:id="3542" w:name="_Toc157171780"/>
      <w:r>
        <w:t>Trust Administration</w:t>
      </w:r>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p>
    <w:p w14:paraId="2D0A5DC4" w14:textId="754DC6CF" w:rsidR="00DC6CB6" w:rsidRDefault="00DC6CB6" w:rsidP="00900F19">
      <w:pPr>
        <w:pStyle w:val="Heading2"/>
      </w:pPr>
      <w:bookmarkStart w:id="3543" w:name="_Ref221413631"/>
      <w:bookmarkStart w:id="3544" w:name="_Toc487886860"/>
      <w:bookmarkStart w:id="3545" w:name="_Toc13579318"/>
      <w:bookmarkStart w:id="3546" w:name="_Toc13581705"/>
      <w:bookmarkStart w:id="3547" w:name="_Toc13581803"/>
      <w:bookmarkStart w:id="3548" w:name="_Toc13582454"/>
      <w:bookmarkStart w:id="3549" w:name="_Toc13583253"/>
      <w:bookmarkStart w:id="3550" w:name="_Toc13666033"/>
      <w:bookmarkStart w:id="3551" w:name="_Toc13739475"/>
      <w:bookmarkStart w:id="3552" w:name="_Toc24466581"/>
      <w:bookmarkStart w:id="3553" w:name="_Toc24468762"/>
      <w:bookmarkStart w:id="3554" w:name="_Toc24470201"/>
      <w:bookmarkStart w:id="3555" w:name="_Toc37053382"/>
      <w:bookmarkStart w:id="3556" w:name="_Toc38117574"/>
      <w:bookmarkStart w:id="3557" w:name="_Toc38359413"/>
      <w:bookmarkStart w:id="3558" w:name="_Toc38360413"/>
      <w:bookmarkStart w:id="3559" w:name="_Toc46999353"/>
      <w:bookmarkStart w:id="3560" w:name="_Toc47001115"/>
      <w:bookmarkStart w:id="3561" w:name="_Toc56766911"/>
      <w:bookmarkStart w:id="3562" w:name="_Toc57030864"/>
      <w:bookmarkStart w:id="3563" w:name="_Toc57030980"/>
      <w:bookmarkStart w:id="3564" w:name="_Toc57031637"/>
      <w:bookmarkStart w:id="3565" w:name="_Toc63505068"/>
      <w:bookmarkStart w:id="3566" w:name="_Toc63505197"/>
      <w:bookmarkStart w:id="3567" w:name="_Toc63513109"/>
      <w:bookmarkStart w:id="3568" w:name="_Toc63514705"/>
      <w:bookmarkStart w:id="3569" w:name="_Toc63514889"/>
      <w:bookmarkStart w:id="3570" w:name="_Toc63516275"/>
      <w:bookmarkStart w:id="3571" w:name="_Toc63516404"/>
      <w:bookmarkStart w:id="3572" w:name="_Toc63516532"/>
      <w:bookmarkStart w:id="3573" w:name="_Toc86407292"/>
      <w:bookmarkStart w:id="3574" w:name="_Toc86407668"/>
      <w:bookmarkStart w:id="3575" w:name="_Toc113001447"/>
      <w:bookmarkStart w:id="3576" w:name="_Toc113001575"/>
      <w:bookmarkStart w:id="3577" w:name="_Toc115339537"/>
      <w:bookmarkStart w:id="3578" w:name="_Toc115763794"/>
      <w:bookmarkStart w:id="3579" w:name="_Toc115765607"/>
      <w:bookmarkStart w:id="3580" w:name="_Toc115765735"/>
      <w:bookmarkStart w:id="3581" w:name="_Toc115769874"/>
      <w:bookmarkStart w:id="3582" w:name="_Toc119050132"/>
      <w:bookmarkStart w:id="3583" w:name="_Toc119056176"/>
      <w:bookmarkStart w:id="3584" w:name="_Toc119070232"/>
      <w:bookmarkStart w:id="3585" w:name="_Toc119467962"/>
      <w:bookmarkStart w:id="3586" w:name="_Toc119664453"/>
      <w:bookmarkStart w:id="3587" w:name="_Toc119664852"/>
      <w:bookmarkStart w:id="3588" w:name="_Toc119927847"/>
      <w:bookmarkStart w:id="3589" w:name="_Toc124522649"/>
      <w:bookmarkStart w:id="3590" w:name="_Toc124772922"/>
      <w:bookmarkStart w:id="3591" w:name="_Toc124774185"/>
      <w:bookmarkStart w:id="3592" w:name="_Toc124841447"/>
      <w:bookmarkStart w:id="3593" w:name="_Toc124842148"/>
      <w:bookmarkStart w:id="3594" w:name="_Toc157171781"/>
      <w:r>
        <w:t>Distributions to Beneficiaries</w:t>
      </w:r>
      <w:bookmarkEnd w:id="3490"/>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p>
    <w:p w14:paraId="2756F491" w14:textId="751129E7" w:rsidR="0061437F" w:rsidRDefault="0061437F" w:rsidP="0061437F">
      <w:pPr>
        <w:pStyle w:val="TextHeading2"/>
      </w:pPr>
      <w:r>
        <w:t xml:space="preserve">Whenever this instrument authorizes or directs the Trustee to make a distribution to a beneficiary, the Trustee may apply any property that otherwise could be distributed directly to the beneficiary for </w:t>
      </w:r>
      <w:r w:rsidR="00D97E4B">
        <w:t xml:space="preserve">that beneficiary’s </w:t>
      </w:r>
      <w:r>
        <w:t>benefit.  The Trustee is not required to inquire into the beneficiary’s ultimate disposition of the distributed property unless specifically directed otherwise by this instrument.</w:t>
      </w:r>
    </w:p>
    <w:p w14:paraId="4DF11440" w14:textId="235F02CF" w:rsidR="0061437F" w:rsidRDefault="0061437F" w:rsidP="0061437F">
      <w:pPr>
        <w:pStyle w:val="TextHeading2"/>
      </w:pPr>
      <w:r>
        <w:lastRenderedPageBreak/>
        <w:t>The Trustee may make cash distributions, in-kind distributions</w:t>
      </w:r>
      <w:r w:rsidR="009C5BF6">
        <w:t>,</w:t>
      </w:r>
      <w:r>
        <w:t xml:space="preserve">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4A2B038" w14:textId="77777777" w:rsidR="0061437F" w:rsidRDefault="0061437F" w:rsidP="0061437F">
      <w:pPr>
        <w:pStyle w:val="TextHeading2"/>
      </w:pPr>
      <w:r>
        <w:t>The Trustee may make these determinations without regard to the income tax attributes of the property and without the consent of any beneficiary.</w:t>
      </w:r>
    </w:p>
    <w:p w14:paraId="172A2F25" w14:textId="01DE4B01" w:rsidR="00DC6CB6" w:rsidRDefault="00DC6CB6" w:rsidP="00900F19">
      <w:pPr>
        <w:pStyle w:val="Heading2"/>
      </w:pPr>
      <w:bookmarkStart w:id="3595" w:name="_Ref190054216"/>
      <w:bookmarkStart w:id="3596" w:name="_Toc487886861"/>
      <w:bookmarkStart w:id="3597" w:name="_Toc13579319"/>
      <w:bookmarkStart w:id="3598" w:name="_Toc13581706"/>
      <w:bookmarkStart w:id="3599" w:name="_Toc13581804"/>
      <w:bookmarkStart w:id="3600" w:name="_Toc13582455"/>
      <w:bookmarkStart w:id="3601" w:name="_Toc13583254"/>
      <w:bookmarkStart w:id="3602" w:name="_Toc13666034"/>
      <w:bookmarkStart w:id="3603" w:name="_Toc13739476"/>
      <w:bookmarkStart w:id="3604" w:name="_Toc24466582"/>
      <w:bookmarkStart w:id="3605" w:name="_Toc24468763"/>
      <w:bookmarkStart w:id="3606" w:name="_Toc24470202"/>
      <w:bookmarkStart w:id="3607" w:name="_Toc37053383"/>
      <w:bookmarkStart w:id="3608" w:name="_Toc38117575"/>
      <w:bookmarkStart w:id="3609" w:name="_Toc38359414"/>
      <w:bookmarkStart w:id="3610" w:name="_Toc38360414"/>
      <w:bookmarkStart w:id="3611" w:name="_Toc46999354"/>
      <w:bookmarkStart w:id="3612" w:name="_Toc47001116"/>
      <w:bookmarkStart w:id="3613" w:name="_Toc56766912"/>
      <w:bookmarkStart w:id="3614" w:name="_Toc57030865"/>
      <w:bookmarkStart w:id="3615" w:name="_Toc57030981"/>
      <w:bookmarkStart w:id="3616" w:name="_Toc57031638"/>
      <w:bookmarkStart w:id="3617" w:name="_Toc63505069"/>
      <w:bookmarkStart w:id="3618" w:name="_Toc63505198"/>
      <w:bookmarkStart w:id="3619" w:name="_Toc63513110"/>
      <w:bookmarkStart w:id="3620" w:name="_Toc63514706"/>
      <w:bookmarkStart w:id="3621" w:name="_Toc63514890"/>
      <w:bookmarkStart w:id="3622" w:name="_Toc63516276"/>
      <w:bookmarkStart w:id="3623" w:name="_Toc63516405"/>
      <w:bookmarkStart w:id="3624" w:name="_Toc63516533"/>
      <w:bookmarkStart w:id="3625" w:name="_Toc86407293"/>
      <w:bookmarkStart w:id="3626" w:name="_Toc86407669"/>
      <w:bookmarkStart w:id="3627" w:name="_Toc113001448"/>
      <w:bookmarkStart w:id="3628" w:name="_Toc113001576"/>
      <w:bookmarkStart w:id="3629" w:name="_Toc115339538"/>
      <w:bookmarkStart w:id="3630" w:name="_Toc115763795"/>
      <w:bookmarkStart w:id="3631" w:name="_Toc115765608"/>
      <w:bookmarkStart w:id="3632" w:name="_Toc115765736"/>
      <w:bookmarkStart w:id="3633" w:name="_Toc115769875"/>
      <w:bookmarkStart w:id="3634" w:name="_Toc119050133"/>
      <w:bookmarkStart w:id="3635" w:name="_Toc119056177"/>
      <w:bookmarkStart w:id="3636" w:name="_Toc119070233"/>
      <w:bookmarkStart w:id="3637" w:name="_Toc119467963"/>
      <w:bookmarkStart w:id="3638" w:name="_Toc119664454"/>
      <w:bookmarkStart w:id="3639" w:name="_Toc119664853"/>
      <w:bookmarkStart w:id="3640" w:name="_Toc119927848"/>
      <w:bookmarkStart w:id="3641" w:name="_Toc124522650"/>
      <w:bookmarkStart w:id="3642" w:name="_Toc124772923"/>
      <w:bookmarkStart w:id="3643" w:name="_Toc124774186"/>
      <w:bookmarkStart w:id="3644" w:name="_Toc124841448"/>
      <w:bookmarkStart w:id="3645" w:name="_Toc124842149"/>
      <w:bookmarkStart w:id="3646" w:name="_Toc157171782"/>
      <w:r>
        <w:t>Trust Decanting; Power to Appoint in Further Trust</w:t>
      </w:r>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r>
        <w:t xml:space="preserve"> </w:t>
      </w:r>
    </w:p>
    <w:p w14:paraId="7137D50A" w14:textId="77777777" w:rsidR="008C7399" w:rsidRDefault="008C7399" w:rsidP="008C7399">
      <w:pPr>
        <w:pStyle w:val="TextHeading2"/>
      </w:pPr>
      <w:r>
        <w:t>The Trust Protector may appoint property subject to the Trustee’s power of distribution in trust for the benefit of one or more beneficiaries of any trust created under this instrument under the terms established by the Trust Protector.  Any trust established by the Trust Protector and funded by the exercise of the power granted under this Section must, initially, meet all the following:</w:t>
      </w:r>
    </w:p>
    <w:p w14:paraId="05F4E2F0" w14:textId="77777777" w:rsidR="008C7399" w:rsidRDefault="008C7399" w:rsidP="00FE0B88">
      <w:pPr>
        <w:pStyle w:val="TextHeading2"/>
        <w:numPr>
          <w:ilvl w:val="0"/>
          <w:numId w:val="30"/>
        </w:numPr>
        <w:spacing w:after="0"/>
        <w:ind w:left="360"/>
      </w:pPr>
      <w:r>
        <w:t>the trust must not reduce any fixed income, annuity, or unitrust right provided by this instrument to any beneficiary;</w:t>
      </w:r>
    </w:p>
    <w:p w14:paraId="1EB2BFDF" w14:textId="77777777" w:rsidR="008C7399" w:rsidRDefault="008C7399" w:rsidP="00FE0B88">
      <w:pPr>
        <w:pStyle w:val="TextHeading2"/>
        <w:numPr>
          <w:ilvl w:val="0"/>
          <w:numId w:val="30"/>
        </w:numPr>
        <w:spacing w:before="0" w:after="0"/>
        <w:ind w:left="360"/>
      </w:pPr>
      <w:r>
        <w:t xml:space="preserve">the trust must provide for one or more of the beneficiaries of a trust created under this instrument; and </w:t>
      </w:r>
    </w:p>
    <w:p w14:paraId="4A7787B5" w14:textId="77777777" w:rsidR="008C7399" w:rsidRDefault="008C7399" w:rsidP="005272CE">
      <w:pPr>
        <w:pStyle w:val="TextHeading2"/>
        <w:numPr>
          <w:ilvl w:val="0"/>
          <w:numId w:val="30"/>
        </w:numPr>
        <w:spacing w:before="0"/>
        <w:ind w:left="360"/>
      </w:pPr>
      <w:r>
        <w:t>the interests of remainder beneficiaries of the trust created under this instrument must not be accelerated under the terms of the new trust.</w:t>
      </w:r>
    </w:p>
    <w:p w14:paraId="669DFF59" w14:textId="2D51BC6C" w:rsidR="008C7399" w:rsidRDefault="008C7399" w:rsidP="008C7399">
      <w:pPr>
        <w:pStyle w:val="TextHeading2"/>
      </w:pPr>
      <w:r>
        <w:t xml:space="preserve">Any trust created under this provision must not contain any provision that, if applicable, would cause the trust to fail to qualify for the marital deduction or charitable deduction, fail to qualify any gift to the trust for any gift, estate, or </w:t>
      </w:r>
      <w:r w:rsidR="007066DD">
        <w:t xml:space="preserve">GST </w:t>
      </w:r>
      <w:r>
        <w:t>annual exclusion, or disqualify the trust as a qualified subchapter S corporation shareholder.</w:t>
      </w:r>
    </w:p>
    <w:p w14:paraId="5659D5F1" w14:textId="7514694B" w:rsidR="008C7399" w:rsidRDefault="008C7399" w:rsidP="008C7399">
      <w:pPr>
        <w:pStyle w:val="TextHeading2"/>
      </w:pPr>
      <w:r>
        <w:t>The Trust Protector, on meeting the foregoing qualifications, must then notify the Trustee in writing of the proposed appointment, providing a full and complete explanation for the proposed appointment and its effect on Qualified Beneficiaries.  The Trustee shall then provide all Qualified Beneficiaries of the trust property being appointed with</w:t>
      </w:r>
      <w:r w:rsidR="000B1278">
        <w:t xml:space="preserve">in </w:t>
      </w:r>
      <w:r>
        <w:t xml:space="preserve">30 days prior, written notice of the proposed change, which notice shall enclose the Trust Protector’s explanation.  Each Qualified Beneficiary shall then have 60 days from the date of mailing to register with and deliver to the Trustee any objections, stating with specificity the reason therefor.  If there are no objections, the Trustee shall accept the proposed appointment and be fully and finally released from </w:t>
      </w:r>
      <w:r w:rsidR="00A560F1">
        <w:t>all</w:t>
      </w:r>
      <w:r>
        <w:t xml:space="preserve"> liability relating to the proposed appointment and shall be indemnified, saved, </w:t>
      </w:r>
      <w:r w:rsidR="009E444D">
        <w:t>defended,</w:t>
      </w:r>
      <w:r>
        <w:t xml:space="preserve"> and held harmless under this instrument for its actions in respect thereof.  If there are any objections, the Trustee shall endeavor to address those objections to the satisfaction of the objecting beneficiary and if such cannot be addressed, the Trustee may refuse to provide for the proposed appointment without any liability therefor and with full indemnity from the trust for its actions.</w:t>
      </w:r>
    </w:p>
    <w:p w14:paraId="4F716BDF" w14:textId="77777777" w:rsidR="008C7399" w:rsidRDefault="008C7399" w:rsidP="008C7399">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53CB3F31" w14:textId="1CAA93D7" w:rsidR="00DC6CB6" w:rsidRDefault="00DC6CB6" w:rsidP="00900F19">
      <w:pPr>
        <w:pStyle w:val="Heading2"/>
      </w:pPr>
      <w:bookmarkStart w:id="3647" w:name="_Toc507273137"/>
      <w:bookmarkStart w:id="3648" w:name="_Toc487886862"/>
      <w:bookmarkStart w:id="3649" w:name="_Toc13579320"/>
      <w:bookmarkStart w:id="3650" w:name="_Toc13581707"/>
      <w:bookmarkStart w:id="3651" w:name="_Toc13581805"/>
      <w:bookmarkStart w:id="3652" w:name="_Toc13582456"/>
      <w:bookmarkStart w:id="3653" w:name="_Toc13583255"/>
      <w:bookmarkStart w:id="3654" w:name="_Toc13666035"/>
      <w:bookmarkStart w:id="3655" w:name="_Toc13739477"/>
      <w:bookmarkStart w:id="3656" w:name="_Toc24466583"/>
      <w:bookmarkStart w:id="3657" w:name="_Toc24468764"/>
      <w:bookmarkStart w:id="3658" w:name="_Toc24470203"/>
      <w:bookmarkStart w:id="3659" w:name="_Toc37053384"/>
      <w:bookmarkStart w:id="3660" w:name="_Toc38117576"/>
      <w:bookmarkStart w:id="3661" w:name="_Toc38359415"/>
      <w:bookmarkStart w:id="3662" w:name="_Toc38360415"/>
      <w:bookmarkStart w:id="3663" w:name="_Toc46999355"/>
      <w:bookmarkStart w:id="3664" w:name="_Toc47001117"/>
      <w:bookmarkStart w:id="3665" w:name="_Toc56766913"/>
      <w:bookmarkStart w:id="3666" w:name="_Toc57030866"/>
      <w:bookmarkStart w:id="3667" w:name="_Toc57030982"/>
      <w:bookmarkStart w:id="3668" w:name="_Toc57031639"/>
      <w:bookmarkStart w:id="3669" w:name="_Toc63505070"/>
      <w:bookmarkStart w:id="3670" w:name="_Toc63505199"/>
      <w:bookmarkStart w:id="3671" w:name="_Toc63513111"/>
      <w:bookmarkStart w:id="3672" w:name="_Toc63514707"/>
      <w:bookmarkStart w:id="3673" w:name="_Toc63514891"/>
      <w:bookmarkStart w:id="3674" w:name="_Toc63516277"/>
      <w:bookmarkStart w:id="3675" w:name="_Toc63516406"/>
      <w:bookmarkStart w:id="3676" w:name="_Toc63516534"/>
      <w:bookmarkStart w:id="3677" w:name="_Toc86407294"/>
      <w:bookmarkStart w:id="3678" w:name="_Toc86407670"/>
      <w:bookmarkStart w:id="3679" w:name="_Toc113001449"/>
      <w:bookmarkStart w:id="3680" w:name="_Toc113001577"/>
      <w:bookmarkStart w:id="3681" w:name="_Toc115339539"/>
      <w:bookmarkStart w:id="3682" w:name="_Toc115763796"/>
      <w:bookmarkStart w:id="3683" w:name="_Toc115765609"/>
      <w:bookmarkStart w:id="3684" w:name="_Toc115765737"/>
      <w:bookmarkStart w:id="3685" w:name="_Toc115769876"/>
      <w:bookmarkStart w:id="3686" w:name="_Toc119050134"/>
      <w:bookmarkStart w:id="3687" w:name="_Toc119056178"/>
      <w:bookmarkStart w:id="3688" w:name="_Toc119070234"/>
      <w:bookmarkStart w:id="3689" w:name="_Toc119467964"/>
      <w:bookmarkStart w:id="3690" w:name="_Toc119664455"/>
      <w:bookmarkStart w:id="3691" w:name="_Toc119664854"/>
      <w:bookmarkStart w:id="3692" w:name="_Toc119927849"/>
      <w:bookmarkStart w:id="3693" w:name="_Toc124522651"/>
      <w:bookmarkStart w:id="3694" w:name="_Toc124772924"/>
      <w:bookmarkStart w:id="3695" w:name="_Toc124774187"/>
      <w:bookmarkStart w:id="3696" w:name="_Toc124841449"/>
      <w:bookmarkStart w:id="3697" w:name="_Toc124842150"/>
      <w:bookmarkStart w:id="3698" w:name="_Toc157171783"/>
      <w:r>
        <w:t>Beneficiary</w:t>
      </w:r>
      <w:r w:rsidR="00900F19">
        <w:t>’</w:t>
      </w:r>
      <w:r>
        <w:t>s Status</w:t>
      </w:r>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p>
    <w:p w14:paraId="1E9B2319" w14:textId="77777777" w:rsidR="00210644" w:rsidRDefault="00210644" w:rsidP="00210644">
      <w:pPr>
        <w:pStyle w:val="TextHeading2"/>
      </w:pPr>
      <w:r>
        <w:t xml:space="preserve">Until the Trustee receives notice of the incapacity, birth, marriage, death, or other event upon which a beneficiary’s right to receive payments may depend, the Trustee shall not be held liable </w:t>
      </w:r>
      <w:r>
        <w:lastRenderedPageBreak/>
        <w:t>for acting or not acting with respect to the event, or for disbursements made in good faith to persons whose interest may have been affected by the event.  Unless otherwise provided in this instrument, a parent or Legal Representative may act on behalf of a minor or incapacitated beneficiary.</w:t>
      </w:r>
    </w:p>
    <w:p w14:paraId="409E45F5" w14:textId="7D2D9698" w:rsidR="00210644" w:rsidRDefault="00210644" w:rsidP="00210644">
      <w:pPr>
        <w:pStyle w:val="TextHeading2"/>
      </w:pPr>
      <w:r>
        <w:t>The Trustee may rely on any information provided by a beneficiary</w:t>
      </w:r>
      <w:r w:rsidR="00226336">
        <w:t xml:space="preserve"> and </w:t>
      </w:r>
      <w:r>
        <w:t>shall have no independent duty to investigate the status of any beneficiary and shall not incur any liability for not doing so.</w:t>
      </w:r>
    </w:p>
    <w:p w14:paraId="07B1CC47" w14:textId="0702614F" w:rsidR="00DC6CB6" w:rsidRDefault="00DC6CB6" w:rsidP="00900F19">
      <w:pPr>
        <w:pStyle w:val="Heading2"/>
      </w:pPr>
      <w:bookmarkStart w:id="3699" w:name="_Toc520041439"/>
      <w:bookmarkStart w:id="3700" w:name="_Toc487886863"/>
      <w:bookmarkStart w:id="3701" w:name="_Toc13579321"/>
      <w:bookmarkStart w:id="3702" w:name="_Toc13581708"/>
      <w:bookmarkStart w:id="3703" w:name="_Toc13581806"/>
      <w:bookmarkStart w:id="3704" w:name="_Toc13582457"/>
      <w:bookmarkStart w:id="3705" w:name="_Toc13583256"/>
      <w:bookmarkStart w:id="3706" w:name="_Toc13666036"/>
      <w:bookmarkStart w:id="3707" w:name="_Toc13739478"/>
      <w:bookmarkStart w:id="3708" w:name="_Toc24466584"/>
      <w:bookmarkStart w:id="3709" w:name="_Toc24468765"/>
      <w:bookmarkStart w:id="3710" w:name="_Toc24470204"/>
      <w:bookmarkStart w:id="3711" w:name="_Toc37053385"/>
      <w:bookmarkStart w:id="3712" w:name="_Toc38117577"/>
      <w:bookmarkStart w:id="3713" w:name="_Toc38359416"/>
      <w:bookmarkStart w:id="3714" w:name="_Toc38360416"/>
      <w:bookmarkStart w:id="3715" w:name="_Toc46999356"/>
      <w:bookmarkStart w:id="3716" w:name="_Toc47001118"/>
      <w:bookmarkStart w:id="3717" w:name="_Toc56766914"/>
      <w:bookmarkStart w:id="3718" w:name="_Toc57030867"/>
      <w:bookmarkStart w:id="3719" w:name="_Toc57030983"/>
      <w:bookmarkStart w:id="3720" w:name="_Toc57031640"/>
      <w:bookmarkStart w:id="3721" w:name="_Toc63505071"/>
      <w:bookmarkStart w:id="3722" w:name="_Toc63505200"/>
      <w:bookmarkStart w:id="3723" w:name="_Toc63513112"/>
      <w:bookmarkStart w:id="3724" w:name="_Toc63514708"/>
      <w:bookmarkStart w:id="3725" w:name="_Toc63514892"/>
      <w:bookmarkStart w:id="3726" w:name="_Toc63516278"/>
      <w:bookmarkStart w:id="3727" w:name="_Toc63516407"/>
      <w:bookmarkStart w:id="3728" w:name="_Toc63516535"/>
      <w:bookmarkStart w:id="3729" w:name="_Toc86407295"/>
      <w:bookmarkStart w:id="3730" w:name="_Toc86407671"/>
      <w:bookmarkStart w:id="3731" w:name="_Toc113001450"/>
      <w:bookmarkStart w:id="3732" w:name="_Toc113001578"/>
      <w:bookmarkStart w:id="3733" w:name="_Toc115339540"/>
      <w:bookmarkStart w:id="3734" w:name="_Toc115763797"/>
      <w:bookmarkStart w:id="3735" w:name="_Toc115765610"/>
      <w:bookmarkStart w:id="3736" w:name="_Toc115765738"/>
      <w:bookmarkStart w:id="3737" w:name="_Toc115769877"/>
      <w:bookmarkStart w:id="3738" w:name="_Toc119050135"/>
      <w:bookmarkStart w:id="3739" w:name="_Toc119056179"/>
      <w:bookmarkStart w:id="3740" w:name="_Toc119070235"/>
      <w:bookmarkStart w:id="3741" w:name="_Toc119467965"/>
      <w:bookmarkStart w:id="3742" w:name="_Toc119664456"/>
      <w:bookmarkStart w:id="3743" w:name="_Toc119664855"/>
      <w:bookmarkStart w:id="3744" w:name="_Toc119927850"/>
      <w:bookmarkStart w:id="3745" w:name="_Toc124522652"/>
      <w:bookmarkStart w:id="3746" w:name="_Toc124772925"/>
      <w:bookmarkStart w:id="3747" w:name="_Toc124774188"/>
      <w:bookmarkStart w:id="3748" w:name="_Toc124841450"/>
      <w:bookmarkStart w:id="3749" w:name="_Toc124842151"/>
      <w:bookmarkStart w:id="3750" w:name="_Toc157171784"/>
      <w:r>
        <w:t>No Court Proceedings</w:t>
      </w:r>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p>
    <w:p w14:paraId="4EDCB46C" w14:textId="77777777" w:rsidR="00B30595" w:rsidRDefault="00B30595" w:rsidP="00B30595">
      <w:pPr>
        <w:pStyle w:val="TextHeading2"/>
      </w:pPr>
      <w:r>
        <w:t>The Trustee shall administer this instrument with efficiency, with attention to the provisions of this instrument, and with freedom from judicial intervention.  If the Trustee or another interested party institutes a legal proceeding, the court shall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instrument to the court’s continuing jurisdiction.</w:t>
      </w:r>
    </w:p>
    <w:p w14:paraId="6B7A5231" w14:textId="4E27F151" w:rsidR="00DC6CB6" w:rsidRDefault="00DC6CB6" w:rsidP="00900F19">
      <w:pPr>
        <w:pStyle w:val="Heading2"/>
      </w:pPr>
      <w:bookmarkStart w:id="3751" w:name="_Toc487886864"/>
      <w:bookmarkStart w:id="3752" w:name="_Toc13579322"/>
      <w:bookmarkStart w:id="3753" w:name="_Toc13581709"/>
      <w:bookmarkStart w:id="3754" w:name="_Toc13581807"/>
      <w:bookmarkStart w:id="3755" w:name="_Toc13582458"/>
      <w:bookmarkStart w:id="3756" w:name="_Toc13583257"/>
      <w:bookmarkStart w:id="3757" w:name="_Toc13666037"/>
      <w:bookmarkStart w:id="3758" w:name="_Toc13739479"/>
      <w:bookmarkStart w:id="3759" w:name="_Toc24466585"/>
      <w:bookmarkStart w:id="3760" w:name="_Toc24468766"/>
      <w:bookmarkStart w:id="3761" w:name="_Toc24470205"/>
      <w:bookmarkStart w:id="3762" w:name="_Toc37053386"/>
      <w:bookmarkStart w:id="3763" w:name="_Toc38117578"/>
      <w:bookmarkStart w:id="3764" w:name="_Toc38359417"/>
      <w:bookmarkStart w:id="3765" w:name="_Toc38360417"/>
      <w:bookmarkStart w:id="3766" w:name="_Toc46999357"/>
      <w:bookmarkStart w:id="3767" w:name="_Toc47001119"/>
      <w:bookmarkStart w:id="3768" w:name="_Toc56766915"/>
      <w:bookmarkStart w:id="3769" w:name="_Toc57030868"/>
      <w:bookmarkStart w:id="3770" w:name="_Toc57030984"/>
      <w:bookmarkStart w:id="3771" w:name="_Toc57031641"/>
      <w:bookmarkStart w:id="3772" w:name="_Toc63505072"/>
      <w:bookmarkStart w:id="3773" w:name="_Toc63505201"/>
      <w:bookmarkStart w:id="3774" w:name="_Toc63513113"/>
      <w:bookmarkStart w:id="3775" w:name="_Toc63514709"/>
      <w:bookmarkStart w:id="3776" w:name="_Toc63514893"/>
      <w:bookmarkStart w:id="3777" w:name="_Toc63516279"/>
      <w:bookmarkStart w:id="3778" w:name="_Toc63516408"/>
      <w:bookmarkStart w:id="3779" w:name="_Toc63516536"/>
      <w:bookmarkStart w:id="3780" w:name="_Toc86407296"/>
      <w:bookmarkStart w:id="3781" w:name="_Toc86407672"/>
      <w:bookmarkStart w:id="3782" w:name="_Toc113001451"/>
      <w:bookmarkStart w:id="3783" w:name="_Toc113001579"/>
      <w:bookmarkStart w:id="3784" w:name="_Toc115339541"/>
      <w:bookmarkStart w:id="3785" w:name="_Toc115763798"/>
      <w:bookmarkStart w:id="3786" w:name="_Toc115765611"/>
      <w:bookmarkStart w:id="3787" w:name="_Toc115765739"/>
      <w:bookmarkStart w:id="3788" w:name="_Toc115769878"/>
      <w:bookmarkStart w:id="3789" w:name="_Toc119050136"/>
      <w:bookmarkStart w:id="3790" w:name="_Toc119056180"/>
      <w:bookmarkStart w:id="3791" w:name="_Toc119070236"/>
      <w:bookmarkStart w:id="3792" w:name="_Toc119467966"/>
      <w:bookmarkStart w:id="3793" w:name="_Toc119664457"/>
      <w:bookmarkStart w:id="3794" w:name="_Toc119664856"/>
      <w:bookmarkStart w:id="3795" w:name="_Toc119927851"/>
      <w:bookmarkStart w:id="3796" w:name="_Toc124522653"/>
      <w:bookmarkStart w:id="3797" w:name="_Toc124772926"/>
      <w:bookmarkStart w:id="3798" w:name="_Toc124774189"/>
      <w:bookmarkStart w:id="3799" w:name="_Toc124841451"/>
      <w:bookmarkStart w:id="3800" w:name="_Toc124842152"/>
      <w:bookmarkStart w:id="3801" w:name="_Toc157171785"/>
      <w:r>
        <w:t>No Bond</w:t>
      </w:r>
      <w:bookmarkEnd w:id="0"/>
      <w:bookmarkEnd w:id="1"/>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p>
    <w:p w14:paraId="4EC52A14" w14:textId="6F94EB8C" w:rsidR="001C0BFB" w:rsidRDefault="001C0BFB" w:rsidP="001C0BFB">
      <w:pPr>
        <w:pStyle w:val="TextHeading2"/>
      </w:pPr>
      <w:r>
        <w:t>The Trustee is not required to furnish any bond for the faithful performance of the Trustee’s duties unless required by a court of competent jurisdiction, and only if the court finds that a bond is needed to protect the beneficiaries’ interests.  No surety shall be required on any bond required by any law or court rule unless the court specifies its necessity.</w:t>
      </w:r>
    </w:p>
    <w:p w14:paraId="5640703E" w14:textId="77777777" w:rsidR="00DC6CB6" w:rsidRDefault="00DC6CB6" w:rsidP="00900F19">
      <w:pPr>
        <w:pStyle w:val="Heading2"/>
      </w:pPr>
      <w:bookmarkStart w:id="3802" w:name="_Toc487886865"/>
      <w:bookmarkStart w:id="3803" w:name="_Toc13579323"/>
      <w:bookmarkStart w:id="3804" w:name="_Toc13581710"/>
      <w:bookmarkStart w:id="3805" w:name="_Toc13581808"/>
      <w:bookmarkStart w:id="3806" w:name="_Toc13582459"/>
      <w:bookmarkStart w:id="3807" w:name="_Toc13583258"/>
      <w:bookmarkStart w:id="3808" w:name="_Toc13666038"/>
      <w:bookmarkStart w:id="3809" w:name="_Toc13739480"/>
      <w:bookmarkStart w:id="3810" w:name="_Toc24466586"/>
      <w:bookmarkStart w:id="3811" w:name="_Toc24468767"/>
      <w:bookmarkStart w:id="3812" w:name="_Toc24470206"/>
      <w:bookmarkStart w:id="3813" w:name="_Toc37053387"/>
      <w:bookmarkStart w:id="3814" w:name="_Toc38117579"/>
      <w:bookmarkStart w:id="3815" w:name="_Toc38359418"/>
      <w:bookmarkStart w:id="3816" w:name="_Toc38360418"/>
      <w:bookmarkStart w:id="3817" w:name="_Toc46999358"/>
      <w:bookmarkStart w:id="3818" w:name="_Toc47001120"/>
      <w:bookmarkStart w:id="3819" w:name="_Toc56766916"/>
      <w:bookmarkStart w:id="3820" w:name="_Toc57030869"/>
      <w:bookmarkStart w:id="3821" w:name="_Toc57030985"/>
      <w:bookmarkStart w:id="3822" w:name="_Toc57031642"/>
      <w:bookmarkStart w:id="3823" w:name="_Toc63505073"/>
      <w:bookmarkStart w:id="3824" w:name="_Toc63505202"/>
      <w:bookmarkStart w:id="3825" w:name="_Toc63513114"/>
      <w:bookmarkStart w:id="3826" w:name="_Toc63514710"/>
      <w:bookmarkStart w:id="3827" w:name="_Toc63514894"/>
      <w:bookmarkStart w:id="3828" w:name="_Toc63516280"/>
      <w:bookmarkStart w:id="3829" w:name="_Toc63516409"/>
      <w:bookmarkStart w:id="3830" w:name="_Toc63516537"/>
      <w:bookmarkStart w:id="3831" w:name="_Toc86407297"/>
      <w:bookmarkStart w:id="3832" w:name="_Toc86407673"/>
      <w:bookmarkStart w:id="3833" w:name="_Toc113001452"/>
      <w:bookmarkStart w:id="3834" w:name="_Toc113001580"/>
      <w:bookmarkStart w:id="3835" w:name="_Toc115339542"/>
      <w:bookmarkStart w:id="3836" w:name="_Toc115763799"/>
      <w:bookmarkStart w:id="3837" w:name="_Toc115765612"/>
      <w:bookmarkStart w:id="3838" w:name="_Toc115765740"/>
      <w:bookmarkStart w:id="3839" w:name="_Toc115769879"/>
      <w:bookmarkStart w:id="3840" w:name="_Toc119050137"/>
      <w:bookmarkStart w:id="3841" w:name="_Toc119056181"/>
      <w:bookmarkStart w:id="3842" w:name="_Toc119070237"/>
      <w:bookmarkStart w:id="3843" w:name="_Toc119467967"/>
      <w:bookmarkStart w:id="3844" w:name="_Toc119664458"/>
      <w:bookmarkStart w:id="3845" w:name="_Toc119664857"/>
      <w:bookmarkStart w:id="3846" w:name="_Toc119927852"/>
      <w:bookmarkStart w:id="3847" w:name="_Toc124522654"/>
      <w:bookmarkStart w:id="3848" w:name="_Toc124772927"/>
      <w:bookmarkStart w:id="3849" w:name="_Toc124774190"/>
      <w:bookmarkStart w:id="3850" w:name="_Toc124841452"/>
      <w:bookmarkStart w:id="3851" w:name="_Toc124842153"/>
      <w:bookmarkStart w:id="3852" w:name="_Toc507273128"/>
      <w:bookmarkStart w:id="3853" w:name="_Toc507273127"/>
      <w:bookmarkStart w:id="3854" w:name="_Ref509705132"/>
      <w:bookmarkStart w:id="3855" w:name="_Ref510338362"/>
      <w:bookmarkStart w:id="3856" w:name="_Ref510338632"/>
      <w:bookmarkStart w:id="3857" w:name="_Ref510338864"/>
      <w:bookmarkStart w:id="3858" w:name="_Ref510339135"/>
      <w:bookmarkStart w:id="3859" w:name="_Toc157171786"/>
      <w:r>
        <w:t>Exoneration of Trustee</w:t>
      </w:r>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9"/>
    </w:p>
    <w:p w14:paraId="00350290" w14:textId="77777777" w:rsidR="005E2B04" w:rsidRDefault="005E2B04" w:rsidP="005E2B04">
      <w:pPr>
        <w:pStyle w:val="TextHeading2"/>
      </w:pPr>
      <w:r>
        <w:t>No successor Trustee is obligated to examine the accounts, records, or actions of any previous Trustee.  No successor Trustee may be held responsible for any act, omission, or forbearance by any previous Trustee.  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trust.</w:t>
      </w:r>
    </w:p>
    <w:p w14:paraId="5A02C9CC" w14:textId="77777777" w:rsidR="00413671" w:rsidRPr="00200794" w:rsidRDefault="00413671" w:rsidP="00413671">
      <w:pPr>
        <w:pStyle w:val="TextHeading2"/>
        <w:rPr>
          <w:ins w:id="3860" w:author="Mark Pierce" w:date="2023-01-13T15:47:00Z"/>
        </w:rPr>
      </w:pPr>
      <w:bookmarkStart w:id="3861" w:name="_Hlk117687078"/>
      <w:ins w:id="3862" w:author="Mark Pierce" w:date="2023-01-13T15:47:00Z">
        <w:r w:rsidRPr="00200794">
          <w:t>The Trustee is exonerated from any liability for the acts, omissions, or forbearances of any Trust Protector and from any liability for the Trustee’s own acts, omissions, or forbearances directed by the Trust Protector.</w:t>
        </w:r>
      </w:ins>
    </w:p>
    <w:bookmarkEnd w:id="3861"/>
    <w:p w14:paraId="0CAFEF22" w14:textId="77777777" w:rsidR="005E2B04" w:rsidRDefault="005E2B04" w:rsidP="005E2B04">
      <w:pPr>
        <w:pStyle w:val="TextHeading2"/>
      </w:pPr>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14:paraId="7E73B774" w14:textId="77777777" w:rsidR="00DC6CB6" w:rsidRDefault="00DC6CB6" w:rsidP="00900F19">
      <w:pPr>
        <w:pStyle w:val="Heading2"/>
      </w:pPr>
      <w:bookmarkStart w:id="3863" w:name="_Ref215995137"/>
      <w:bookmarkStart w:id="3864" w:name="_Toc487886866"/>
      <w:bookmarkStart w:id="3865" w:name="_Toc13579324"/>
      <w:bookmarkStart w:id="3866" w:name="_Toc13581711"/>
      <w:bookmarkStart w:id="3867" w:name="_Toc13581809"/>
      <w:bookmarkStart w:id="3868" w:name="_Toc13582460"/>
      <w:bookmarkStart w:id="3869" w:name="_Toc13583259"/>
      <w:bookmarkStart w:id="3870" w:name="_Toc13666039"/>
      <w:bookmarkStart w:id="3871" w:name="_Toc13739481"/>
      <w:bookmarkStart w:id="3872" w:name="_Toc24466587"/>
      <w:bookmarkStart w:id="3873" w:name="_Toc24468768"/>
      <w:bookmarkStart w:id="3874" w:name="_Toc24470207"/>
      <w:bookmarkStart w:id="3875" w:name="_Toc37053388"/>
      <w:bookmarkStart w:id="3876" w:name="_Toc38117580"/>
      <w:bookmarkStart w:id="3877" w:name="_Toc38359419"/>
      <w:bookmarkStart w:id="3878" w:name="_Toc38360419"/>
      <w:bookmarkStart w:id="3879" w:name="_Toc46999359"/>
      <w:bookmarkStart w:id="3880" w:name="_Toc47001121"/>
      <w:bookmarkStart w:id="3881" w:name="_Toc56766917"/>
      <w:bookmarkStart w:id="3882" w:name="_Toc57030870"/>
      <w:bookmarkStart w:id="3883" w:name="_Toc57030986"/>
      <w:bookmarkStart w:id="3884" w:name="_Toc57031643"/>
      <w:bookmarkStart w:id="3885" w:name="_Toc63505074"/>
      <w:bookmarkStart w:id="3886" w:name="_Toc63505203"/>
      <w:bookmarkStart w:id="3887" w:name="_Toc63513115"/>
      <w:bookmarkStart w:id="3888" w:name="_Toc63514711"/>
      <w:bookmarkStart w:id="3889" w:name="_Toc63514895"/>
      <w:bookmarkStart w:id="3890" w:name="_Toc63516281"/>
      <w:bookmarkStart w:id="3891" w:name="_Toc63516410"/>
      <w:bookmarkStart w:id="3892" w:name="_Toc63516538"/>
      <w:bookmarkStart w:id="3893" w:name="_Toc86407298"/>
      <w:bookmarkStart w:id="3894" w:name="_Toc86407674"/>
      <w:bookmarkStart w:id="3895" w:name="_Toc113001453"/>
      <w:bookmarkStart w:id="3896" w:name="_Toc113001581"/>
      <w:bookmarkStart w:id="3897" w:name="_Toc115339543"/>
      <w:bookmarkStart w:id="3898" w:name="_Toc115763800"/>
      <w:bookmarkStart w:id="3899" w:name="_Toc115765613"/>
      <w:bookmarkStart w:id="3900" w:name="_Toc115765741"/>
      <w:bookmarkStart w:id="3901" w:name="_Toc115769880"/>
      <w:bookmarkStart w:id="3902" w:name="_Toc119050138"/>
      <w:bookmarkStart w:id="3903" w:name="_Toc119056182"/>
      <w:bookmarkStart w:id="3904" w:name="_Toc119070238"/>
      <w:bookmarkStart w:id="3905" w:name="_Toc119467968"/>
      <w:bookmarkStart w:id="3906" w:name="_Toc119664459"/>
      <w:bookmarkStart w:id="3907" w:name="_Toc119664858"/>
      <w:bookmarkStart w:id="3908" w:name="_Toc119927853"/>
      <w:bookmarkStart w:id="3909" w:name="_Toc124522655"/>
      <w:bookmarkStart w:id="3910" w:name="_Toc124772928"/>
      <w:bookmarkStart w:id="3911" w:name="_Toc124774191"/>
      <w:bookmarkStart w:id="3912" w:name="_Toc124841453"/>
      <w:bookmarkStart w:id="3913" w:name="_Toc124842154"/>
      <w:bookmarkStart w:id="3914" w:name="_Toc157171787"/>
      <w:bookmarkEnd w:id="3852"/>
      <w:r>
        <w:t>Limitations on Trustee Liability</w:t>
      </w:r>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p>
    <w:p w14:paraId="163CDC91" w14:textId="77777777" w:rsidR="004C2AEC" w:rsidRDefault="004C2AEC" w:rsidP="004C2AEC">
      <w:pPr>
        <w:pStyle w:val="TextHeading2"/>
        <w:tabs>
          <w:tab w:val="left" w:pos="4950"/>
        </w:tabs>
      </w:pPr>
      <w:r>
        <w:t>Some individuals and institutions may be reluctant to serve as Trustee because of a concern about potential liability.  Therefore, no Trustee shall incur any liability by reason of any error of judgment, mistake of law, or action or inaction of any kind in connection with the administration of any trust created under this instrument, unless the Trustee’s decision is shown by clear and convincing evidence to have been made in bad faith.</w:t>
      </w:r>
    </w:p>
    <w:p w14:paraId="37E66637" w14:textId="77777777" w:rsidR="004C2AEC" w:rsidRDefault="004C2AEC" w:rsidP="004C2AEC">
      <w:pPr>
        <w:pStyle w:val="TextHeading2"/>
      </w:pPr>
      <w:r>
        <w:lastRenderedPageBreak/>
        <w:t>Any individual or corporate fiduciary currently serving as Trustee may expend any portion of trust assets to defend any claim brought against the Trustee, even if the Trustee’s defense costs would exhaust the trust’s value, unless the Trustee is shown to have acted in bad faith by clear and convincing evidence.</w:t>
      </w:r>
    </w:p>
    <w:p w14:paraId="1CEC2705" w14:textId="689B6B76" w:rsidR="004C2AEC" w:rsidRDefault="004C2AEC" w:rsidP="004C2AEC">
      <w:pPr>
        <w:pStyle w:val="TextHeading2"/>
      </w:pPr>
      <w:r>
        <w:t xml:space="preserve">Any individual or corporate fiduciary that formerly served as Trustee is entitled to reimbursement </w:t>
      </w:r>
      <w:r w:rsidR="00604C12">
        <w:t xml:space="preserve">from the trust estate </w:t>
      </w:r>
      <w:r>
        <w:t>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AA1B8E5" w14:textId="0B4DB723" w:rsidR="004C2AEC" w:rsidRDefault="004C2AEC" w:rsidP="004C2AEC">
      <w:pPr>
        <w:pStyle w:val="TextHeading2"/>
      </w:pPr>
      <w:r>
        <w:t xml:space="preserve">Any action, omission, or forbearance made in good faith reliance by the Trustee on information, consent, or directions received from an </w:t>
      </w:r>
      <w:r w:rsidR="00751794">
        <w:t>Advisor</w:t>
      </w:r>
      <w:r>
        <w:t xml:space="preserve"> shall be considered to have been made in good faith.</w:t>
      </w:r>
    </w:p>
    <w:p w14:paraId="02D56C42" w14:textId="7413E90F" w:rsidR="00E61D94" w:rsidRDefault="004C2AEC" w:rsidP="004C2AEC">
      <w:pPr>
        <w:pStyle w:val="TextHeading2"/>
        <w:tabs>
          <w:tab w:val="left" w:pos="4950"/>
        </w:tabs>
      </w:pPr>
      <w:r>
        <w:t xml:space="preserve">Any action, omission, or forbearance made in good faith reliance by the Trustee on information, consent, or directions received from a Trust Protector shall be considered to have been made without review of the actions of the Trust Protector and the Trustee shall be an </w:t>
      </w:r>
      <w:r w:rsidRPr="00E740B5">
        <w:rPr>
          <w:i/>
          <w:iCs/>
        </w:rPr>
        <w:t>“excluded fiduciary”</w:t>
      </w:r>
      <w:r>
        <w:t xml:space="preserve"> for purposes of W.S. §4-10-715 and shall not be liable for any loss under W.S. §4-10-717</w:t>
      </w:r>
      <w:r w:rsidR="00E61D94">
        <w:t>.</w:t>
      </w:r>
    </w:p>
    <w:p w14:paraId="5C1685D3" w14:textId="5CF1B969" w:rsidR="00DC6CB6" w:rsidRDefault="00DC6CB6" w:rsidP="00900F19">
      <w:pPr>
        <w:pStyle w:val="Heading2"/>
      </w:pPr>
      <w:bookmarkStart w:id="3915" w:name="_Ref22678238"/>
      <w:bookmarkStart w:id="3916" w:name="_Toc487886867"/>
      <w:bookmarkStart w:id="3917" w:name="_Toc13579325"/>
      <w:bookmarkStart w:id="3918" w:name="_Toc13581712"/>
      <w:bookmarkStart w:id="3919" w:name="_Toc13581810"/>
      <w:bookmarkStart w:id="3920" w:name="_Toc13582461"/>
      <w:bookmarkStart w:id="3921" w:name="_Toc13583260"/>
      <w:bookmarkStart w:id="3922" w:name="_Toc13666040"/>
      <w:bookmarkStart w:id="3923" w:name="_Toc13739482"/>
      <w:bookmarkStart w:id="3924" w:name="_Toc24466588"/>
      <w:bookmarkStart w:id="3925" w:name="_Toc24468769"/>
      <w:bookmarkStart w:id="3926" w:name="_Toc24470208"/>
      <w:bookmarkStart w:id="3927" w:name="_Toc37053389"/>
      <w:bookmarkStart w:id="3928" w:name="_Toc38117581"/>
      <w:bookmarkStart w:id="3929" w:name="_Toc38359420"/>
      <w:bookmarkStart w:id="3930" w:name="_Toc38360420"/>
      <w:bookmarkStart w:id="3931" w:name="_Toc46999360"/>
      <w:bookmarkStart w:id="3932" w:name="_Toc47001122"/>
      <w:bookmarkStart w:id="3933" w:name="_Toc56766918"/>
      <w:bookmarkStart w:id="3934" w:name="_Toc57030871"/>
      <w:bookmarkStart w:id="3935" w:name="_Toc57030987"/>
      <w:bookmarkStart w:id="3936" w:name="_Toc57031644"/>
      <w:bookmarkStart w:id="3937" w:name="_Toc63505075"/>
      <w:bookmarkStart w:id="3938" w:name="_Toc63505204"/>
      <w:bookmarkStart w:id="3939" w:name="_Toc63513116"/>
      <w:bookmarkStart w:id="3940" w:name="_Toc63514712"/>
      <w:bookmarkStart w:id="3941" w:name="_Toc63514896"/>
      <w:bookmarkStart w:id="3942" w:name="_Toc63516282"/>
      <w:bookmarkStart w:id="3943" w:name="_Toc63516411"/>
      <w:bookmarkStart w:id="3944" w:name="_Toc63516539"/>
      <w:bookmarkStart w:id="3945" w:name="_Toc86407299"/>
      <w:bookmarkStart w:id="3946" w:name="_Toc86407675"/>
      <w:bookmarkStart w:id="3947" w:name="_Toc113001454"/>
      <w:bookmarkStart w:id="3948" w:name="_Toc113001582"/>
      <w:bookmarkStart w:id="3949" w:name="_Toc115339544"/>
      <w:bookmarkStart w:id="3950" w:name="_Toc115763801"/>
      <w:bookmarkStart w:id="3951" w:name="_Toc115765614"/>
      <w:bookmarkStart w:id="3952" w:name="_Toc115765742"/>
      <w:bookmarkStart w:id="3953" w:name="_Toc115769881"/>
      <w:bookmarkStart w:id="3954" w:name="_Toc119050139"/>
      <w:bookmarkStart w:id="3955" w:name="_Toc119056183"/>
      <w:bookmarkStart w:id="3956" w:name="_Toc119070239"/>
      <w:bookmarkStart w:id="3957" w:name="_Toc119467969"/>
      <w:bookmarkStart w:id="3958" w:name="_Toc119664460"/>
      <w:bookmarkStart w:id="3959" w:name="_Toc119664859"/>
      <w:bookmarkStart w:id="3960" w:name="_Toc119927854"/>
      <w:bookmarkStart w:id="3961" w:name="_Toc124522656"/>
      <w:bookmarkStart w:id="3962" w:name="_Toc124772929"/>
      <w:bookmarkStart w:id="3963" w:name="_Toc124774192"/>
      <w:bookmarkStart w:id="3964" w:name="_Toc124841454"/>
      <w:bookmarkStart w:id="3965" w:name="_Toc124842155"/>
      <w:bookmarkStart w:id="3966" w:name="_Toc157171788"/>
      <w:r>
        <w:t>Trustee Compensation</w:t>
      </w:r>
      <w:bookmarkEnd w:id="3853"/>
      <w:bookmarkEnd w:id="3854"/>
      <w:bookmarkEnd w:id="3855"/>
      <w:bookmarkEnd w:id="3856"/>
      <w:bookmarkEnd w:id="3857"/>
      <w:bookmarkEnd w:id="3858"/>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p>
    <w:p w14:paraId="0107E7C9" w14:textId="77777777" w:rsidR="000B4E2B" w:rsidRDefault="000B4E2B" w:rsidP="000B4E2B">
      <w:pPr>
        <w:pStyle w:val="TextHeading2"/>
      </w:pPr>
      <w:r>
        <w:t>An individual serving as Trustee is entitled to fair and reasonable compensation for services provided as a fiduciary.  A corporate fiduciary serving as Trustee shall be compensated by agreement between an individual serving as Trustee and the corporate fiduciary.  In the absence of an agreement, a corporate fiduciary shall be compensated in accordance with the corporate fiduciary’s current published fee schedule.</w:t>
      </w:r>
    </w:p>
    <w:p w14:paraId="2753B7CD" w14:textId="77777777" w:rsidR="000B4E2B" w:rsidRDefault="000B4E2B" w:rsidP="000B4E2B">
      <w:pPr>
        <w:pStyle w:val="TextHeading2"/>
      </w:pPr>
      <w:r>
        <w:t xml:space="preserve">A Trustee may charge additional fees for services provided that are beyond the ordinary scope of duties, such as fees for legal services, tax return preparation, and corporate finance or investment banking services. </w:t>
      </w:r>
    </w:p>
    <w:p w14:paraId="51BF0CA3" w14:textId="69B194FA" w:rsidR="000B4E2B" w:rsidRDefault="000B4E2B" w:rsidP="000B4E2B">
      <w:pPr>
        <w:pStyle w:val="TextHeading2"/>
      </w:pPr>
      <w:r>
        <w:t>In addition to receiving compensation, a Trustee may be reimbursed for reasonable costs and expenses incurred in carrying out the Trustee’s duties.</w:t>
      </w:r>
    </w:p>
    <w:p w14:paraId="2B9EC13D" w14:textId="37813A28" w:rsidR="00DC6CB6" w:rsidRDefault="00DC6CB6" w:rsidP="00900F19">
      <w:pPr>
        <w:pStyle w:val="Heading2"/>
      </w:pPr>
      <w:bookmarkStart w:id="3967" w:name="_Toc507273129"/>
      <w:bookmarkStart w:id="3968" w:name="_Toc487886868"/>
      <w:bookmarkStart w:id="3969" w:name="_Toc13579326"/>
      <w:bookmarkStart w:id="3970" w:name="_Toc13581713"/>
      <w:bookmarkStart w:id="3971" w:name="_Toc13581811"/>
      <w:bookmarkStart w:id="3972" w:name="_Toc13582462"/>
      <w:bookmarkStart w:id="3973" w:name="_Toc13583261"/>
      <w:bookmarkStart w:id="3974" w:name="_Toc13666041"/>
      <w:bookmarkStart w:id="3975" w:name="_Toc13739483"/>
      <w:bookmarkStart w:id="3976" w:name="_Toc24466589"/>
      <w:bookmarkStart w:id="3977" w:name="_Toc24468770"/>
      <w:bookmarkStart w:id="3978" w:name="_Toc24470209"/>
      <w:bookmarkStart w:id="3979" w:name="_Toc37053390"/>
      <w:bookmarkStart w:id="3980" w:name="_Toc38117582"/>
      <w:bookmarkStart w:id="3981" w:name="_Toc38359421"/>
      <w:bookmarkStart w:id="3982" w:name="_Toc38360421"/>
      <w:bookmarkStart w:id="3983" w:name="_Toc46999361"/>
      <w:bookmarkStart w:id="3984" w:name="_Toc47001123"/>
      <w:bookmarkStart w:id="3985" w:name="_Toc56766919"/>
      <w:bookmarkStart w:id="3986" w:name="_Toc57030872"/>
      <w:bookmarkStart w:id="3987" w:name="_Toc57030988"/>
      <w:bookmarkStart w:id="3988" w:name="_Toc57031645"/>
      <w:bookmarkStart w:id="3989" w:name="_Toc63505076"/>
      <w:bookmarkStart w:id="3990" w:name="_Toc63505205"/>
      <w:bookmarkStart w:id="3991" w:name="_Toc63513117"/>
      <w:bookmarkStart w:id="3992" w:name="_Toc63514713"/>
      <w:bookmarkStart w:id="3993" w:name="_Toc63514897"/>
      <w:bookmarkStart w:id="3994" w:name="_Toc63516283"/>
      <w:bookmarkStart w:id="3995" w:name="_Toc63516412"/>
      <w:bookmarkStart w:id="3996" w:name="_Toc63516540"/>
      <w:bookmarkStart w:id="3997" w:name="_Toc86407300"/>
      <w:bookmarkStart w:id="3998" w:name="_Toc86407676"/>
      <w:bookmarkStart w:id="3999" w:name="_Toc113001455"/>
      <w:bookmarkStart w:id="4000" w:name="_Toc113001583"/>
      <w:bookmarkStart w:id="4001" w:name="_Toc115339545"/>
      <w:bookmarkStart w:id="4002" w:name="_Toc115763802"/>
      <w:bookmarkStart w:id="4003" w:name="_Toc115765615"/>
      <w:bookmarkStart w:id="4004" w:name="_Toc115765743"/>
      <w:bookmarkStart w:id="4005" w:name="_Toc115769882"/>
      <w:bookmarkStart w:id="4006" w:name="_Toc119050140"/>
      <w:bookmarkStart w:id="4007" w:name="_Toc119056184"/>
      <w:bookmarkStart w:id="4008" w:name="_Toc119070240"/>
      <w:bookmarkStart w:id="4009" w:name="_Toc119467970"/>
      <w:bookmarkStart w:id="4010" w:name="_Toc119664461"/>
      <w:bookmarkStart w:id="4011" w:name="_Toc119664860"/>
      <w:bookmarkStart w:id="4012" w:name="_Toc119927855"/>
      <w:bookmarkStart w:id="4013" w:name="_Toc124522657"/>
      <w:bookmarkStart w:id="4014" w:name="_Toc124772930"/>
      <w:bookmarkStart w:id="4015" w:name="_Toc124774193"/>
      <w:bookmarkStart w:id="4016" w:name="_Toc124841455"/>
      <w:bookmarkStart w:id="4017" w:name="_Toc124842156"/>
      <w:bookmarkStart w:id="4018" w:name="_Toc157171789"/>
      <w:r>
        <w:t>Employment of Professionals</w:t>
      </w:r>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p>
    <w:p w14:paraId="05A52F69" w14:textId="77777777" w:rsidR="00C61778" w:rsidRDefault="00C61778" w:rsidP="00C61778">
      <w:pPr>
        <w:pStyle w:val="TextHeading2"/>
      </w:pPr>
      <w:bookmarkStart w:id="4019" w:name="_Toc507273130"/>
      <w:r>
        <w:rPr>
          <w:color w:val="000000"/>
        </w:rPr>
        <w:t xml:space="preserve">The Trustee </w:t>
      </w:r>
      <w:r>
        <w:t>may appoint, employ, and remove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D1871A7" w14:textId="77777777" w:rsidR="00C61778" w:rsidRDefault="00C61778" w:rsidP="00C61778">
      <w:pPr>
        <w:pStyle w:val="TextHeading2"/>
      </w:pPr>
      <w:r>
        <w:t>The Trustee may reasonably compensate an individual or entity employed to assist or advise the Trustee, regardless of any other relationship existing between the individual or entity and the Trustee.</w:t>
      </w:r>
    </w:p>
    <w:p w14:paraId="0F012782" w14:textId="77777777" w:rsidR="00741607" w:rsidRDefault="00C61778" w:rsidP="00741607">
      <w:pPr>
        <w:pStyle w:val="TextHeading2"/>
      </w:pPr>
      <w: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instrument.  A Trustee who is a partner, stockholder, officer, </w:t>
      </w:r>
      <w:r>
        <w:lastRenderedPageBreak/>
        <w:t>director, or corporate affiliate in any entity employed to assist or advise the Trustee may still receive the Trustee’s share of the compensation paid to the entity</w:t>
      </w:r>
      <w:r w:rsidR="00DC6CB6">
        <w:t>.</w:t>
      </w:r>
    </w:p>
    <w:p w14:paraId="6897B12D" w14:textId="77777777" w:rsidR="00DC6CB6" w:rsidRDefault="00DC6CB6" w:rsidP="00900F19">
      <w:pPr>
        <w:pStyle w:val="Heading2"/>
      </w:pPr>
      <w:bookmarkStart w:id="4020" w:name="_Ref136304792"/>
      <w:bookmarkStart w:id="4021" w:name="_Toc487886872"/>
      <w:bookmarkStart w:id="4022" w:name="_Toc13579330"/>
      <w:bookmarkStart w:id="4023" w:name="_Toc13581717"/>
      <w:bookmarkStart w:id="4024" w:name="_Toc13581815"/>
      <w:bookmarkStart w:id="4025" w:name="_Toc13582466"/>
      <w:bookmarkStart w:id="4026" w:name="_Toc13583265"/>
      <w:bookmarkStart w:id="4027" w:name="_Toc13666045"/>
      <w:bookmarkStart w:id="4028" w:name="_Toc13739487"/>
      <w:bookmarkStart w:id="4029" w:name="_Toc24466593"/>
      <w:bookmarkStart w:id="4030" w:name="_Toc24468774"/>
      <w:bookmarkStart w:id="4031" w:name="_Toc24470213"/>
      <w:bookmarkStart w:id="4032" w:name="_Toc37053394"/>
      <w:bookmarkStart w:id="4033" w:name="_Toc38117586"/>
      <w:bookmarkStart w:id="4034" w:name="_Toc38359423"/>
      <w:bookmarkStart w:id="4035" w:name="_Toc38360423"/>
      <w:bookmarkStart w:id="4036" w:name="_Toc46999363"/>
      <w:bookmarkStart w:id="4037" w:name="_Toc47001124"/>
      <w:bookmarkStart w:id="4038" w:name="_Toc56766920"/>
      <w:bookmarkStart w:id="4039" w:name="_Toc57030873"/>
      <w:bookmarkStart w:id="4040" w:name="_Toc57030989"/>
      <w:bookmarkStart w:id="4041" w:name="_Toc57031646"/>
      <w:bookmarkStart w:id="4042" w:name="_Toc63505077"/>
      <w:bookmarkStart w:id="4043" w:name="_Toc63505206"/>
      <w:bookmarkStart w:id="4044" w:name="_Toc63513118"/>
      <w:bookmarkStart w:id="4045" w:name="_Toc63514714"/>
      <w:bookmarkStart w:id="4046" w:name="_Toc63514898"/>
      <w:bookmarkStart w:id="4047" w:name="_Toc63516284"/>
      <w:bookmarkStart w:id="4048" w:name="_Toc63516413"/>
      <w:bookmarkStart w:id="4049" w:name="_Toc63516541"/>
      <w:bookmarkStart w:id="4050" w:name="_Toc86407301"/>
      <w:bookmarkStart w:id="4051" w:name="_Toc86407677"/>
      <w:bookmarkStart w:id="4052" w:name="_Toc113001456"/>
      <w:bookmarkStart w:id="4053" w:name="_Toc113001584"/>
      <w:bookmarkStart w:id="4054" w:name="_Toc115339546"/>
      <w:bookmarkStart w:id="4055" w:name="_Toc115763803"/>
      <w:bookmarkStart w:id="4056" w:name="_Toc115765616"/>
      <w:bookmarkStart w:id="4057" w:name="_Toc115765744"/>
      <w:bookmarkStart w:id="4058" w:name="_Toc115769883"/>
      <w:bookmarkStart w:id="4059" w:name="_Toc119050141"/>
      <w:bookmarkStart w:id="4060" w:name="_Toc119056185"/>
      <w:bookmarkStart w:id="4061" w:name="_Toc119070241"/>
      <w:bookmarkStart w:id="4062" w:name="_Toc119467971"/>
      <w:bookmarkStart w:id="4063" w:name="_Toc119664462"/>
      <w:bookmarkStart w:id="4064" w:name="_Toc119664861"/>
      <w:bookmarkStart w:id="4065" w:name="_Toc119927856"/>
      <w:bookmarkStart w:id="4066" w:name="_Toc124522658"/>
      <w:bookmarkStart w:id="4067" w:name="_Toc124772931"/>
      <w:bookmarkStart w:id="4068" w:name="_Toc124774194"/>
      <w:bookmarkStart w:id="4069" w:name="_Toc124841456"/>
      <w:bookmarkStart w:id="4070" w:name="_Toc124842157"/>
      <w:bookmarkStart w:id="4071" w:name="_Toc157171790"/>
      <w:r>
        <w:t>Determination of Principal and Income</w:t>
      </w:r>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p>
    <w:p w14:paraId="5F73E1E6" w14:textId="259B851C" w:rsidR="00062158" w:rsidRDefault="00062158" w:rsidP="00062158">
      <w:pPr>
        <w:pStyle w:val="TextHeading2"/>
      </w:pPr>
      <w:r>
        <w:t xml:space="preserve">The rights among beneficiaries in matters concerning principal and income are to be determined in accordance with the Wyoming Uniform Principal and Income Act.  If the Wyoming Uniform Principal and Income Act does not contain a provision concerning an item, the Trustee shall determine what </w:t>
      </w:r>
      <w:r w:rsidR="006B2B97">
        <w:t>shall</w:t>
      </w:r>
      <w:r>
        <w:t xml:space="preserve"> be credited, charged, and apportioned between principal and income in a fair, equitable, and practical manner with respect to that item.</w:t>
      </w:r>
    </w:p>
    <w:p w14:paraId="0704A30B" w14:textId="0A5F28B0" w:rsidR="00DC6CB6" w:rsidRDefault="00DC6CB6" w:rsidP="00900F19">
      <w:pPr>
        <w:pStyle w:val="Heading2"/>
      </w:pPr>
      <w:bookmarkStart w:id="4072" w:name="_Toc487886873"/>
      <w:bookmarkStart w:id="4073" w:name="_Toc13579331"/>
      <w:bookmarkStart w:id="4074" w:name="_Toc13581718"/>
      <w:bookmarkStart w:id="4075" w:name="_Toc13581816"/>
      <w:bookmarkStart w:id="4076" w:name="_Toc13582467"/>
      <w:bookmarkStart w:id="4077" w:name="_Toc13583266"/>
      <w:bookmarkStart w:id="4078" w:name="_Toc13666046"/>
      <w:bookmarkStart w:id="4079" w:name="_Toc13739488"/>
      <w:bookmarkStart w:id="4080" w:name="_Toc24466594"/>
      <w:bookmarkStart w:id="4081" w:name="_Toc24468775"/>
      <w:bookmarkStart w:id="4082" w:name="_Toc24470214"/>
      <w:bookmarkStart w:id="4083" w:name="_Toc37053395"/>
      <w:bookmarkStart w:id="4084" w:name="_Toc38117587"/>
      <w:bookmarkStart w:id="4085" w:name="_Toc38359424"/>
      <w:bookmarkStart w:id="4086" w:name="_Toc38360424"/>
      <w:bookmarkStart w:id="4087" w:name="_Toc46999364"/>
      <w:bookmarkStart w:id="4088" w:name="_Toc47001125"/>
      <w:bookmarkStart w:id="4089" w:name="_Toc56766921"/>
      <w:bookmarkStart w:id="4090" w:name="_Toc57030874"/>
      <w:bookmarkStart w:id="4091" w:name="_Toc57030990"/>
      <w:bookmarkStart w:id="4092" w:name="_Toc57031647"/>
      <w:bookmarkStart w:id="4093" w:name="_Toc63505078"/>
      <w:bookmarkStart w:id="4094" w:name="_Toc63505207"/>
      <w:bookmarkStart w:id="4095" w:name="_Toc63513119"/>
      <w:bookmarkStart w:id="4096" w:name="_Toc63514715"/>
      <w:bookmarkStart w:id="4097" w:name="_Toc63514899"/>
      <w:bookmarkStart w:id="4098" w:name="_Toc63516285"/>
      <w:bookmarkStart w:id="4099" w:name="_Toc63516414"/>
      <w:bookmarkStart w:id="4100" w:name="_Toc63516542"/>
      <w:bookmarkStart w:id="4101" w:name="_Toc86407302"/>
      <w:bookmarkStart w:id="4102" w:name="_Toc86407678"/>
      <w:bookmarkStart w:id="4103" w:name="_Toc113001457"/>
      <w:bookmarkStart w:id="4104" w:name="_Toc113001585"/>
      <w:bookmarkStart w:id="4105" w:name="_Toc115339547"/>
      <w:bookmarkStart w:id="4106" w:name="_Toc115763804"/>
      <w:bookmarkStart w:id="4107" w:name="_Toc115765617"/>
      <w:bookmarkStart w:id="4108" w:name="_Toc115765745"/>
      <w:bookmarkStart w:id="4109" w:name="_Toc115769884"/>
      <w:bookmarkStart w:id="4110" w:name="_Toc119050142"/>
      <w:bookmarkStart w:id="4111" w:name="_Toc119056186"/>
      <w:bookmarkStart w:id="4112" w:name="_Toc119070242"/>
      <w:bookmarkStart w:id="4113" w:name="_Toc119467972"/>
      <w:bookmarkStart w:id="4114" w:name="_Toc119664463"/>
      <w:bookmarkStart w:id="4115" w:name="_Toc119664862"/>
      <w:bookmarkStart w:id="4116" w:name="_Toc119927857"/>
      <w:bookmarkStart w:id="4117" w:name="_Toc124522659"/>
      <w:bookmarkStart w:id="4118" w:name="_Toc124772932"/>
      <w:bookmarkStart w:id="4119" w:name="_Toc124774195"/>
      <w:bookmarkStart w:id="4120" w:name="_Toc124841457"/>
      <w:bookmarkStart w:id="4121" w:name="_Toc124842158"/>
      <w:bookmarkStart w:id="4122" w:name="_Toc157171791"/>
      <w:r>
        <w:t>Trust Accounting</w:t>
      </w:r>
      <w:bookmarkEnd w:id="4019"/>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p>
    <w:p w14:paraId="4491601F" w14:textId="1AFD5A88" w:rsidR="00582934" w:rsidRDefault="00582934" w:rsidP="00582934">
      <w:pPr>
        <w:pStyle w:val="TextHeading2"/>
      </w:pPr>
      <w:r>
        <w:t>The Trustee is not required to file accountings in any jurisdiction.  An annual accounting from the Trustee to all Qualified Beneficiaries is required by April 15th.  The federal tax return satisfies this requirement.  Absent a tax filing, the accounting must include the receipts, expenditures, and distributions of income and principal during the year and the assets on hand at the end of the year.</w:t>
      </w:r>
    </w:p>
    <w:p w14:paraId="438DBE28" w14:textId="0C6934BB" w:rsidR="006F3625" w:rsidRDefault="00582934" w:rsidP="006F3625">
      <w:pPr>
        <w:pStyle w:val="TextHeading2"/>
      </w:pPr>
      <w:r>
        <w:t>In the absence of fraud or obvious error, delivery of the foregoing to all Qualified Beneficiaries shall make the matters disclosed therein binding and conclusive on all persons, including those living on this date and those born in the future who have or shall have an interest in trust property</w:t>
      </w:r>
      <w:r w:rsidR="006F3625">
        <w:t>.</w:t>
      </w:r>
    </w:p>
    <w:p w14:paraId="701866F6" w14:textId="175D2A8D" w:rsidR="006E663B" w:rsidRDefault="006E663B" w:rsidP="006F3625">
      <w:pPr>
        <w:pStyle w:val="TextHeading2"/>
      </w:pPr>
      <w:r>
        <w:t>In all events, a beneficiary’s Legal Representative may receive any notices and take any action on behalf of the beneficiary as to an accounting.</w:t>
      </w:r>
    </w:p>
    <w:p w14:paraId="333DE218" w14:textId="17302441" w:rsidR="00DC6CB6" w:rsidRDefault="00DC6CB6" w:rsidP="00900F19">
      <w:pPr>
        <w:pStyle w:val="Heading2"/>
      </w:pPr>
      <w:bookmarkStart w:id="4123" w:name="_Toc487886874"/>
      <w:bookmarkStart w:id="4124" w:name="_Toc13579332"/>
      <w:bookmarkStart w:id="4125" w:name="_Toc13581719"/>
      <w:bookmarkStart w:id="4126" w:name="_Toc13581817"/>
      <w:bookmarkStart w:id="4127" w:name="_Toc13582468"/>
      <w:bookmarkStart w:id="4128" w:name="_Toc13583267"/>
      <w:bookmarkStart w:id="4129" w:name="_Toc13666047"/>
      <w:bookmarkStart w:id="4130" w:name="_Toc13739489"/>
      <w:bookmarkStart w:id="4131" w:name="_Toc24466595"/>
      <w:bookmarkStart w:id="4132" w:name="_Toc24468776"/>
      <w:bookmarkStart w:id="4133" w:name="_Toc24470215"/>
      <w:bookmarkStart w:id="4134" w:name="_Toc37053396"/>
      <w:bookmarkStart w:id="4135" w:name="_Toc38117588"/>
      <w:bookmarkStart w:id="4136" w:name="_Toc38359425"/>
      <w:bookmarkStart w:id="4137" w:name="_Toc38360425"/>
      <w:bookmarkStart w:id="4138" w:name="_Toc46999365"/>
      <w:bookmarkStart w:id="4139" w:name="_Toc47001126"/>
      <w:bookmarkStart w:id="4140" w:name="_Toc56766922"/>
      <w:bookmarkStart w:id="4141" w:name="_Toc57030875"/>
      <w:bookmarkStart w:id="4142" w:name="_Toc57030991"/>
      <w:bookmarkStart w:id="4143" w:name="_Toc57031648"/>
      <w:bookmarkStart w:id="4144" w:name="_Toc63505079"/>
      <w:bookmarkStart w:id="4145" w:name="_Toc63505208"/>
      <w:bookmarkStart w:id="4146" w:name="_Toc63513120"/>
      <w:bookmarkStart w:id="4147" w:name="_Toc63514716"/>
      <w:bookmarkStart w:id="4148" w:name="_Toc63514900"/>
      <w:bookmarkStart w:id="4149" w:name="_Toc63516286"/>
      <w:bookmarkStart w:id="4150" w:name="_Toc63516415"/>
      <w:bookmarkStart w:id="4151" w:name="_Toc63516543"/>
      <w:bookmarkStart w:id="4152" w:name="_Toc86407303"/>
      <w:bookmarkStart w:id="4153" w:name="_Toc86407679"/>
      <w:bookmarkStart w:id="4154" w:name="_Toc113001458"/>
      <w:bookmarkStart w:id="4155" w:name="_Toc113001586"/>
      <w:bookmarkStart w:id="4156" w:name="_Toc115339548"/>
      <w:bookmarkStart w:id="4157" w:name="_Toc115763805"/>
      <w:bookmarkStart w:id="4158" w:name="_Toc115765618"/>
      <w:bookmarkStart w:id="4159" w:name="_Toc115765746"/>
      <w:bookmarkStart w:id="4160" w:name="_Toc115769885"/>
      <w:bookmarkStart w:id="4161" w:name="_Toc119050143"/>
      <w:bookmarkStart w:id="4162" w:name="_Toc119056187"/>
      <w:bookmarkStart w:id="4163" w:name="_Toc119070243"/>
      <w:bookmarkStart w:id="4164" w:name="_Toc119467973"/>
      <w:bookmarkStart w:id="4165" w:name="_Toc119664464"/>
      <w:bookmarkStart w:id="4166" w:name="_Toc119664863"/>
      <w:bookmarkStart w:id="4167" w:name="_Toc119927858"/>
      <w:bookmarkStart w:id="4168" w:name="_Toc124522660"/>
      <w:bookmarkStart w:id="4169" w:name="_Toc124772933"/>
      <w:bookmarkStart w:id="4170" w:name="_Toc124774196"/>
      <w:bookmarkStart w:id="4171" w:name="_Toc124841458"/>
      <w:bookmarkStart w:id="4172" w:name="_Toc124842159"/>
      <w:bookmarkStart w:id="4173" w:name="_Toc157171792"/>
      <w:r>
        <w:t>Information to Beneficiaries</w:t>
      </w:r>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p>
    <w:p w14:paraId="5CB856D5" w14:textId="77777777" w:rsidR="00DF0CF3" w:rsidRDefault="00DF0CF3" w:rsidP="00DF0CF3">
      <w:pPr>
        <w:pStyle w:val="TextHeading2"/>
      </w:pPr>
      <w:r>
        <w:t>Privacy is an important issue.  This Section defines the Trustee’s duties to inform, account, and report to beneficiaries of various trusts created under this instrument, and to other individuals.  Except to the extent required by law, the Trustee is not required to comply with a request to furnish a copy of this instrument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26E7FF06" w14:textId="2DE3BD4F" w:rsidR="00DF0CF3" w:rsidRDefault="00DF0CF3" w:rsidP="00DF0CF3">
      <w:pPr>
        <w:pStyle w:val="Heading3"/>
      </w:pPr>
      <w:r>
        <w:t xml:space="preserve">Providing Information while </w:t>
      </w:r>
      <w:r w:rsidR="004D0519">
        <w:t xml:space="preserve">any </w:t>
      </w:r>
      <w:r>
        <w:t xml:space="preserve">Grantor </w:t>
      </w:r>
      <w:r w:rsidR="004D0519">
        <w:t xml:space="preserve">is </w:t>
      </w:r>
      <w:r>
        <w:t>Alive and Not Incapacitated</w:t>
      </w:r>
    </w:p>
    <w:p w14:paraId="2D2F5442" w14:textId="1F9AF521" w:rsidR="00DF0CF3" w:rsidRDefault="00DF0CF3" w:rsidP="006F0C0A">
      <w:pPr>
        <w:pStyle w:val="TextHeading3"/>
        <w:ind w:right="0"/>
      </w:pPr>
      <w:r>
        <w:t>The Trustee need not give notice, information, and reports to any Qualified Beneficiar</w:t>
      </w:r>
      <w:r w:rsidR="00274D47">
        <w:t>y</w:t>
      </w:r>
      <w:r>
        <w:t xml:space="preserve"> other than a Grantor.  The Trustee is not required to keep Qualified Beneficiaries, other than </w:t>
      </w:r>
      <w:r w:rsidR="00C346AD">
        <w:t xml:space="preserve">the </w:t>
      </w:r>
      <w:r>
        <w:t>Grantor</w:t>
      </w:r>
      <w:r w:rsidR="00C346AD">
        <w:t>s</w:t>
      </w:r>
      <w:r w:rsidR="00C2726F">
        <w:t>,</w:t>
      </w:r>
      <w:r>
        <w:t xml:space="preserve"> informed of administration in any manner.  Further, the Trustee is not required to respond to any request for information related to the administration of the trust from anyone who is not a Qualified Beneficiary, other than a Grantor.</w:t>
      </w:r>
    </w:p>
    <w:p w14:paraId="0BC041F8" w14:textId="5E9028B8" w:rsidR="00DF0CF3" w:rsidRDefault="00DF0CF3" w:rsidP="00DF0CF3">
      <w:pPr>
        <w:pStyle w:val="Heading3"/>
      </w:pPr>
      <w:r>
        <w:lastRenderedPageBreak/>
        <w:t>Providing Information while all Grantors are Incapacitated and after all Grantors</w:t>
      </w:r>
      <w:r w:rsidR="008229D9">
        <w:t>’</w:t>
      </w:r>
      <w:r>
        <w:t xml:space="preserve"> Deaths</w:t>
      </w:r>
    </w:p>
    <w:p w14:paraId="69AF8056" w14:textId="77777777" w:rsidR="00DF0CF3" w:rsidRDefault="00DF0CF3" w:rsidP="006F0C0A">
      <w:pPr>
        <w:pStyle w:val="TextHeading3"/>
        <w:ind w:right="-144"/>
      </w:pPr>
      <w:r>
        <w:t>The Trustee shall deliver any notice, information, or report which would otherwise be required to be delivered to a Grantor or to a Qualified Beneficiary during any period a Grantor is alive but incapacitated and after the death of all Grantors.  To preserve privacy, while any Grantor is alive, the Trustee may not provide copies of the trust or any other information which may otherwise be required to be distributed to any beneficiary to whom the information is not directly relevant.</w:t>
      </w:r>
    </w:p>
    <w:p w14:paraId="22AE712B" w14:textId="51A5B171" w:rsidR="00DC6CB6" w:rsidRDefault="00DC6CB6" w:rsidP="00900F19">
      <w:pPr>
        <w:pStyle w:val="Heading2"/>
      </w:pPr>
      <w:bookmarkStart w:id="4174" w:name="_Toc507273131"/>
      <w:bookmarkStart w:id="4175" w:name="_Ref289678300"/>
      <w:bookmarkStart w:id="4176" w:name="_Toc487886875"/>
      <w:bookmarkStart w:id="4177" w:name="_Toc13579333"/>
      <w:bookmarkStart w:id="4178" w:name="_Toc13581720"/>
      <w:bookmarkStart w:id="4179" w:name="_Toc13581818"/>
      <w:bookmarkStart w:id="4180" w:name="_Toc13582469"/>
      <w:bookmarkStart w:id="4181" w:name="_Toc13583268"/>
      <w:bookmarkStart w:id="4182" w:name="_Toc13666048"/>
      <w:bookmarkStart w:id="4183" w:name="_Toc13739490"/>
      <w:bookmarkStart w:id="4184" w:name="_Toc24466596"/>
      <w:bookmarkStart w:id="4185" w:name="_Toc24468777"/>
      <w:bookmarkStart w:id="4186" w:name="_Toc24470216"/>
      <w:bookmarkStart w:id="4187" w:name="_Toc37053397"/>
      <w:bookmarkStart w:id="4188" w:name="_Toc38117589"/>
      <w:bookmarkStart w:id="4189" w:name="_Toc38359426"/>
      <w:bookmarkStart w:id="4190" w:name="_Toc38360426"/>
      <w:bookmarkStart w:id="4191" w:name="_Toc46999366"/>
      <w:bookmarkStart w:id="4192" w:name="_Toc47001127"/>
      <w:bookmarkStart w:id="4193" w:name="_Toc56766923"/>
      <w:bookmarkStart w:id="4194" w:name="_Toc57030876"/>
      <w:bookmarkStart w:id="4195" w:name="_Toc57030992"/>
      <w:bookmarkStart w:id="4196" w:name="_Toc57031649"/>
      <w:bookmarkStart w:id="4197" w:name="_Toc63505080"/>
      <w:bookmarkStart w:id="4198" w:name="_Toc63505209"/>
      <w:bookmarkStart w:id="4199" w:name="_Toc63513121"/>
      <w:bookmarkStart w:id="4200" w:name="_Toc63514717"/>
      <w:bookmarkStart w:id="4201" w:name="_Toc63514901"/>
      <w:bookmarkStart w:id="4202" w:name="_Toc63516287"/>
      <w:bookmarkStart w:id="4203" w:name="_Toc63516416"/>
      <w:bookmarkStart w:id="4204" w:name="_Toc63516544"/>
      <w:bookmarkStart w:id="4205" w:name="_Toc86407304"/>
      <w:bookmarkStart w:id="4206" w:name="_Toc86407680"/>
      <w:bookmarkStart w:id="4207" w:name="_Toc113001459"/>
      <w:bookmarkStart w:id="4208" w:name="_Toc113001587"/>
      <w:bookmarkStart w:id="4209" w:name="_Toc115339549"/>
      <w:bookmarkStart w:id="4210" w:name="_Toc115763806"/>
      <w:bookmarkStart w:id="4211" w:name="_Toc115765619"/>
      <w:bookmarkStart w:id="4212" w:name="_Toc115765747"/>
      <w:bookmarkStart w:id="4213" w:name="_Toc115769886"/>
      <w:bookmarkStart w:id="4214" w:name="_Toc119050144"/>
      <w:bookmarkStart w:id="4215" w:name="_Toc119056188"/>
      <w:bookmarkStart w:id="4216" w:name="_Toc119070244"/>
      <w:bookmarkStart w:id="4217" w:name="_Toc119467974"/>
      <w:bookmarkStart w:id="4218" w:name="_Toc119664465"/>
      <w:bookmarkStart w:id="4219" w:name="_Toc119664864"/>
      <w:bookmarkStart w:id="4220" w:name="_Toc119927859"/>
      <w:bookmarkStart w:id="4221" w:name="_Toc124522661"/>
      <w:bookmarkStart w:id="4222" w:name="_Toc124772934"/>
      <w:bookmarkStart w:id="4223" w:name="_Toc124774197"/>
      <w:bookmarkStart w:id="4224" w:name="_Toc124841459"/>
      <w:bookmarkStart w:id="4225" w:name="_Toc124842160"/>
      <w:bookmarkStart w:id="4226" w:name="_Toc157171793"/>
      <w:r>
        <w:t>Action of Trustees</w:t>
      </w:r>
      <w:bookmarkEnd w:id="4174"/>
      <w:r>
        <w:t xml:space="preserve"> and Delegation of Trustee Authority</w:t>
      </w:r>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14:paraId="3E27926E" w14:textId="77777777" w:rsidR="00643D8D" w:rsidRDefault="00643D8D" w:rsidP="00643D8D">
      <w:pPr>
        <w:pStyle w:val="TextHeading2"/>
      </w:pPr>
      <w: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F296B31" w14:textId="3EC7380E" w:rsidR="00643D8D" w:rsidRDefault="00643D8D" w:rsidP="00643D8D">
      <w:pPr>
        <w:pStyle w:val="TextHeading2"/>
      </w:pPr>
      <w:r>
        <w:t xml:space="preserve">A non-concurring Trustee may dissent or abstain from a decision of the majority.  A Trustee shall be absolved from personal liability by registering the dissent or abstention in </w:t>
      </w:r>
      <w:r w:rsidR="00797322">
        <w:t xml:space="preserve">the </w:t>
      </w:r>
      <w:r>
        <w:t>trust records.  After doing so, the dissenting Trustee must then act with the other Trustees in any way necessary or appropriate to affect the majority decision.</w:t>
      </w:r>
    </w:p>
    <w:p w14:paraId="4301F97D" w14:textId="77777777" w:rsidR="00643D8D" w:rsidRDefault="00643D8D" w:rsidP="00643D8D">
      <w:pPr>
        <w:pStyle w:val="TextHeading2"/>
      </w:pPr>
      <w:r>
        <w:t>Notwithstanding the limitations set forth in this Section, unless a Trustee elects otherwise in a written instrument delivered to the other Trustees, if two or more Trustees are then serving, any one Trustee may sign any checks, agreements, or other documents on behalf of the trust with the same effect as if all Trustees had signed.  Persons dealing with the signing Trustee in good faith may rely upon the signing Trustee’s authority to act on behalf of the trust without inquiry as to the other Trustees’ agreement.</w:t>
      </w:r>
    </w:p>
    <w:p w14:paraId="3DCCFD36" w14:textId="03C8685B" w:rsidR="00643D8D" w:rsidRDefault="00643D8D" w:rsidP="00643D8D">
      <w:pPr>
        <w:pStyle w:val="TextHeading2"/>
      </w:pPr>
      <w:r>
        <w:t>Any Trustee may, by written instrument, delegate to any other Trustee the right to exercise any power, including a discretionary power, granted to the Trustee in this instrument.  During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E839F52" w14:textId="7FD4ADC1" w:rsidR="00DC6CB6" w:rsidRDefault="00DC6CB6" w:rsidP="00900F19">
      <w:pPr>
        <w:pStyle w:val="Heading2"/>
      </w:pPr>
      <w:bookmarkStart w:id="4227" w:name="_Toc487886876"/>
      <w:bookmarkStart w:id="4228" w:name="_Toc13579334"/>
      <w:bookmarkStart w:id="4229" w:name="_Toc13581721"/>
      <w:bookmarkStart w:id="4230" w:name="_Toc13581819"/>
      <w:bookmarkStart w:id="4231" w:name="_Toc13582470"/>
      <w:bookmarkStart w:id="4232" w:name="_Toc13583269"/>
      <w:bookmarkStart w:id="4233" w:name="_Toc13666049"/>
      <w:bookmarkStart w:id="4234" w:name="_Toc13739491"/>
      <w:bookmarkStart w:id="4235" w:name="_Toc24466597"/>
      <w:bookmarkStart w:id="4236" w:name="_Toc24468778"/>
      <w:bookmarkStart w:id="4237" w:name="_Toc24470217"/>
      <w:bookmarkStart w:id="4238" w:name="_Toc37053398"/>
      <w:bookmarkStart w:id="4239" w:name="_Toc38117590"/>
      <w:bookmarkStart w:id="4240" w:name="_Toc38359427"/>
      <w:bookmarkStart w:id="4241" w:name="_Toc38360427"/>
      <w:bookmarkStart w:id="4242" w:name="_Toc46999367"/>
      <w:bookmarkStart w:id="4243" w:name="_Toc47001128"/>
      <w:bookmarkStart w:id="4244" w:name="_Toc56766924"/>
      <w:bookmarkStart w:id="4245" w:name="_Toc57030877"/>
      <w:bookmarkStart w:id="4246" w:name="_Toc57030993"/>
      <w:bookmarkStart w:id="4247" w:name="_Toc57031650"/>
      <w:bookmarkStart w:id="4248" w:name="_Toc63505081"/>
      <w:bookmarkStart w:id="4249" w:name="_Toc63505210"/>
      <w:bookmarkStart w:id="4250" w:name="_Toc63513122"/>
      <w:bookmarkStart w:id="4251" w:name="_Toc63514718"/>
      <w:bookmarkStart w:id="4252" w:name="_Toc63514902"/>
      <w:bookmarkStart w:id="4253" w:name="_Toc63516288"/>
      <w:bookmarkStart w:id="4254" w:name="_Toc63516417"/>
      <w:bookmarkStart w:id="4255" w:name="_Toc63516545"/>
      <w:bookmarkStart w:id="4256" w:name="_Toc86407305"/>
      <w:bookmarkStart w:id="4257" w:name="_Toc86407681"/>
      <w:bookmarkStart w:id="4258" w:name="_Toc113001460"/>
      <w:bookmarkStart w:id="4259" w:name="_Toc113001588"/>
      <w:bookmarkStart w:id="4260" w:name="_Toc115339550"/>
      <w:bookmarkStart w:id="4261" w:name="_Toc115763807"/>
      <w:bookmarkStart w:id="4262" w:name="_Toc115765620"/>
      <w:bookmarkStart w:id="4263" w:name="_Toc115765748"/>
      <w:bookmarkStart w:id="4264" w:name="_Toc115769887"/>
      <w:bookmarkStart w:id="4265" w:name="_Toc119050145"/>
      <w:bookmarkStart w:id="4266" w:name="_Toc119056189"/>
      <w:bookmarkStart w:id="4267" w:name="_Toc119070245"/>
      <w:bookmarkStart w:id="4268" w:name="_Toc119467975"/>
      <w:bookmarkStart w:id="4269" w:name="_Toc119664466"/>
      <w:bookmarkStart w:id="4270" w:name="_Toc119664865"/>
      <w:bookmarkStart w:id="4271" w:name="_Toc119927860"/>
      <w:bookmarkStart w:id="4272" w:name="_Toc124522662"/>
      <w:bookmarkStart w:id="4273" w:name="_Toc124772935"/>
      <w:bookmarkStart w:id="4274" w:name="_Toc124774198"/>
      <w:bookmarkStart w:id="4275" w:name="_Toc124841460"/>
      <w:bookmarkStart w:id="4276" w:name="_Toc124842161"/>
      <w:bookmarkStart w:id="4277" w:name="_Toc157171794"/>
      <w:r>
        <w:t>Trustee May Disclaim or Release Any Power</w:t>
      </w:r>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p>
    <w:p w14:paraId="1CDF510F" w14:textId="77777777" w:rsidR="00E23E38" w:rsidRDefault="00E23E38" w:rsidP="00E23E38">
      <w:pPr>
        <w:pStyle w:val="TextHeading2"/>
      </w:pPr>
      <w:r>
        <w:t>A Trustee may relinquish any Trustee power in whole or in part, irrevocably or for any specified period by a written instrument.  The Trustee may relinquish a power personally or for all subsequent Trustees.</w:t>
      </w:r>
    </w:p>
    <w:p w14:paraId="539D8481" w14:textId="77777777" w:rsidR="00DC6CB6" w:rsidRDefault="00DC6CB6" w:rsidP="00900F19">
      <w:pPr>
        <w:pStyle w:val="Heading2"/>
      </w:pPr>
      <w:bookmarkStart w:id="4278" w:name="_Toc487886877"/>
      <w:bookmarkStart w:id="4279" w:name="_Toc13579335"/>
      <w:bookmarkStart w:id="4280" w:name="_Toc13581722"/>
      <w:bookmarkStart w:id="4281" w:name="_Toc13581820"/>
      <w:bookmarkStart w:id="4282" w:name="_Toc13582471"/>
      <w:bookmarkStart w:id="4283" w:name="_Toc13583270"/>
      <w:bookmarkStart w:id="4284" w:name="_Toc13666050"/>
      <w:bookmarkStart w:id="4285" w:name="_Toc13739492"/>
      <w:bookmarkStart w:id="4286" w:name="_Toc24466598"/>
      <w:bookmarkStart w:id="4287" w:name="_Toc24468779"/>
      <w:bookmarkStart w:id="4288" w:name="_Toc24470218"/>
      <w:bookmarkStart w:id="4289" w:name="_Toc37053399"/>
      <w:bookmarkStart w:id="4290" w:name="_Toc38117591"/>
      <w:bookmarkStart w:id="4291" w:name="_Toc38359428"/>
      <w:bookmarkStart w:id="4292" w:name="_Toc38360428"/>
      <w:bookmarkStart w:id="4293" w:name="_Toc46999368"/>
      <w:bookmarkStart w:id="4294" w:name="_Toc47001129"/>
      <w:bookmarkStart w:id="4295" w:name="_Toc56766925"/>
      <w:bookmarkStart w:id="4296" w:name="_Toc57030878"/>
      <w:bookmarkStart w:id="4297" w:name="_Toc57030994"/>
      <w:bookmarkStart w:id="4298" w:name="_Toc57031651"/>
      <w:bookmarkStart w:id="4299" w:name="_Toc63505082"/>
      <w:bookmarkStart w:id="4300" w:name="_Toc63505211"/>
      <w:bookmarkStart w:id="4301" w:name="_Toc63513123"/>
      <w:bookmarkStart w:id="4302" w:name="_Toc63514719"/>
      <w:bookmarkStart w:id="4303" w:name="_Toc63514903"/>
      <w:bookmarkStart w:id="4304" w:name="_Toc63516289"/>
      <w:bookmarkStart w:id="4305" w:name="_Toc63516418"/>
      <w:bookmarkStart w:id="4306" w:name="_Toc63516546"/>
      <w:bookmarkStart w:id="4307" w:name="_Toc86407306"/>
      <w:bookmarkStart w:id="4308" w:name="_Toc86407682"/>
      <w:bookmarkStart w:id="4309" w:name="_Toc113001461"/>
      <w:bookmarkStart w:id="4310" w:name="_Toc113001589"/>
      <w:bookmarkStart w:id="4311" w:name="_Toc115339551"/>
      <w:bookmarkStart w:id="4312" w:name="_Toc115763808"/>
      <w:bookmarkStart w:id="4313" w:name="_Toc115765621"/>
      <w:bookmarkStart w:id="4314" w:name="_Toc115765749"/>
      <w:bookmarkStart w:id="4315" w:name="_Toc115769888"/>
      <w:bookmarkStart w:id="4316" w:name="_Toc119050146"/>
      <w:bookmarkStart w:id="4317" w:name="_Toc119056190"/>
      <w:bookmarkStart w:id="4318" w:name="_Toc119070246"/>
      <w:bookmarkStart w:id="4319" w:name="_Toc119467976"/>
      <w:bookmarkStart w:id="4320" w:name="_Toc119664467"/>
      <w:bookmarkStart w:id="4321" w:name="_Toc119664866"/>
      <w:bookmarkStart w:id="4322" w:name="_Toc119927861"/>
      <w:bookmarkStart w:id="4323" w:name="_Toc124522663"/>
      <w:bookmarkStart w:id="4324" w:name="_Toc124772936"/>
      <w:bookmarkStart w:id="4325" w:name="_Toc124774199"/>
      <w:bookmarkStart w:id="4326" w:name="_Toc124841461"/>
      <w:bookmarkStart w:id="4327" w:name="_Toc124842162"/>
      <w:bookmarkStart w:id="4328" w:name="OLE_LINK1"/>
      <w:bookmarkStart w:id="4329" w:name="OLE_LINK2"/>
      <w:bookmarkStart w:id="4330" w:name="_Toc157171795"/>
      <w:r>
        <w:t>Trustee May Execute a Power of Attorney</w:t>
      </w:r>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30"/>
    </w:p>
    <w:bookmarkEnd w:id="4328"/>
    <w:bookmarkEnd w:id="4329"/>
    <w:p w14:paraId="3CAE8677" w14:textId="271BDF36" w:rsidR="00A87AE4" w:rsidRDefault="00A87AE4" w:rsidP="00A87AE4">
      <w:pPr>
        <w:pStyle w:val="TextHeading2"/>
      </w:pPr>
      <w:r>
        <w:t>The Trustee may appoint any individual or entity to serve as the Trustee’s agent under a power of attorney to transact business on behalf of any trust created under this instrument.</w:t>
      </w:r>
    </w:p>
    <w:p w14:paraId="2B45B41F" w14:textId="0595E14B" w:rsidR="00DC6CB6" w:rsidRDefault="00DC6CB6" w:rsidP="00900F19">
      <w:pPr>
        <w:pStyle w:val="Heading2"/>
      </w:pPr>
      <w:bookmarkStart w:id="4331" w:name="_Toc487886878"/>
      <w:bookmarkStart w:id="4332" w:name="_Toc13579336"/>
      <w:bookmarkStart w:id="4333" w:name="_Toc13581723"/>
      <w:bookmarkStart w:id="4334" w:name="_Toc13581821"/>
      <w:bookmarkStart w:id="4335" w:name="_Toc13582472"/>
      <w:bookmarkStart w:id="4336" w:name="_Toc13583271"/>
      <w:bookmarkStart w:id="4337" w:name="_Toc13666051"/>
      <w:bookmarkStart w:id="4338" w:name="_Toc13739493"/>
      <w:bookmarkStart w:id="4339" w:name="_Toc24466599"/>
      <w:bookmarkStart w:id="4340" w:name="_Toc24468780"/>
      <w:bookmarkStart w:id="4341" w:name="_Toc24470219"/>
      <w:bookmarkStart w:id="4342" w:name="_Toc37053400"/>
      <w:bookmarkStart w:id="4343" w:name="_Toc38117592"/>
      <w:bookmarkStart w:id="4344" w:name="_Toc38359429"/>
      <w:bookmarkStart w:id="4345" w:name="_Toc38360429"/>
      <w:bookmarkStart w:id="4346" w:name="_Toc46999369"/>
      <w:bookmarkStart w:id="4347" w:name="_Toc47001130"/>
      <w:bookmarkStart w:id="4348" w:name="_Toc56766926"/>
      <w:bookmarkStart w:id="4349" w:name="_Toc57030879"/>
      <w:bookmarkStart w:id="4350" w:name="_Toc57030995"/>
      <w:bookmarkStart w:id="4351" w:name="_Toc57031652"/>
      <w:bookmarkStart w:id="4352" w:name="_Toc63505083"/>
      <w:bookmarkStart w:id="4353" w:name="_Toc63505212"/>
      <w:bookmarkStart w:id="4354" w:name="_Toc63513124"/>
      <w:bookmarkStart w:id="4355" w:name="_Toc63514720"/>
      <w:bookmarkStart w:id="4356" w:name="_Toc63514904"/>
      <w:bookmarkStart w:id="4357" w:name="_Toc63516290"/>
      <w:bookmarkStart w:id="4358" w:name="_Toc63516419"/>
      <w:bookmarkStart w:id="4359" w:name="_Toc63516547"/>
      <w:bookmarkStart w:id="4360" w:name="_Toc86407307"/>
      <w:bookmarkStart w:id="4361" w:name="_Toc86407683"/>
      <w:bookmarkStart w:id="4362" w:name="_Toc113001462"/>
      <w:bookmarkStart w:id="4363" w:name="_Toc113001590"/>
      <w:bookmarkStart w:id="4364" w:name="_Toc115339552"/>
      <w:bookmarkStart w:id="4365" w:name="_Toc115763809"/>
      <w:bookmarkStart w:id="4366" w:name="_Toc115765622"/>
      <w:bookmarkStart w:id="4367" w:name="_Toc115765750"/>
      <w:bookmarkStart w:id="4368" w:name="_Toc115769889"/>
      <w:bookmarkStart w:id="4369" w:name="_Toc119050147"/>
      <w:bookmarkStart w:id="4370" w:name="_Toc119056191"/>
      <w:bookmarkStart w:id="4371" w:name="_Toc119070247"/>
      <w:bookmarkStart w:id="4372" w:name="_Toc119467977"/>
      <w:bookmarkStart w:id="4373" w:name="_Toc119664468"/>
      <w:bookmarkStart w:id="4374" w:name="_Toc119664867"/>
      <w:bookmarkStart w:id="4375" w:name="_Toc119927862"/>
      <w:bookmarkStart w:id="4376" w:name="_Toc124522664"/>
      <w:bookmarkStart w:id="4377" w:name="_Toc124772937"/>
      <w:bookmarkStart w:id="4378" w:name="_Toc124774200"/>
      <w:bookmarkStart w:id="4379" w:name="_Toc124841462"/>
      <w:bookmarkStart w:id="4380" w:name="_Toc124842163"/>
      <w:bookmarkStart w:id="4381" w:name="_Toc157171796"/>
      <w:r>
        <w:t>Additions to Separate Trusts</w:t>
      </w:r>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p>
    <w:p w14:paraId="5D061FFD" w14:textId="07F4B490" w:rsidR="00886C1A" w:rsidRDefault="00886C1A" w:rsidP="00886C1A">
      <w:pPr>
        <w:pStyle w:val="TextHeading2"/>
      </w:pPr>
      <w:r>
        <w:t xml:space="preserve">If upon the termination of any trust created under this instrument, a final distribution is to be made to a person who is the Primary Beneficiary of another trust established under this instrument, and </w:t>
      </w:r>
      <w:r>
        <w:lastRenderedPageBreak/>
        <w:t xml:space="preserve">there is no specific indication whether the distribution is to be made in trust or outright, the Trustee shall make the distribution to the second trust instead of distributing the property to the beneficiary outright.  For purposes of administration, the distribution </w:t>
      </w:r>
      <w:r w:rsidR="006B2B97">
        <w:t>shall</w:t>
      </w:r>
      <w:r>
        <w:t xml:space="preserve"> be treated as though it had been an original part of the second trust.</w:t>
      </w:r>
    </w:p>
    <w:p w14:paraId="446893AE" w14:textId="68B94872" w:rsidR="00DC6CB6" w:rsidRDefault="00DC6CB6" w:rsidP="00900F19">
      <w:pPr>
        <w:pStyle w:val="Heading2"/>
      </w:pPr>
      <w:bookmarkStart w:id="4382" w:name="_Ref413068831"/>
      <w:bookmarkStart w:id="4383" w:name="_Toc487886879"/>
      <w:bookmarkStart w:id="4384" w:name="_Toc13579337"/>
      <w:bookmarkStart w:id="4385" w:name="_Toc13581724"/>
      <w:bookmarkStart w:id="4386" w:name="_Toc13581822"/>
      <w:bookmarkStart w:id="4387" w:name="_Toc13582473"/>
      <w:bookmarkStart w:id="4388" w:name="_Toc13583272"/>
      <w:bookmarkStart w:id="4389" w:name="_Toc13666052"/>
      <w:bookmarkStart w:id="4390" w:name="_Toc13739494"/>
      <w:bookmarkStart w:id="4391" w:name="_Toc24466600"/>
      <w:bookmarkStart w:id="4392" w:name="_Toc24468781"/>
      <w:bookmarkStart w:id="4393" w:name="_Toc24470220"/>
      <w:bookmarkStart w:id="4394" w:name="_Toc37053401"/>
      <w:bookmarkStart w:id="4395" w:name="_Toc38117593"/>
      <w:bookmarkStart w:id="4396" w:name="_Toc38359430"/>
      <w:bookmarkStart w:id="4397" w:name="_Toc38360430"/>
      <w:bookmarkStart w:id="4398" w:name="_Toc46999370"/>
      <w:bookmarkStart w:id="4399" w:name="_Toc47001131"/>
      <w:bookmarkStart w:id="4400" w:name="_Toc56766927"/>
      <w:bookmarkStart w:id="4401" w:name="_Toc57030880"/>
      <w:bookmarkStart w:id="4402" w:name="_Toc57030996"/>
      <w:bookmarkStart w:id="4403" w:name="_Toc57031653"/>
      <w:bookmarkStart w:id="4404" w:name="_Toc63505084"/>
      <w:bookmarkStart w:id="4405" w:name="_Toc63505213"/>
      <w:bookmarkStart w:id="4406" w:name="_Toc63513125"/>
      <w:bookmarkStart w:id="4407" w:name="_Toc63514721"/>
      <w:bookmarkStart w:id="4408" w:name="_Toc63514905"/>
      <w:bookmarkStart w:id="4409" w:name="_Toc63516291"/>
      <w:bookmarkStart w:id="4410" w:name="_Toc63516420"/>
      <w:bookmarkStart w:id="4411" w:name="_Toc63516548"/>
      <w:bookmarkStart w:id="4412" w:name="_Toc86407308"/>
      <w:bookmarkStart w:id="4413" w:name="_Toc86407684"/>
      <w:bookmarkStart w:id="4414" w:name="_Toc113001463"/>
      <w:bookmarkStart w:id="4415" w:name="_Toc113001591"/>
      <w:bookmarkStart w:id="4416" w:name="_Toc115339553"/>
      <w:bookmarkStart w:id="4417" w:name="_Toc115763810"/>
      <w:bookmarkStart w:id="4418" w:name="_Toc115765623"/>
      <w:bookmarkStart w:id="4419" w:name="_Toc115765751"/>
      <w:bookmarkStart w:id="4420" w:name="_Toc115769890"/>
      <w:bookmarkStart w:id="4421" w:name="_Toc119050148"/>
      <w:bookmarkStart w:id="4422" w:name="_Toc119056192"/>
      <w:bookmarkStart w:id="4423" w:name="_Toc119070248"/>
      <w:bookmarkStart w:id="4424" w:name="_Toc119467978"/>
      <w:bookmarkStart w:id="4425" w:name="_Toc119664469"/>
      <w:bookmarkStart w:id="4426" w:name="_Toc119664868"/>
      <w:bookmarkStart w:id="4427" w:name="_Toc119927863"/>
      <w:bookmarkStart w:id="4428" w:name="_Toc124522665"/>
      <w:bookmarkStart w:id="4429" w:name="_Toc124772938"/>
      <w:bookmarkStart w:id="4430" w:name="_Toc124774201"/>
      <w:bookmarkStart w:id="4431" w:name="_Toc124841463"/>
      <w:bookmarkStart w:id="4432" w:name="_Toc124842164"/>
      <w:bookmarkStart w:id="4433" w:name="_Toc157171797"/>
      <w:r>
        <w:t>Authority to Merge or Sever Trusts</w:t>
      </w:r>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p>
    <w:p w14:paraId="4A890772" w14:textId="6720F4C1" w:rsidR="00774D1F" w:rsidRDefault="00774D1F" w:rsidP="00774D1F">
      <w:pPr>
        <w:pStyle w:val="TextHeading2"/>
      </w:pPr>
      <w:r>
        <w:t xml:space="preserve">The Trustee may merge a trust created under this instrument with any other trust, if the two trusts contain substantially the same terms for the same beneficiaries and have at least one Trustee in common.  The Trustee may administer the merged trust under the provisions of the instrument governing the other trust, and this trust </w:t>
      </w:r>
      <w:r w:rsidR="006B2B97">
        <w:t>shall</w:t>
      </w:r>
      <w:r>
        <w:t xml:space="preserve"> no longer exist if it merges into another trust.  Accordingly, in the event another trust is merged </w:t>
      </w:r>
      <w:r w:rsidR="00092A14">
        <w:t xml:space="preserve">into a </w:t>
      </w:r>
      <w:r>
        <w:t xml:space="preserve">trust created under this instrument, the Trustee may shorten the period during which </w:t>
      </w:r>
      <w:r w:rsidR="00AA666B">
        <w:t>the</w:t>
      </w:r>
      <w:r w:rsidR="00650677">
        <w:t xml:space="preserve"> </w:t>
      </w:r>
      <w:r>
        <w:t xml:space="preserve">trust </w:t>
      </w:r>
      <w:r w:rsidR="00650677">
        <w:t xml:space="preserve">exists </w:t>
      </w:r>
      <w:r>
        <w:t xml:space="preserve">to comply with </w:t>
      </w:r>
      <w:r w:rsidR="00D35284">
        <w:t xml:space="preserve">Section </w:t>
      </w:r>
      <w:r>
        <w:t>12.01, if necessary, to effect the merger.  But if a merger does not appear feasible, the Trustee may consolidate the trusts’ assets for purposes of investment and trust administration while retaining separate records and accounts for each respective trust.</w:t>
      </w:r>
    </w:p>
    <w:p w14:paraId="05EF8C3D" w14:textId="75B51C0D" w:rsidR="00774D1F" w:rsidRDefault="00774D1F" w:rsidP="00774D1F">
      <w:pPr>
        <w:pStyle w:val="TextHeading2"/>
      </w:pPr>
      <w:r>
        <w:t xml:space="preserve">The Trustee may sever any trust on a fractional basis into two or more separate and identical trusts or may segregate a specific amount or asset from trust property by allocating it to a separate account or trust.  The separate trusts may be funded on a </w:t>
      </w:r>
      <w:r>
        <w:rPr>
          <w:i/>
        </w:rPr>
        <w:t xml:space="preserve">non </w:t>
      </w:r>
      <w:r>
        <w:rPr>
          <w:i/>
          <w:iCs/>
        </w:rPr>
        <w:t>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  </w:t>
      </w:r>
    </w:p>
    <w:p w14:paraId="51E3C23F" w14:textId="77777777" w:rsidR="00774D1F" w:rsidRDefault="00774D1F" w:rsidP="00774D1F">
      <w:pPr>
        <w:pStyle w:val="TextHeading2"/>
        <w:rPr>
          <w:color w:val="000000"/>
        </w:rPr>
      </w:pPr>
      <w:r>
        <w:rPr>
          <w:color w:val="000000"/>
        </w:rPr>
        <w:t>Subject to the trust’s terms, the Trustee may consider differences in federal tax attributes and other pertinent factors in administering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7A75EEF7" w14:textId="4F933EE4" w:rsidR="00DC6CB6" w:rsidRDefault="00DC6CB6" w:rsidP="00900F19">
      <w:pPr>
        <w:pStyle w:val="Heading2"/>
      </w:pPr>
      <w:bookmarkStart w:id="4434" w:name="_Toc507273135"/>
      <w:bookmarkStart w:id="4435" w:name="_Ref416249978"/>
      <w:bookmarkStart w:id="4436" w:name="_Toc487886880"/>
      <w:bookmarkStart w:id="4437" w:name="_Toc13579338"/>
      <w:bookmarkStart w:id="4438" w:name="_Toc13581725"/>
      <w:bookmarkStart w:id="4439" w:name="_Toc13581823"/>
      <w:bookmarkStart w:id="4440" w:name="_Toc13582474"/>
      <w:bookmarkStart w:id="4441" w:name="_Toc13583273"/>
      <w:bookmarkStart w:id="4442" w:name="_Toc13666053"/>
      <w:bookmarkStart w:id="4443" w:name="_Toc13739495"/>
      <w:bookmarkStart w:id="4444" w:name="_Toc24466601"/>
      <w:bookmarkStart w:id="4445" w:name="_Toc24468782"/>
      <w:bookmarkStart w:id="4446" w:name="_Toc24470221"/>
      <w:bookmarkStart w:id="4447" w:name="_Toc37053402"/>
      <w:bookmarkStart w:id="4448" w:name="_Toc38117594"/>
      <w:bookmarkStart w:id="4449" w:name="_Toc38359431"/>
      <w:bookmarkStart w:id="4450" w:name="_Toc38360431"/>
      <w:bookmarkStart w:id="4451" w:name="_Toc46999371"/>
      <w:bookmarkStart w:id="4452" w:name="_Toc47001132"/>
      <w:bookmarkStart w:id="4453" w:name="_Toc56766928"/>
      <w:bookmarkStart w:id="4454" w:name="_Toc57030881"/>
      <w:bookmarkStart w:id="4455" w:name="_Toc57030997"/>
      <w:bookmarkStart w:id="4456" w:name="_Toc57031654"/>
      <w:bookmarkStart w:id="4457" w:name="_Toc63505085"/>
      <w:bookmarkStart w:id="4458" w:name="_Toc63505214"/>
      <w:bookmarkStart w:id="4459" w:name="_Toc63513126"/>
      <w:bookmarkStart w:id="4460" w:name="_Toc63514722"/>
      <w:bookmarkStart w:id="4461" w:name="_Toc63514906"/>
      <w:bookmarkStart w:id="4462" w:name="_Toc63516292"/>
      <w:bookmarkStart w:id="4463" w:name="_Toc63516421"/>
      <w:bookmarkStart w:id="4464" w:name="_Toc63516549"/>
      <w:bookmarkStart w:id="4465" w:name="_Toc86407309"/>
      <w:bookmarkStart w:id="4466" w:name="_Toc86407685"/>
      <w:bookmarkStart w:id="4467" w:name="_Toc113001464"/>
      <w:bookmarkStart w:id="4468" w:name="_Toc113001592"/>
      <w:bookmarkStart w:id="4469" w:name="_Toc115339554"/>
      <w:bookmarkStart w:id="4470" w:name="_Toc115763811"/>
      <w:bookmarkStart w:id="4471" w:name="_Toc115765624"/>
      <w:bookmarkStart w:id="4472" w:name="_Toc115765752"/>
      <w:bookmarkStart w:id="4473" w:name="_Toc115769891"/>
      <w:bookmarkStart w:id="4474" w:name="_Toc119050149"/>
      <w:bookmarkStart w:id="4475" w:name="_Toc119056193"/>
      <w:bookmarkStart w:id="4476" w:name="_Toc119070249"/>
      <w:bookmarkStart w:id="4477" w:name="_Toc119467979"/>
      <w:bookmarkStart w:id="4478" w:name="_Toc119664470"/>
      <w:bookmarkStart w:id="4479" w:name="_Toc119664869"/>
      <w:bookmarkStart w:id="4480" w:name="_Toc119927864"/>
      <w:bookmarkStart w:id="4481" w:name="_Toc124522666"/>
      <w:bookmarkStart w:id="4482" w:name="_Toc124772939"/>
      <w:bookmarkStart w:id="4483" w:name="_Toc124774202"/>
      <w:bookmarkStart w:id="4484" w:name="_Toc124841464"/>
      <w:bookmarkStart w:id="4485" w:name="_Toc124842165"/>
      <w:bookmarkStart w:id="4486" w:name="_Toc157171798"/>
      <w:r>
        <w:t>Authority to Terminate Trusts</w:t>
      </w:r>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14:paraId="45C4FA30" w14:textId="77777777" w:rsidR="005E43E1" w:rsidRDefault="005E43E1" w:rsidP="005E43E1">
      <w:pPr>
        <w:pStyle w:val="TextHeading2"/>
      </w:pPr>
      <w:r>
        <w:t>The Trust Protector may terminate any trust created under this instrument at any time, if the Trust Protector, in its sole and absolute discretion, determines that administering a trust created under this instrument is no longer economical.  Once distributed, the Trustee shall have no further responsibility with respect to that trust property.</w:t>
      </w:r>
    </w:p>
    <w:p w14:paraId="30BEE12D" w14:textId="2138874B" w:rsidR="005E43E1" w:rsidRDefault="005E43E1" w:rsidP="005E43E1">
      <w:pPr>
        <w:pStyle w:val="TextHeading2"/>
      </w:pPr>
      <w:r>
        <w:t xml:space="preserve"> The Trustee shall distribute trust property from a terminated trust in this order: </w:t>
      </w:r>
    </w:p>
    <w:p w14:paraId="25D137BE" w14:textId="77777777" w:rsidR="005E43E1" w:rsidRDefault="005E43E1" w:rsidP="00F15C1B">
      <w:pPr>
        <w:pStyle w:val="TextHeading3"/>
        <w:numPr>
          <w:ilvl w:val="0"/>
          <w:numId w:val="17"/>
        </w:numPr>
        <w:spacing w:after="0"/>
        <w:ind w:left="360" w:right="0"/>
      </w:pPr>
      <w:r>
        <w:t>to the beneficiaries then entitled to mandatory distributions of the trust’s net income, in the same proportions; and then</w:t>
      </w:r>
    </w:p>
    <w:p w14:paraId="665436EF" w14:textId="0E092D34" w:rsidR="005E43E1" w:rsidRDefault="005E43E1" w:rsidP="005272CE">
      <w:pPr>
        <w:pStyle w:val="TextHeading3"/>
        <w:numPr>
          <w:ilvl w:val="0"/>
          <w:numId w:val="17"/>
        </w:numPr>
        <w:spacing w:before="0"/>
        <w:ind w:left="360" w:right="0"/>
      </w:pPr>
      <w:r>
        <w:t xml:space="preserve">if none of the beneficiaries are entitled to mandatory distributions of net income, to the beneficiaries then eligible to receive discretionary distributions of the trust’s net income, in the amounts and shares the </w:t>
      </w:r>
      <w:r w:rsidR="0013334E">
        <w:t xml:space="preserve">Trust Protector </w:t>
      </w:r>
      <w:r>
        <w:t>determines.</w:t>
      </w:r>
    </w:p>
    <w:p w14:paraId="56F2FCB9" w14:textId="69606740" w:rsidR="00DC6CB6" w:rsidRDefault="00DC6CB6" w:rsidP="00900F19">
      <w:pPr>
        <w:pStyle w:val="Heading2"/>
      </w:pPr>
      <w:bookmarkStart w:id="4487" w:name="_Toc507273136"/>
      <w:bookmarkStart w:id="4488" w:name="_Toc487886881"/>
      <w:bookmarkStart w:id="4489" w:name="_Toc13579339"/>
      <w:bookmarkStart w:id="4490" w:name="_Toc13581726"/>
      <w:bookmarkStart w:id="4491" w:name="_Toc13581824"/>
      <w:bookmarkStart w:id="4492" w:name="_Toc13582475"/>
      <w:bookmarkStart w:id="4493" w:name="_Toc13583274"/>
      <w:bookmarkStart w:id="4494" w:name="_Toc13666054"/>
      <w:bookmarkStart w:id="4495" w:name="_Toc13739496"/>
      <w:bookmarkStart w:id="4496" w:name="_Toc24466602"/>
      <w:bookmarkStart w:id="4497" w:name="_Toc24468783"/>
      <w:bookmarkStart w:id="4498" w:name="_Toc24470222"/>
      <w:bookmarkStart w:id="4499" w:name="_Toc37053403"/>
      <w:bookmarkStart w:id="4500" w:name="_Toc38117595"/>
      <w:bookmarkStart w:id="4501" w:name="_Toc38359432"/>
      <w:bookmarkStart w:id="4502" w:name="_Toc38360432"/>
      <w:bookmarkStart w:id="4503" w:name="_Toc46999372"/>
      <w:bookmarkStart w:id="4504" w:name="_Toc47001133"/>
      <w:bookmarkStart w:id="4505" w:name="_Toc56766929"/>
      <w:bookmarkStart w:id="4506" w:name="_Toc57030882"/>
      <w:bookmarkStart w:id="4507" w:name="_Toc57030998"/>
      <w:bookmarkStart w:id="4508" w:name="_Toc57031655"/>
      <w:bookmarkStart w:id="4509" w:name="_Toc63505086"/>
      <w:bookmarkStart w:id="4510" w:name="_Toc63505215"/>
      <w:bookmarkStart w:id="4511" w:name="_Toc63513127"/>
      <w:bookmarkStart w:id="4512" w:name="_Toc63514723"/>
      <w:bookmarkStart w:id="4513" w:name="_Toc63514907"/>
      <w:bookmarkStart w:id="4514" w:name="_Toc63516293"/>
      <w:bookmarkStart w:id="4515" w:name="_Toc63516422"/>
      <w:bookmarkStart w:id="4516" w:name="_Toc63516550"/>
      <w:bookmarkStart w:id="4517" w:name="_Toc86407310"/>
      <w:bookmarkStart w:id="4518" w:name="_Toc86407686"/>
      <w:bookmarkStart w:id="4519" w:name="_Toc113001465"/>
      <w:bookmarkStart w:id="4520" w:name="_Toc113001593"/>
      <w:bookmarkStart w:id="4521" w:name="_Toc115339555"/>
      <w:bookmarkStart w:id="4522" w:name="_Toc115763812"/>
      <w:bookmarkStart w:id="4523" w:name="_Toc115765625"/>
      <w:bookmarkStart w:id="4524" w:name="_Toc115765753"/>
      <w:bookmarkStart w:id="4525" w:name="_Toc115769892"/>
      <w:bookmarkStart w:id="4526" w:name="_Toc119050150"/>
      <w:bookmarkStart w:id="4527" w:name="_Toc119056194"/>
      <w:bookmarkStart w:id="4528" w:name="_Toc119070250"/>
      <w:bookmarkStart w:id="4529" w:name="_Toc119467980"/>
      <w:bookmarkStart w:id="4530" w:name="_Toc119664471"/>
      <w:bookmarkStart w:id="4531" w:name="_Toc119664870"/>
      <w:bookmarkStart w:id="4532" w:name="_Toc119927865"/>
      <w:bookmarkStart w:id="4533" w:name="_Toc124522667"/>
      <w:bookmarkStart w:id="4534" w:name="_Toc124772940"/>
      <w:bookmarkStart w:id="4535" w:name="_Toc124774203"/>
      <w:bookmarkStart w:id="4536" w:name="_Toc124841465"/>
      <w:bookmarkStart w:id="4537" w:name="_Toc124842166"/>
      <w:bookmarkStart w:id="4538" w:name="_Toc157171799"/>
      <w:bookmarkEnd w:id="2"/>
      <w:r>
        <w:t>Merger of Corporate Fiduciary</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p>
    <w:p w14:paraId="593502B7" w14:textId="06F301E0" w:rsidR="000F3FFF" w:rsidRDefault="000F3FFF" w:rsidP="000F3FFF">
      <w:pPr>
        <w:pStyle w:val="TextHeading2"/>
      </w:pPr>
      <w:r>
        <w:t xml:space="preserve">If any corporate fiduciary acting as Trustee is merged with or transfers substantially </w:t>
      </w:r>
      <w:r w:rsidR="009E444D">
        <w:t>all</w:t>
      </w:r>
      <w:r>
        <w:t xml:space="preserve"> its trust assets to another corporation, or if a corporate fiduciary changes its name, the successor </w:t>
      </w:r>
      <w:r w:rsidR="006B2B97">
        <w:t>shall</w:t>
      </w:r>
      <w:r>
        <w:t xml:space="preserve"> </w:t>
      </w:r>
      <w:r>
        <w:lastRenderedPageBreak/>
        <w:t xml:space="preserve">automatically succeed to the trusteeship as if that successor had been originally named a Trustee.  No document of acceptance of trusteeship </w:t>
      </w:r>
      <w:r w:rsidR="006B2B97">
        <w:t>shall</w:t>
      </w:r>
      <w:r>
        <w:t xml:space="preserve"> be required.</w:t>
      </w:r>
    </w:p>
    <w:p w14:paraId="2FB90FC2" w14:textId="2A84EA76" w:rsidR="00DC6CB6" w:rsidRDefault="00DC6CB6" w:rsidP="00900F19">
      <w:pPr>
        <w:pStyle w:val="Heading2"/>
      </w:pPr>
      <w:bookmarkStart w:id="4539" w:name="_Toc507273140"/>
      <w:bookmarkStart w:id="4540" w:name="_Toc487886882"/>
      <w:bookmarkStart w:id="4541" w:name="_Toc13579340"/>
      <w:bookmarkStart w:id="4542" w:name="_Toc13581727"/>
      <w:bookmarkStart w:id="4543" w:name="_Toc13581825"/>
      <w:bookmarkStart w:id="4544" w:name="_Toc13582476"/>
      <w:bookmarkStart w:id="4545" w:name="_Toc13583275"/>
      <w:bookmarkStart w:id="4546" w:name="_Toc13666055"/>
      <w:bookmarkStart w:id="4547" w:name="_Toc13739497"/>
      <w:bookmarkStart w:id="4548" w:name="_Toc24466603"/>
      <w:bookmarkStart w:id="4549" w:name="_Toc24468784"/>
      <w:bookmarkStart w:id="4550" w:name="_Toc24470223"/>
      <w:bookmarkStart w:id="4551" w:name="_Toc37053404"/>
      <w:bookmarkStart w:id="4552" w:name="_Toc38117596"/>
      <w:bookmarkStart w:id="4553" w:name="_Toc38359433"/>
      <w:bookmarkStart w:id="4554" w:name="_Toc38360433"/>
      <w:bookmarkStart w:id="4555" w:name="_Toc46999373"/>
      <w:bookmarkStart w:id="4556" w:name="_Toc47001134"/>
      <w:bookmarkStart w:id="4557" w:name="_Toc56766930"/>
      <w:bookmarkStart w:id="4558" w:name="_Toc57030883"/>
      <w:bookmarkStart w:id="4559" w:name="_Toc57030999"/>
      <w:bookmarkStart w:id="4560" w:name="_Toc57031656"/>
      <w:bookmarkStart w:id="4561" w:name="_Toc63505087"/>
      <w:bookmarkStart w:id="4562" w:name="_Toc63505216"/>
      <w:bookmarkStart w:id="4563" w:name="_Toc63513128"/>
      <w:bookmarkStart w:id="4564" w:name="_Toc63514724"/>
      <w:bookmarkStart w:id="4565" w:name="_Toc63514908"/>
      <w:bookmarkStart w:id="4566" w:name="_Toc63516294"/>
      <w:bookmarkStart w:id="4567" w:name="_Toc63516423"/>
      <w:bookmarkStart w:id="4568" w:name="_Toc63516551"/>
      <w:bookmarkStart w:id="4569" w:name="_Toc86407311"/>
      <w:bookmarkStart w:id="4570" w:name="_Toc86407687"/>
      <w:bookmarkStart w:id="4571" w:name="_Toc113001466"/>
      <w:bookmarkStart w:id="4572" w:name="_Toc113001594"/>
      <w:bookmarkStart w:id="4573" w:name="_Toc115339556"/>
      <w:bookmarkStart w:id="4574" w:name="_Toc115763813"/>
      <w:bookmarkStart w:id="4575" w:name="_Toc115765626"/>
      <w:bookmarkStart w:id="4576" w:name="_Toc115765754"/>
      <w:bookmarkStart w:id="4577" w:name="_Toc115769893"/>
      <w:bookmarkStart w:id="4578" w:name="_Toc119050151"/>
      <w:bookmarkStart w:id="4579" w:name="_Toc119056195"/>
      <w:bookmarkStart w:id="4580" w:name="_Toc119070251"/>
      <w:bookmarkStart w:id="4581" w:name="_Toc119467981"/>
      <w:bookmarkStart w:id="4582" w:name="_Toc119664472"/>
      <w:bookmarkStart w:id="4583" w:name="_Toc119664871"/>
      <w:bookmarkStart w:id="4584" w:name="_Toc119927866"/>
      <w:bookmarkStart w:id="4585" w:name="_Toc124522668"/>
      <w:bookmarkStart w:id="4586" w:name="_Toc124772941"/>
      <w:bookmarkStart w:id="4587" w:name="_Toc124774204"/>
      <w:bookmarkStart w:id="4588" w:name="_Toc124841466"/>
      <w:bookmarkStart w:id="4589" w:name="_Toc124842167"/>
      <w:bookmarkStart w:id="4590" w:name="_Toc157171800"/>
      <w:r>
        <w:t>Funeral and Other Expenses of Beneficiary</w:t>
      </w:r>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14:paraId="7FB81E5A" w14:textId="410F8C9B" w:rsidR="008B5B64" w:rsidRDefault="008B5B64" w:rsidP="008B5B64">
      <w:pPr>
        <w:pStyle w:val="TextHeading2"/>
      </w:pPr>
      <w:r>
        <w:t xml:space="preserve">Upon the death of an Income Beneficiary, the Trustee may pay the funeral expenses, burial or cremation expenses, enforceable debts, or other expenses incurred due to the death.  </w:t>
      </w:r>
    </w:p>
    <w:p w14:paraId="55717242" w14:textId="27F589AF" w:rsidR="008B5B64" w:rsidRDefault="008B5B64" w:rsidP="008B5B64">
      <w:pPr>
        <w:pStyle w:val="TextHeading2"/>
      </w:pPr>
      <w:r>
        <w:t xml:space="preserve">The Trustee may rely upon any request by the deceased beneficiary’s Legal Representative or family members for payment without verifying the validity or the amounts and without being required to see to the application of the payment.  The Trustee may make </w:t>
      </w:r>
      <w:r w:rsidR="00DE2DB6">
        <w:t xml:space="preserve">these </w:t>
      </w:r>
      <w:r>
        <w:t>decisions without regard to any limitation on payment of expenses imposed by statute or court rule and without obtaining the approval of any court.</w:t>
      </w:r>
    </w:p>
    <w:p w14:paraId="3C820315" w14:textId="5A7C1A00" w:rsidR="00DC6CB6" w:rsidRDefault="00DC6CB6" w:rsidP="00900F19">
      <w:pPr>
        <w:pStyle w:val="Heading2"/>
      </w:pPr>
      <w:bookmarkStart w:id="4591" w:name="_Ref224198443"/>
      <w:bookmarkStart w:id="4592" w:name="GSTTaxProvisionsHeading"/>
      <w:bookmarkStart w:id="4593" w:name="_Toc487886883"/>
      <w:bookmarkStart w:id="4594" w:name="_Toc13579341"/>
      <w:bookmarkStart w:id="4595" w:name="_Toc13581728"/>
      <w:bookmarkStart w:id="4596" w:name="_Toc13581826"/>
      <w:bookmarkStart w:id="4597" w:name="_Toc13582477"/>
      <w:bookmarkStart w:id="4598" w:name="_Toc13583276"/>
      <w:bookmarkStart w:id="4599" w:name="_Toc13666056"/>
      <w:bookmarkStart w:id="4600" w:name="_Toc13739498"/>
      <w:bookmarkStart w:id="4601" w:name="_Toc24466604"/>
      <w:bookmarkStart w:id="4602" w:name="_Toc24468785"/>
      <w:bookmarkStart w:id="4603" w:name="_Toc24470224"/>
      <w:bookmarkStart w:id="4604" w:name="_Toc37053405"/>
      <w:bookmarkStart w:id="4605" w:name="_Toc38117597"/>
      <w:bookmarkStart w:id="4606" w:name="_Toc38359434"/>
      <w:bookmarkStart w:id="4607" w:name="_Toc38360434"/>
      <w:bookmarkStart w:id="4608" w:name="_Toc46999374"/>
      <w:bookmarkStart w:id="4609" w:name="_Toc47001135"/>
      <w:bookmarkStart w:id="4610" w:name="_Toc56766931"/>
      <w:bookmarkStart w:id="4611" w:name="_Toc57030884"/>
      <w:bookmarkStart w:id="4612" w:name="_Toc57031000"/>
      <w:bookmarkStart w:id="4613" w:name="_Toc57031657"/>
      <w:bookmarkStart w:id="4614" w:name="_Toc63505088"/>
      <w:bookmarkStart w:id="4615" w:name="_Toc63505217"/>
      <w:bookmarkStart w:id="4616" w:name="_Toc63513129"/>
      <w:bookmarkStart w:id="4617" w:name="_Toc63514725"/>
      <w:bookmarkStart w:id="4618" w:name="_Toc63514909"/>
      <w:bookmarkStart w:id="4619" w:name="_Toc63516295"/>
      <w:bookmarkStart w:id="4620" w:name="_Toc63516424"/>
      <w:bookmarkStart w:id="4621" w:name="_Toc63516552"/>
      <w:bookmarkStart w:id="4622" w:name="_Toc86407312"/>
      <w:bookmarkStart w:id="4623" w:name="_Toc86407688"/>
      <w:bookmarkStart w:id="4624" w:name="_Toc113001467"/>
      <w:bookmarkStart w:id="4625" w:name="_Toc113001595"/>
      <w:bookmarkStart w:id="4626" w:name="_Toc115339557"/>
      <w:bookmarkStart w:id="4627" w:name="_Toc115763814"/>
      <w:bookmarkStart w:id="4628" w:name="_Toc115765627"/>
      <w:bookmarkStart w:id="4629" w:name="_Toc115765755"/>
      <w:bookmarkStart w:id="4630" w:name="_Toc115769894"/>
      <w:bookmarkStart w:id="4631" w:name="_Toc119050152"/>
      <w:bookmarkStart w:id="4632" w:name="_Toc119056196"/>
      <w:bookmarkStart w:id="4633" w:name="_Toc119070252"/>
      <w:bookmarkStart w:id="4634" w:name="_Toc119467982"/>
      <w:bookmarkStart w:id="4635" w:name="_Toc119664473"/>
      <w:bookmarkStart w:id="4636" w:name="_Toc119664872"/>
      <w:bookmarkStart w:id="4637" w:name="_Toc119927867"/>
      <w:bookmarkStart w:id="4638" w:name="_Toc124522669"/>
      <w:bookmarkStart w:id="4639" w:name="_Toc124772942"/>
      <w:bookmarkStart w:id="4640" w:name="_Toc124774205"/>
      <w:bookmarkStart w:id="4641" w:name="_Toc124841467"/>
      <w:bookmarkStart w:id="4642" w:name="_Toc124842168"/>
      <w:bookmarkStart w:id="4643" w:name="_Toc157171801"/>
      <w:r>
        <w:t>G</w:t>
      </w:r>
      <w:r w:rsidR="0013334E">
        <w:t xml:space="preserve">ST </w:t>
      </w:r>
      <w:r>
        <w:t>Tax Provisions</w:t>
      </w:r>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p>
    <w:p w14:paraId="266AE678" w14:textId="3468E898" w:rsidR="00E87F34" w:rsidRDefault="00E87F34" w:rsidP="00E87F34">
      <w:pPr>
        <w:pStyle w:val="TextHeading2"/>
      </w:pPr>
      <w:r>
        <w:t xml:space="preserve">If any trust created under this instrument would be partially exempt from </w:t>
      </w:r>
      <w:r w:rsidR="0013334E">
        <w:t xml:space="preserve">GST </w:t>
      </w:r>
      <w:r>
        <w:t xml:space="preserve">tax after the intended allocation of Available GST Exemption to the trust, then the Trustee may divide the partially exempt trust so that the allocation of Available GST Exemption can be made to a trust that </w:t>
      </w:r>
      <w:r w:rsidR="006B2B97">
        <w:t>shall</w:t>
      </w:r>
      <w:r>
        <w:t xml:space="preserve"> be entirely exempt from </w:t>
      </w:r>
      <w:r w:rsidR="0013381D">
        <w:t xml:space="preserve">GST </w:t>
      </w:r>
      <w:r>
        <w:t>tax.  If the Trustee chooses to divide a trust that would otherwise be a partially exempt trust, the Trustee must create and administer the separate trusts as provided in this Section.</w:t>
      </w:r>
    </w:p>
    <w:p w14:paraId="6E184FF3" w14:textId="77777777" w:rsidR="00E87F34" w:rsidRDefault="00E87F34" w:rsidP="00E87F34">
      <w:pPr>
        <w:pStyle w:val="Heading3"/>
      </w:pPr>
      <w:r>
        <w:t>Division into Exempt and Non-Exempt Trusts</w:t>
      </w:r>
    </w:p>
    <w:p w14:paraId="35C00C9F" w14:textId="709E4C5D" w:rsidR="00E87F34" w:rsidRDefault="00E87F34" w:rsidP="00837D8C">
      <w:pPr>
        <w:pStyle w:val="TextHeading3"/>
        <w:ind w:right="0"/>
      </w:pPr>
      <w:r>
        <w:t xml:space="preserve">The Trustee shall divide the property of the otherwise </w:t>
      </w:r>
      <w:r w:rsidR="009E444D">
        <w:t>partially exempt</w:t>
      </w:r>
      <w:r>
        <w:t xml:space="preserve"> trust into two separate trusts, the </w:t>
      </w:r>
      <w:r>
        <w:rPr>
          <w:i/>
        </w:rPr>
        <w:t xml:space="preserve">exempt </w:t>
      </w:r>
      <w:r w:rsidR="0093115C">
        <w:rPr>
          <w:i/>
        </w:rPr>
        <w:t>trust,</w:t>
      </w:r>
      <w:r>
        <w:t xml:space="preserve"> and the </w:t>
      </w:r>
      <w:r>
        <w:rPr>
          <w:i/>
        </w:rPr>
        <w:t>nonexempt trust</w:t>
      </w:r>
      <w:r>
        <w:t xml:space="preserve">.  The exempt trust shall consist of the largest fractional share of the otherwise partially exempt trust’s total assets that shall permit the exempt trust to be entirely exempt from </w:t>
      </w:r>
      <w:r w:rsidR="0013381D">
        <w:t xml:space="preserve">GST </w:t>
      </w:r>
      <w:r>
        <w:t xml:space="preserve">tax.  The </w:t>
      </w:r>
      <w:r>
        <w:rPr>
          <w:i/>
        </w:rPr>
        <w:t>nonexempt trust</w:t>
      </w:r>
      <w:r>
        <w:t xml:space="preserve"> </w:t>
      </w:r>
      <w:r w:rsidR="006B2B97">
        <w:t>shall</w:t>
      </w:r>
      <w:r>
        <w:t xml:space="preserve"> consist of the balance of the otherwise partially exempt trust’s total assets.  </w:t>
      </w:r>
    </w:p>
    <w:p w14:paraId="23B1069B" w14:textId="6EC79E17" w:rsidR="00E87F34" w:rsidRDefault="00E87F34" w:rsidP="00837D8C">
      <w:pPr>
        <w:pStyle w:val="TextHeading3"/>
        <w:ind w:right="0"/>
      </w:pPr>
      <w:r>
        <w:t xml:space="preserve">To compute the fractional share, the Trustee </w:t>
      </w:r>
      <w:r w:rsidR="009F22E5">
        <w:t>sha</w:t>
      </w:r>
      <w:r>
        <w:t xml:space="preserve">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t>
      </w:r>
      <w:r w:rsidR="006B2B97">
        <w:t>shall</w:t>
      </w:r>
      <w:r>
        <w:t xml:space="preserve"> include fluctuations in the trust property’s value.</w:t>
      </w:r>
    </w:p>
    <w:p w14:paraId="59572FCA" w14:textId="77777777" w:rsidR="00E87F34" w:rsidRDefault="00E87F34" w:rsidP="00837D8C">
      <w:pPr>
        <w:pStyle w:val="Heading3"/>
        <w:ind w:right="0"/>
      </w:pPr>
      <w:r>
        <w:t>Administration of the Trusts</w:t>
      </w:r>
    </w:p>
    <w:p w14:paraId="00D13D2A" w14:textId="77777777" w:rsidR="00E87F34" w:rsidRDefault="00E87F34" w:rsidP="00837D8C">
      <w:pPr>
        <w:pStyle w:val="TextHeading3"/>
        <w:ind w:right="0"/>
      </w:pPr>
      <w:r>
        <w:t xml:space="preserve">The Trustee shall administer the exempt and nonexempt trusts created under this Section as separate and independent trusts, but under the same terms as the original trust.  To the extent possible, the Trustee should make distributions to a non-skip person as defined by IRC </w:t>
      </w:r>
      <w:r w:rsidRPr="00F81CDE">
        <w:rPr>
          <w:color w:val="242424"/>
        </w:rPr>
        <w:t>§</w:t>
      </w:r>
      <w:r>
        <w:t xml:space="preserve">2613 from the nonexempt trust and distributions to a skip person as defined by IRC </w:t>
      </w:r>
      <w:r w:rsidRPr="00F81CDE">
        <w:rPr>
          <w:color w:val="242424"/>
        </w:rPr>
        <w:t>§</w:t>
      </w:r>
      <w:r>
        <w:t>2613 from an exempt trust.  The Trustee may designate names for the exempt and nonexempt trusts.</w:t>
      </w:r>
    </w:p>
    <w:p w14:paraId="7624337F" w14:textId="08DCA7CE" w:rsidR="00E87F34" w:rsidRDefault="00E87F34" w:rsidP="00837D8C">
      <w:pPr>
        <w:pStyle w:val="TextHeading3"/>
        <w:ind w:right="0"/>
      </w:pPr>
      <w:r>
        <w:t xml:space="preserve">If an exempt trust and a nonexempt trust are further divided under the terms of this instrument, the Trustee may allocate property from the exempt trust first to </w:t>
      </w:r>
      <w:r w:rsidR="00A825A8">
        <w:t xml:space="preserve">the </w:t>
      </w:r>
      <w:r>
        <w:t xml:space="preserve">trust from which a </w:t>
      </w:r>
      <w:r w:rsidR="005A01A9">
        <w:t xml:space="preserve">GST </w:t>
      </w:r>
      <w:r>
        <w:t>is more likely to occur.</w:t>
      </w:r>
    </w:p>
    <w:p w14:paraId="65D874AA" w14:textId="77777777" w:rsidR="00E87F34" w:rsidRDefault="00E87F34" w:rsidP="00837D8C">
      <w:pPr>
        <w:pStyle w:val="Heading3"/>
        <w:ind w:right="0"/>
      </w:pPr>
      <w:r>
        <w:lastRenderedPageBreak/>
        <w:t>Expression of Intent</w:t>
      </w:r>
    </w:p>
    <w:p w14:paraId="3C0087EF" w14:textId="2A8B1C21" w:rsidR="00E87F34" w:rsidRDefault="00E87F34" w:rsidP="00837D8C">
      <w:pPr>
        <w:pStyle w:val="TextHeading3"/>
        <w:ind w:right="0"/>
      </w:pPr>
      <w:r>
        <w:t xml:space="preserve">The intent is to minimize the application of the </w:t>
      </w:r>
      <w:r w:rsidR="00C4492C">
        <w:t xml:space="preserve">GST </w:t>
      </w:r>
      <w:r>
        <w:t>tax to trust property, but not to affect the total amount of trust property to which any beneficiary may be entitled under this instrument, which must be construed and interpreted to give effect to this intent.</w:t>
      </w:r>
    </w:p>
    <w:p w14:paraId="7B6B9E0F" w14:textId="77777777" w:rsidR="00E87F34" w:rsidRDefault="00E87F34" w:rsidP="00837D8C">
      <w:pPr>
        <w:pStyle w:val="Heading3"/>
        <w:ind w:right="0"/>
      </w:pPr>
      <w:r>
        <w:t>Additions of Property to Exempt and Non-Exempt Trusts</w:t>
      </w:r>
    </w:p>
    <w:p w14:paraId="6A9B952A" w14:textId="66A033C7" w:rsidR="00E87F34" w:rsidRDefault="00E87F34" w:rsidP="00837D8C">
      <w:pPr>
        <w:pStyle w:val="TextHeading3"/>
        <w:ind w:right="0"/>
      </w:pPr>
      <w:r>
        <w:t xml:space="preserve">If at any time any property that has an inclusion ratio greater than zero for </w:t>
      </w:r>
      <w:r w:rsidR="005A01A9">
        <w:t xml:space="preserve">GST </w:t>
      </w:r>
      <w:r>
        <w:t>tax purposes would be added to a trust with property that has an inclusion ratio of zero, then the Trustee shall instead hold the property in a separate trust on the same terms and conditions as the original trust.</w:t>
      </w:r>
    </w:p>
    <w:p w14:paraId="6DB665DD" w14:textId="77777777" w:rsidR="00E87F34" w:rsidRDefault="00E87F34" w:rsidP="00E87F34">
      <w:pPr>
        <w:pStyle w:val="Heading3"/>
      </w:pPr>
      <w:r>
        <w:t>Re-Allocation</w:t>
      </w:r>
    </w:p>
    <w:p w14:paraId="25934F15" w14:textId="1916FDB0" w:rsidR="00E87F34" w:rsidRDefault="00E87F34" w:rsidP="004C04F4">
      <w:pPr>
        <w:pStyle w:val="TextHeading2"/>
        <w:ind w:left="720"/>
      </w:pPr>
      <w:r>
        <w:t xml:space="preserve">If the Trustee’s determination of whether a trust in this instrument is partially, entirely, or not exempt from GST taxes is later incorrect (for example, if Congress by law or the Service by regulation or ruling applies the </w:t>
      </w:r>
      <w:r w:rsidR="00D21A88">
        <w:t xml:space="preserve">GST </w:t>
      </w:r>
      <w:r>
        <w:t xml:space="preserve">retroactively to </w:t>
      </w:r>
      <w:r w:rsidR="00D21A88">
        <w:t xml:space="preserve">the </w:t>
      </w:r>
      <w:r>
        <w:t>trust), the Trustee may re-allocate the assets as of the initial division date, as provided in this Section.</w:t>
      </w:r>
    </w:p>
    <w:p w14:paraId="1BA8507E" w14:textId="77777777" w:rsidR="00DC6CB6" w:rsidRDefault="00DC6CB6" w:rsidP="003463DE">
      <w:pPr>
        <w:pStyle w:val="Heading1"/>
        <w:spacing w:before="360" w:after="240"/>
      </w:pPr>
      <w:bookmarkStart w:id="4644" w:name="_Toc516995835"/>
      <w:r>
        <w:br/>
      </w:r>
      <w:bookmarkStart w:id="4645" w:name="_Ref289678579"/>
      <w:bookmarkStart w:id="4646" w:name="_Toc487886885"/>
      <w:bookmarkStart w:id="4647" w:name="_Toc13579343"/>
      <w:bookmarkStart w:id="4648" w:name="_Toc13581730"/>
      <w:bookmarkStart w:id="4649" w:name="_Toc13581828"/>
      <w:bookmarkStart w:id="4650" w:name="_Toc13582479"/>
      <w:bookmarkStart w:id="4651" w:name="_Toc13583278"/>
      <w:bookmarkStart w:id="4652" w:name="_Toc13666058"/>
      <w:bookmarkStart w:id="4653" w:name="_Toc13739500"/>
      <w:bookmarkStart w:id="4654" w:name="_Toc24466605"/>
      <w:bookmarkStart w:id="4655" w:name="_Toc24468786"/>
      <w:bookmarkStart w:id="4656" w:name="_Toc24470225"/>
      <w:bookmarkStart w:id="4657" w:name="_Toc37053406"/>
      <w:bookmarkStart w:id="4658" w:name="_Toc38117598"/>
      <w:bookmarkStart w:id="4659" w:name="_Toc38359435"/>
      <w:bookmarkStart w:id="4660" w:name="_Toc38360435"/>
      <w:bookmarkStart w:id="4661" w:name="_Toc46999375"/>
      <w:bookmarkStart w:id="4662" w:name="_Toc47001136"/>
      <w:bookmarkStart w:id="4663" w:name="_Toc56766932"/>
      <w:bookmarkStart w:id="4664" w:name="_Toc57030885"/>
      <w:bookmarkStart w:id="4665" w:name="_Toc57031001"/>
      <w:bookmarkStart w:id="4666" w:name="_Toc57031658"/>
      <w:bookmarkStart w:id="4667" w:name="_Toc63505089"/>
      <w:bookmarkStart w:id="4668" w:name="_Toc63505218"/>
      <w:bookmarkStart w:id="4669" w:name="_Toc63513130"/>
      <w:bookmarkStart w:id="4670" w:name="_Toc63514726"/>
      <w:bookmarkStart w:id="4671" w:name="_Toc63514910"/>
      <w:bookmarkStart w:id="4672" w:name="_Toc63516296"/>
      <w:bookmarkStart w:id="4673" w:name="_Toc63516425"/>
      <w:bookmarkStart w:id="4674" w:name="_Toc63516553"/>
      <w:bookmarkStart w:id="4675" w:name="_Toc86407313"/>
      <w:bookmarkStart w:id="4676" w:name="_Toc86407689"/>
      <w:bookmarkStart w:id="4677" w:name="_Toc113001468"/>
      <w:bookmarkStart w:id="4678" w:name="_Toc113001596"/>
      <w:bookmarkStart w:id="4679" w:name="_Toc115339558"/>
      <w:bookmarkStart w:id="4680" w:name="_Toc115763815"/>
      <w:bookmarkStart w:id="4681" w:name="_Toc115765628"/>
      <w:bookmarkStart w:id="4682" w:name="_Toc115765756"/>
      <w:bookmarkStart w:id="4683" w:name="_Toc115769895"/>
      <w:bookmarkStart w:id="4684" w:name="_Toc119050153"/>
      <w:bookmarkStart w:id="4685" w:name="_Toc119056197"/>
      <w:bookmarkStart w:id="4686" w:name="_Toc119070253"/>
      <w:bookmarkStart w:id="4687" w:name="_Toc119467983"/>
      <w:bookmarkStart w:id="4688" w:name="_Toc119664474"/>
      <w:bookmarkStart w:id="4689" w:name="_Toc119664873"/>
      <w:bookmarkStart w:id="4690" w:name="_Toc119927868"/>
      <w:bookmarkStart w:id="4691" w:name="_Toc124522670"/>
      <w:bookmarkStart w:id="4692" w:name="_Toc124772943"/>
      <w:bookmarkStart w:id="4693" w:name="_Toc124774206"/>
      <w:bookmarkStart w:id="4694" w:name="_Toc124841468"/>
      <w:bookmarkStart w:id="4695" w:name="_Toc124842169"/>
      <w:bookmarkStart w:id="4696" w:name="_Toc157171802"/>
      <w:r w:rsidR="00990779">
        <w:t>T</w:t>
      </w:r>
      <w:r>
        <w:t>rustee Powers</w:t>
      </w:r>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p>
    <w:p w14:paraId="2324B06A" w14:textId="47C16148" w:rsidR="00DC6CB6" w:rsidRDefault="00DC6CB6" w:rsidP="00900F19">
      <w:pPr>
        <w:pStyle w:val="Heading2"/>
      </w:pPr>
      <w:bookmarkStart w:id="4697" w:name="_Toc487886886"/>
      <w:bookmarkStart w:id="4698" w:name="_Toc13579344"/>
      <w:bookmarkStart w:id="4699" w:name="_Toc13581731"/>
      <w:bookmarkStart w:id="4700" w:name="_Toc13581829"/>
      <w:bookmarkStart w:id="4701" w:name="_Toc13582480"/>
      <w:bookmarkStart w:id="4702" w:name="_Toc13583279"/>
      <w:bookmarkStart w:id="4703" w:name="_Toc13666059"/>
      <w:bookmarkStart w:id="4704" w:name="_Toc13739501"/>
      <w:bookmarkStart w:id="4705" w:name="_Toc24466606"/>
      <w:bookmarkStart w:id="4706" w:name="_Toc24468787"/>
      <w:bookmarkStart w:id="4707" w:name="_Toc24470226"/>
      <w:bookmarkStart w:id="4708" w:name="_Toc37053407"/>
      <w:bookmarkStart w:id="4709" w:name="_Toc38117599"/>
      <w:bookmarkStart w:id="4710" w:name="_Toc38359436"/>
      <w:bookmarkStart w:id="4711" w:name="_Toc38360436"/>
      <w:bookmarkStart w:id="4712" w:name="_Toc46999376"/>
      <w:bookmarkStart w:id="4713" w:name="_Toc47001137"/>
      <w:bookmarkStart w:id="4714" w:name="_Toc56766933"/>
      <w:bookmarkStart w:id="4715" w:name="_Toc57030886"/>
      <w:bookmarkStart w:id="4716" w:name="_Toc57031002"/>
      <w:bookmarkStart w:id="4717" w:name="_Toc57031659"/>
      <w:bookmarkStart w:id="4718" w:name="_Toc63505090"/>
      <w:bookmarkStart w:id="4719" w:name="_Toc63505219"/>
      <w:bookmarkStart w:id="4720" w:name="_Toc63513131"/>
      <w:bookmarkStart w:id="4721" w:name="_Toc63514727"/>
      <w:bookmarkStart w:id="4722" w:name="_Toc63514911"/>
      <w:bookmarkStart w:id="4723" w:name="_Toc63516297"/>
      <w:bookmarkStart w:id="4724" w:name="_Toc63516426"/>
      <w:bookmarkStart w:id="4725" w:name="_Toc63516554"/>
      <w:bookmarkStart w:id="4726" w:name="_Toc86407314"/>
      <w:bookmarkStart w:id="4727" w:name="_Toc86407690"/>
      <w:bookmarkStart w:id="4728" w:name="_Toc113001469"/>
      <w:bookmarkStart w:id="4729" w:name="_Toc113001597"/>
      <w:bookmarkStart w:id="4730" w:name="_Toc115339559"/>
      <w:bookmarkStart w:id="4731" w:name="_Toc115763816"/>
      <w:bookmarkStart w:id="4732" w:name="_Toc115765629"/>
      <w:bookmarkStart w:id="4733" w:name="_Toc115765757"/>
      <w:bookmarkStart w:id="4734" w:name="_Toc115769896"/>
      <w:bookmarkStart w:id="4735" w:name="_Toc119050154"/>
      <w:bookmarkStart w:id="4736" w:name="_Toc119056198"/>
      <w:bookmarkStart w:id="4737" w:name="_Toc119070254"/>
      <w:bookmarkStart w:id="4738" w:name="_Toc119467984"/>
      <w:bookmarkStart w:id="4739" w:name="_Toc119664475"/>
      <w:bookmarkStart w:id="4740" w:name="_Toc119664874"/>
      <w:bookmarkStart w:id="4741" w:name="_Toc119927869"/>
      <w:bookmarkStart w:id="4742" w:name="_Toc124522671"/>
      <w:bookmarkStart w:id="4743" w:name="_Toc124772944"/>
      <w:bookmarkStart w:id="4744" w:name="_Toc124774207"/>
      <w:bookmarkStart w:id="4745" w:name="_Toc124841469"/>
      <w:bookmarkStart w:id="4746" w:name="_Toc124842170"/>
      <w:bookmarkStart w:id="4747" w:name="_Toc157171803"/>
      <w:r>
        <w:t>Introduction to Trustee</w:t>
      </w:r>
      <w:r w:rsidR="00900F19">
        <w:t>’</w:t>
      </w:r>
      <w:r>
        <w:t>s Powers</w:t>
      </w:r>
      <w:bookmarkEnd w:id="4644"/>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p>
    <w:p w14:paraId="6D871DE4" w14:textId="5DF6F20F" w:rsidR="00F54F60" w:rsidRDefault="00F54F60" w:rsidP="00F54F60">
      <w:pPr>
        <w:pStyle w:val="TextHeading2"/>
      </w:pPr>
      <w:r>
        <w:t xml:space="preserve">Except as otherwise specifically provided in this instrument, the Trustee may exercise </w:t>
      </w:r>
      <w:r w:rsidR="003D1A14">
        <w:t xml:space="preserve">the </w:t>
      </w:r>
      <w:r>
        <w:t xml:space="preserve">powers granted by this instrument without prior approval from any court, including those powers set forth under the laws of Wyoming or any other jurisdiction whose law applies to this instrument.  The powers set forth in the Wyoming Uniform Trustee Powers Act are specifically incorporated into this instrument.  </w:t>
      </w:r>
    </w:p>
    <w:p w14:paraId="73929EE6" w14:textId="68234A06" w:rsidR="00F54F60" w:rsidRDefault="00F54F60" w:rsidP="00F54F60">
      <w:pPr>
        <w:pStyle w:val="TextHeading2"/>
      </w:pPr>
      <w:r>
        <w:t>The Trustee shall exercise its powers in the manner it determines to be in the beneficiaries’ best interests.  The Trustee must not exercise any power inconsistent with the beneficiaries’ right to the enjoyment of trust property in accordance with general principles of trust law.</w:t>
      </w:r>
      <w:r w:rsidR="008C6E39">
        <w:t xml:space="preserve"> There shall be no duty of impartiality </w:t>
      </w:r>
      <w:r w:rsidR="00C02331">
        <w:t>as to the beneficiaries.</w:t>
      </w:r>
    </w:p>
    <w:p w14:paraId="5AE6CD1F" w14:textId="77777777" w:rsidR="00F54F60" w:rsidRDefault="00F54F60" w:rsidP="00F54F60">
      <w:pPr>
        <w:pStyle w:val="TextHeading2"/>
      </w:pPr>
      <w:r>
        <w:t>The Trustee may have duties and responsibilities in addition to those described in this instrument.  The Trustee shall obtain appropriate legal advice if the Trustee has any questions concerning its duties and responsibilities.</w:t>
      </w:r>
    </w:p>
    <w:p w14:paraId="335951EE" w14:textId="77777777" w:rsidR="00DC6CB6" w:rsidRDefault="00DC6CB6" w:rsidP="00900F19">
      <w:pPr>
        <w:pStyle w:val="Heading2"/>
      </w:pPr>
      <w:bookmarkStart w:id="4748" w:name="_Ref215995160"/>
      <w:bookmarkStart w:id="4749" w:name="_Toc487886887"/>
      <w:bookmarkStart w:id="4750" w:name="_Toc13579345"/>
      <w:bookmarkStart w:id="4751" w:name="_Toc13581732"/>
      <w:bookmarkStart w:id="4752" w:name="_Toc13581830"/>
      <w:bookmarkStart w:id="4753" w:name="_Toc13582481"/>
      <w:bookmarkStart w:id="4754" w:name="_Toc13583280"/>
      <w:bookmarkStart w:id="4755" w:name="_Toc13666060"/>
      <w:bookmarkStart w:id="4756" w:name="_Toc13739502"/>
      <w:bookmarkStart w:id="4757" w:name="_Toc24466607"/>
      <w:bookmarkStart w:id="4758" w:name="_Toc24468788"/>
      <w:bookmarkStart w:id="4759" w:name="_Toc24470227"/>
      <w:bookmarkStart w:id="4760" w:name="_Toc37053408"/>
      <w:bookmarkStart w:id="4761" w:name="_Toc38117600"/>
      <w:bookmarkStart w:id="4762" w:name="_Toc38359437"/>
      <w:bookmarkStart w:id="4763" w:name="_Toc38360437"/>
      <w:bookmarkStart w:id="4764" w:name="_Toc46999377"/>
      <w:bookmarkStart w:id="4765" w:name="_Toc47001138"/>
      <w:bookmarkStart w:id="4766" w:name="_Toc56766934"/>
      <w:bookmarkStart w:id="4767" w:name="_Toc57030887"/>
      <w:bookmarkStart w:id="4768" w:name="_Toc57031003"/>
      <w:bookmarkStart w:id="4769" w:name="_Toc57031660"/>
      <w:bookmarkStart w:id="4770" w:name="_Toc63505091"/>
      <w:bookmarkStart w:id="4771" w:name="_Toc63505220"/>
      <w:bookmarkStart w:id="4772" w:name="_Toc63513132"/>
      <w:bookmarkStart w:id="4773" w:name="_Toc63514728"/>
      <w:bookmarkStart w:id="4774" w:name="_Toc63514912"/>
      <w:bookmarkStart w:id="4775" w:name="_Toc63516298"/>
      <w:bookmarkStart w:id="4776" w:name="_Toc63516427"/>
      <w:bookmarkStart w:id="4777" w:name="_Toc63516555"/>
      <w:bookmarkStart w:id="4778" w:name="_Toc86407315"/>
      <w:bookmarkStart w:id="4779" w:name="_Toc86407691"/>
      <w:bookmarkStart w:id="4780" w:name="_Toc113001470"/>
      <w:bookmarkStart w:id="4781" w:name="_Toc113001598"/>
      <w:bookmarkStart w:id="4782" w:name="_Toc115339560"/>
      <w:bookmarkStart w:id="4783" w:name="_Toc115763817"/>
      <w:bookmarkStart w:id="4784" w:name="_Toc115765630"/>
      <w:bookmarkStart w:id="4785" w:name="_Toc115765758"/>
      <w:bookmarkStart w:id="4786" w:name="_Toc115769897"/>
      <w:bookmarkStart w:id="4787" w:name="_Toc119050155"/>
      <w:bookmarkStart w:id="4788" w:name="_Toc119056199"/>
      <w:bookmarkStart w:id="4789" w:name="_Toc119070255"/>
      <w:bookmarkStart w:id="4790" w:name="_Toc119467985"/>
      <w:bookmarkStart w:id="4791" w:name="_Toc119664476"/>
      <w:bookmarkStart w:id="4792" w:name="_Toc119664875"/>
      <w:bookmarkStart w:id="4793" w:name="_Toc119927870"/>
      <w:bookmarkStart w:id="4794" w:name="_Toc124522672"/>
      <w:bookmarkStart w:id="4795" w:name="_Toc124772945"/>
      <w:bookmarkStart w:id="4796" w:name="_Toc124774208"/>
      <w:bookmarkStart w:id="4797" w:name="_Toc124841470"/>
      <w:bookmarkStart w:id="4798" w:name="_Toc124842171"/>
      <w:bookmarkStart w:id="4799" w:name="_Toc498602101"/>
      <w:bookmarkStart w:id="4800" w:name="_Toc516995837"/>
      <w:bookmarkStart w:id="4801" w:name="_Toc157171804"/>
      <w:r>
        <w:t xml:space="preserve">Execution of Documents by </w:t>
      </w:r>
      <w:r w:rsidR="009A6A93">
        <w:t xml:space="preserve">the </w:t>
      </w:r>
      <w:r>
        <w:t>Trustee</w:t>
      </w:r>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801"/>
    </w:p>
    <w:p w14:paraId="544111C1" w14:textId="77777777" w:rsidR="00CF31CE" w:rsidRDefault="00CF31CE" w:rsidP="00CF31CE">
      <w:pPr>
        <w:pStyle w:val="TextHeading2"/>
      </w:pPr>
      <w:r>
        <w:t xml:space="preserve">The Trustee may execute and deliver any written instruments that the Trustee considers necessary to carry out any powers granted in this instrument.  </w:t>
      </w:r>
    </w:p>
    <w:p w14:paraId="5DFF0282" w14:textId="77777777" w:rsidR="00DC6CB6" w:rsidRDefault="00DC6CB6" w:rsidP="00900F19">
      <w:pPr>
        <w:pStyle w:val="Heading2"/>
      </w:pPr>
      <w:bookmarkStart w:id="4802" w:name="_Ref236885274"/>
      <w:bookmarkStart w:id="4803" w:name="_Toc487886888"/>
      <w:bookmarkStart w:id="4804" w:name="_Toc13579346"/>
      <w:bookmarkStart w:id="4805" w:name="_Toc13581733"/>
      <w:bookmarkStart w:id="4806" w:name="_Toc13581831"/>
      <w:bookmarkStart w:id="4807" w:name="_Toc13582482"/>
      <w:bookmarkStart w:id="4808" w:name="_Toc13583281"/>
      <w:bookmarkStart w:id="4809" w:name="_Toc13666061"/>
      <w:bookmarkStart w:id="4810" w:name="_Toc13739503"/>
      <w:bookmarkStart w:id="4811" w:name="_Toc24466608"/>
      <w:bookmarkStart w:id="4812" w:name="_Toc24468789"/>
      <w:bookmarkStart w:id="4813" w:name="_Toc24470228"/>
      <w:bookmarkStart w:id="4814" w:name="_Toc37053409"/>
      <w:bookmarkStart w:id="4815" w:name="_Toc38117601"/>
      <w:bookmarkStart w:id="4816" w:name="_Toc38359438"/>
      <w:bookmarkStart w:id="4817" w:name="_Toc38360438"/>
      <w:bookmarkStart w:id="4818" w:name="_Toc46999378"/>
      <w:bookmarkStart w:id="4819" w:name="_Toc47001139"/>
      <w:bookmarkStart w:id="4820" w:name="_Toc56766935"/>
      <w:bookmarkStart w:id="4821" w:name="_Toc57030888"/>
      <w:bookmarkStart w:id="4822" w:name="_Toc57031004"/>
      <w:bookmarkStart w:id="4823" w:name="_Toc57031661"/>
      <w:bookmarkStart w:id="4824" w:name="_Toc63505092"/>
      <w:bookmarkStart w:id="4825" w:name="_Toc63505221"/>
      <w:bookmarkStart w:id="4826" w:name="_Toc63513133"/>
      <w:bookmarkStart w:id="4827" w:name="_Toc63514729"/>
      <w:bookmarkStart w:id="4828" w:name="_Toc63514913"/>
      <w:bookmarkStart w:id="4829" w:name="_Toc63516299"/>
      <w:bookmarkStart w:id="4830" w:name="_Toc63516428"/>
      <w:bookmarkStart w:id="4831" w:name="_Toc63516556"/>
      <w:bookmarkStart w:id="4832" w:name="_Toc86407316"/>
      <w:bookmarkStart w:id="4833" w:name="_Toc86407692"/>
      <w:bookmarkStart w:id="4834" w:name="_Toc113001471"/>
      <w:bookmarkStart w:id="4835" w:name="_Toc113001599"/>
      <w:bookmarkStart w:id="4836" w:name="_Toc115339561"/>
      <w:bookmarkStart w:id="4837" w:name="_Toc115763818"/>
      <w:bookmarkStart w:id="4838" w:name="_Toc115765631"/>
      <w:bookmarkStart w:id="4839" w:name="_Toc115765759"/>
      <w:bookmarkStart w:id="4840" w:name="_Toc115769898"/>
      <w:bookmarkStart w:id="4841" w:name="_Toc119050156"/>
      <w:bookmarkStart w:id="4842" w:name="_Toc119056200"/>
      <w:bookmarkStart w:id="4843" w:name="_Toc119070256"/>
      <w:bookmarkStart w:id="4844" w:name="_Toc119467986"/>
      <w:bookmarkStart w:id="4845" w:name="_Toc119664477"/>
      <w:bookmarkStart w:id="4846" w:name="_Toc119664876"/>
      <w:bookmarkStart w:id="4847" w:name="_Toc119927871"/>
      <w:bookmarkStart w:id="4848" w:name="_Toc124522673"/>
      <w:bookmarkStart w:id="4849" w:name="_Toc124772946"/>
      <w:bookmarkStart w:id="4850" w:name="_Toc124774209"/>
      <w:bookmarkStart w:id="4851" w:name="_Toc124841471"/>
      <w:bookmarkStart w:id="4852" w:name="_Toc124842172"/>
      <w:bookmarkStart w:id="4853" w:name="_Toc509399690"/>
      <w:bookmarkStart w:id="4854" w:name="_Toc157171805"/>
      <w:bookmarkEnd w:id="4799"/>
      <w:bookmarkEnd w:id="4800"/>
      <w:r>
        <w:t>Investment Powers in General</w:t>
      </w:r>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4"/>
    </w:p>
    <w:p w14:paraId="17057422" w14:textId="2C086CE5" w:rsidR="001C63A6" w:rsidRDefault="001C63A6" w:rsidP="001C63A6">
      <w:pPr>
        <w:pStyle w:val="TextHeading2"/>
      </w:pPr>
      <w:r>
        <w:t xml:space="preserve">If an Investment </w:t>
      </w:r>
      <w:r w:rsidR="00751794">
        <w:t>Advisor</w:t>
      </w:r>
      <w:r>
        <w:t xml:space="preserve"> is then serving, the Trustee shall follow the direction of the Investment </w:t>
      </w:r>
      <w:r w:rsidR="00751794">
        <w:t>Advisor</w:t>
      </w:r>
      <w:r>
        <w:t xml:space="preserve"> in all respects in managing trust investments.</w:t>
      </w:r>
    </w:p>
    <w:p w14:paraId="4744F0F3" w14:textId="3CCF4C82" w:rsidR="001C63A6" w:rsidRDefault="001C63A6" w:rsidP="001C63A6">
      <w:pPr>
        <w:pStyle w:val="TextHeading2"/>
      </w:pPr>
      <w:r>
        <w:t xml:space="preserve">Without limiting the authority of the Investment </w:t>
      </w:r>
      <w:r w:rsidR="00751794">
        <w:t>Advisor</w:t>
      </w:r>
      <w:r>
        <w:t xml:space="preserve"> and unless otherwise directed by the Investment </w:t>
      </w:r>
      <w:r w:rsidR="00751794">
        <w:t>Advisor</w:t>
      </w:r>
      <w:r>
        <w:t xml:space="preserve">, the Trustee may invest in any type of investment that the Trustee determines </w:t>
      </w:r>
      <w:r>
        <w:lastRenderedPageBreak/>
        <w:t xml:space="preserve">is consistent with the investment goals of the trust, whether inside or outside the geographic borders of the United States of America and its possessions or territories, </w:t>
      </w:r>
      <w:r w:rsidR="00C853A8">
        <w:t>considering</w:t>
      </w:r>
      <w:r>
        <w:t xml:space="preserve"> the overall investment portfolio of the trust.</w:t>
      </w:r>
    </w:p>
    <w:p w14:paraId="3ADC87C0" w14:textId="77777777" w:rsidR="001C63A6" w:rsidRDefault="001C63A6" w:rsidP="001C63A6">
      <w:pPr>
        <w:pStyle w:val="TextHeading2"/>
      </w:pPr>
      <w:r>
        <w:t>Without limiting the Trustee’s investment authority in any way, the Trustee shall exercise reasonable care and skill in selecting and retaining trust investments.  The Trustee shall account for the following in choosing investments:</w:t>
      </w:r>
    </w:p>
    <w:p w14:paraId="395092B0" w14:textId="77777777" w:rsidR="001C63A6" w:rsidRDefault="001C63A6" w:rsidP="005272CE">
      <w:pPr>
        <w:pStyle w:val="TextHeading3"/>
        <w:numPr>
          <w:ilvl w:val="0"/>
          <w:numId w:val="19"/>
        </w:numPr>
        <w:spacing w:before="0" w:after="0"/>
        <w:ind w:left="360"/>
      </w:pPr>
      <w:r>
        <w:t>the potential return from the investment, both in income and appreciation;</w:t>
      </w:r>
    </w:p>
    <w:p w14:paraId="63183DC8" w14:textId="77777777" w:rsidR="001C63A6" w:rsidRDefault="001C63A6" w:rsidP="005272CE">
      <w:pPr>
        <w:pStyle w:val="TextHeading3"/>
        <w:numPr>
          <w:ilvl w:val="0"/>
          <w:numId w:val="19"/>
        </w:numPr>
        <w:spacing w:before="0" w:after="0"/>
        <w:ind w:left="360"/>
      </w:pPr>
      <w:r>
        <w:t>the potential income tax consequences of the investment;</w:t>
      </w:r>
    </w:p>
    <w:p w14:paraId="34070550" w14:textId="77777777" w:rsidR="001C63A6" w:rsidRDefault="001C63A6" w:rsidP="005272CE">
      <w:pPr>
        <w:pStyle w:val="TextHeading3"/>
        <w:numPr>
          <w:ilvl w:val="0"/>
          <w:numId w:val="19"/>
        </w:numPr>
        <w:spacing w:before="0" w:after="0"/>
        <w:ind w:left="360"/>
      </w:pPr>
      <w:r>
        <w:t>the investment’s potential for volatility; and</w:t>
      </w:r>
    </w:p>
    <w:p w14:paraId="0C6397DF" w14:textId="46D43F48" w:rsidR="001C63A6" w:rsidRDefault="001C63A6" w:rsidP="005272CE">
      <w:pPr>
        <w:pStyle w:val="TextHeading3"/>
        <w:numPr>
          <w:ilvl w:val="0"/>
          <w:numId w:val="19"/>
        </w:numPr>
        <w:spacing w:before="0" w:after="0"/>
        <w:ind w:left="360"/>
      </w:pPr>
      <w:r>
        <w:t xml:space="preserve">the role the investment </w:t>
      </w:r>
      <w:r w:rsidR="00C02331">
        <w:t>sha</w:t>
      </w:r>
      <w:r>
        <w:t>ll play in the trust’s portfolio.</w:t>
      </w:r>
    </w:p>
    <w:p w14:paraId="63C5F644" w14:textId="77777777" w:rsidR="001C63A6" w:rsidRDefault="001C63A6" w:rsidP="001C63A6">
      <w:pPr>
        <w:pStyle w:val="TextHeading2"/>
      </w:pPr>
      <w:r>
        <w:rPr>
          <w:snapToGrid w:val="0"/>
        </w:rPr>
        <w:t xml:space="preserve">The </w:t>
      </w:r>
      <w:r>
        <w:t xml:space="preserve">Trustee shall also consider the possible effects of inflation or deflation, changes in global and US economic conditions, transaction expenses, and the trust’s need for liquidity while arranging the trust’s investment portfolio. </w:t>
      </w:r>
    </w:p>
    <w:p w14:paraId="3C8567A5" w14:textId="77777777" w:rsidR="001C63A6" w:rsidRDefault="001C63A6" w:rsidP="001C63A6">
      <w:pPr>
        <w:pStyle w:val="TextHeading2"/>
      </w:pPr>
      <w:r>
        <w:t xml:space="preserve">The Trustee may acquire and retain investments not regarded as traditional or suitable assets for trusts, including investments that would be forbidden or regarded as imprudent, improper, or unlawful by the </w:t>
      </w:r>
      <w:r>
        <w:rPr>
          <w:i/>
        </w:rPr>
        <w:t>prudent person</w:t>
      </w:r>
      <w:r>
        <w:t xml:space="preserve"> rule, </w:t>
      </w:r>
      <w:r>
        <w:rPr>
          <w:i/>
        </w:rPr>
        <w:t>prudent investor</w:t>
      </w:r>
      <w:r>
        <w:t xml:space="preserve"> rule, or any other rule or law that restricts a fiduciary’s investment flexibility.  The Trustee may invest in any type of property, wherever located, including any type of security or option, improved or unimproved real property, and tangible or intangible personal property.  The investment may be in any manner, including direct purchase, joint ventures, partnerships, limited partnerships, limited liability companies, corporations, mutual funds, business trusts, or any other form of participation or ownership.  In making investments, the Trustee may disregard:</w:t>
      </w:r>
    </w:p>
    <w:p w14:paraId="64E5EFB8" w14:textId="77777777" w:rsidR="001C63A6" w:rsidRDefault="001C63A6" w:rsidP="005272CE">
      <w:pPr>
        <w:pStyle w:val="TextHeading3"/>
        <w:numPr>
          <w:ilvl w:val="0"/>
          <w:numId w:val="27"/>
        </w:numPr>
        <w:spacing w:after="0"/>
        <w:ind w:left="360" w:right="0"/>
      </w:pPr>
      <w:r>
        <w:t>whether an investment or collective trust investments shall produce a reasonable rate of return or result in the preservation of principal;</w:t>
      </w:r>
    </w:p>
    <w:p w14:paraId="642A4A52" w14:textId="77777777" w:rsidR="001C63A6" w:rsidRDefault="001C63A6" w:rsidP="005272CE">
      <w:pPr>
        <w:pStyle w:val="TextHeading3"/>
        <w:numPr>
          <w:ilvl w:val="0"/>
          <w:numId w:val="27"/>
        </w:numPr>
        <w:spacing w:before="0" w:after="0"/>
        <w:ind w:left="360" w:right="0"/>
      </w:pPr>
      <w:r>
        <w:t>whether the acquisition or retention of an investment or collective trust investments are consistent with any duty of impartiality as to the different beneficiaries;</w:t>
      </w:r>
    </w:p>
    <w:p w14:paraId="45721BE2" w14:textId="77777777" w:rsidR="001C63A6" w:rsidRDefault="001C63A6" w:rsidP="005272CE">
      <w:pPr>
        <w:pStyle w:val="TextHeading3"/>
        <w:numPr>
          <w:ilvl w:val="0"/>
          <w:numId w:val="27"/>
        </w:numPr>
        <w:spacing w:before="0" w:after="0"/>
        <w:ind w:left="360" w:right="0"/>
      </w:pPr>
      <w:r>
        <w:t>whether the trust is diversified; and</w:t>
      </w:r>
    </w:p>
    <w:p w14:paraId="45A47CC0" w14:textId="77777777" w:rsidR="001C63A6" w:rsidRDefault="001C63A6" w:rsidP="005272CE">
      <w:pPr>
        <w:pStyle w:val="TextHeading3"/>
        <w:numPr>
          <w:ilvl w:val="0"/>
          <w:numId w:val="27"/>
        </w:numPr>
        <w:spacing w:before="0"/>
        <w:ind w:left="360" w:right="0"/>
      </w:pPr>
      <w:r>
        <w:t>whether any trust investment would traditionally be classified as too risky or speculative for trusts.</w:t>
      </w:r>
    </w:p>
    <w:p w14:paraId="5252AECF" w14:textId="77777777" w:rsidR="001C63A6" w:rsidRDefault="001C63A6" w:rsidP="001C63A6">
      <w:pPr>
        <w:pStyle w:val="TextHeading2"/>
      </w:pPr>
      <w:r>
        <w:t>There is no duty to diversify trust assets.  The Trustee and the Investment Advisor, if one is serving, have sole and absolute discretion in determining acceptable risk and proper investment strategy.</w:t>
      </w:r>
    </w:p>
    <w:p w14:paraId="49092BF7" w14:textId="04C29E9D" w:rsidR="001C63A6" w:rsidRDefault="001C63A6" w:rsidP="001C63A6">
      <w:pPr>
        <w:pStyle w:val="TextHeading2"/>
      </w:pPr>
      <w:r>
        <w:t xml:space="preserve">The Trustee may delegate </w:t>
      </w:r>
      <w:r w:rsidR="00D97E4B">
        <w:t xml:space="preserve">the Trustee’s </w:t>
      </w:r>
      <w:r>
        <w:t xml:space="preserve">discretion to manage trust investments to any registered investment advisor or corporate fiduciary.  </w:t>
      </w:r>
    </w:p>
    <w:p w14:paraId="5394D130" w14:textId="77777777" w:rsidR="00DC6CB6" w:rsidRDefault="00DC6CB6" w:rsidP="00900F19">
      <w:pPr>
        <w:pStyle w:val="Heading2"/>
      </w:pPr>
      <w:bookmarkStart w:id="4855" w:name="_Ref289678592"/>
      <w:bookmarkStart w:id="4856" w:name="_Toc487886889"/>
      <w:bookmarkStart w:id="4857" w:name="_Toc13579347"/>
      <w:bookmarkStart w:id="4858" w:name="_Toc13581734"/>
      <w:bookmarkStart w:id="4859" w:name="_Toc13581832"/>
      <w:bookmarkStart w:id="4860" w:name="_Toc13582483"/>
      <w:bookmarkStart w:id="4861" w:name="_Toc13583282"/>
      <w:bookmarkStart w:id="4862" w:name="_Toc13666062"/>
      <w:bookmarkStart w:id="4863" w:name="_Toc13739504"/>
      <w:bookmarkStart w:id="4864" w:name="_Toc24466609"/>
      <w:bookmarkStart w:id="4865" w:name="_Toc24468790"/>
      <w:bookmarkStart w:id="4866" w:name="_Toc24470229"/>
      <w:bookmarkStart w:id="4867" w:name="_Toc37053410"/>
      <w:bookmarkStart w:id="4868" w:name="_Toc38117602"/>
      <w:bookmarkStart w:id="4869" w:name="_Toc38359439"/>
      <w:bookmarkStart w:id="4870" w:name="_Toc38360439"/>
      <w:bookmarkStart w:id="4871" w:name="_Toc46999379"/>
      <w:bookmarkStart w:id="4872" w:name="_Toc47001140"/>
      <w:bookmarkStart w:id="4873" w:name="_Toc56766936"/>
      <w:bookmarkStart w:id="4874" w:name="_Toc57030889"/>
      <w:bookmarkStart w:id="4875" w:name="_Toc57031005"/>
      <w:bookmarkStart w:id="4876" w:name="_Toc57031662"/>
      <w:bookmarkStart w:id="4877" w:name="_Toc63505093"/>
      <w:bookmarkStart w:id="4878" w:name="_Toc63505222"/>
      <w:bookmarkStart w:id="4879" w:name="_Toc63513134"/>
      <w:bookmarkStart w:id="4880" w:name="_Toc63514730"/>
      <w:bookmarkStart w:id="4881" w:name="_Toc63514914"/>
      <w:bookmarkStart w:id="4882" w:name="_Toc63516300"/>
      <w:bookmarkStart w:id="4883" w:name="_Toc63516429"/>
      <w:bookmarkStart w:id="4884" w:name="_Toc63516557"/>
      <w:bookmarkStart w:id="4885" w:name="_Toc86407317"/>
      <w:bookmarkStart w:id="4886" w:name="_Toc86407693"/>
      <w:bookmarkStart w:id="4887" w:name="_Toc113001472"/>
      <w:bookmarkStart w:id="4888" w:name="_Toc113001600"/>
      <w:bookmarkStart w:id="4889" w:name="_Toc115339562"/>
      <w:bookmarkStart w:id="4890" w:name="_Toc115763819"/>
      <w:bookmarkStart w:id="4891" w:name="_Toc115765632"/>
      <w:bookmarkStart w:id="4892" w:name="_Toc115765760"/>
      <w:bookmarkStart w:id="4893" w:name="_Toc115769899"/>
      <w:bookmarkStart w:id="4894" w:name="_Toc119050157"/>
      <w:bookmarkStart w:id="4895" w:name="_Toc119056201"/>
      <w:bookmarkStart w:id="4896" w:name="_Toc119070257"/>
      <w:bookmarkStart w:id="4897" w:name="_Toc119467987"/>
      <w:bookmarkStart w:id="4898" w:name="_Toc119664478"/>
      <w:bookmarkStart w:id="4899" w:name="_Toc119664877"/>
      <w:bookmarkStart w:id="4900" w:name="_Toc119927872"/>
      <w:bookmarkStart w:id="4901" w:name="_Toc124522674"/>
      <w:bookmarkStart w:id="4902" w:name="_Toc124772947"/>
      <w:bookmarkStart w:id="4903" w:name="_Toc124774210"/>
      <w:bookmarkStart w:id="4904" w:name="_Toc124841472"/>
      <w:bookmarkStart w:id="4905" w:name="_Toc124842173"/>
      <w:bookmarkStart w:id="4906" w:name="_Toc157171806"/>
      <w:r>
        <w:t>Banking Powers</w:t>
      </w:r>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p>
    <w:p w14:paraId="7C22D993" w14:textId="77777777" w:rsidR="00D20F18" w:rsidRDefault="00D20F18" w:rsidP="00D20F18">
      <w:pPr>
        <w:pStyle w:val="TextHeading2"/>
      </w:pPr>
      <w:r>
        <w:t>The Trustee may establish any type of bank account in any banking institution the Trustee chooses.  If the Trustee makes frequent disbursements from an account, the account does not need to be interest bearing.  The Trustee may authorize withdrawals from an account in any manner.</w:t>
      </w:r>
    </w:p>
    <w:p w14:paraId="6001C3E0" w14:textId="77777777" w:rsidR="00D20F18" w:rsidRDefault="00D20F18" w:rsidP="00D20F18">
      <w:pPr>
        <w:pStyle w:val="TextHeading2"/>
      </w:pPr>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23F9297" w14:textId="77777777" w:rsidR="00DC6CB6" w:rsidRDefault="00DC6CB6" w:rsidP="00900F19">
      <w:pPr>
        <w:pStyle w:val="Heading2"/>
      </w:pPr>
      <w:bookmarkStart w:id="4907" w:name="_Toc487886890"/>
      <w:bookmarkStart w:id="4908" w:name="_Toc13579348"/>
      <w:bookmarkStart w:id="4909" w:name="_Toc13581735"/>
      <w:bookmarkStart w:id="4910" w:name="_Toc13581833"/>
      <w:bookmarkStart w:id="4911" w:name="_Toc13582484"/>
      <w:bookmarkStart w:id="4912" w:name="_Toc13583283"/>
      <w:bookmarkStart w:id="4913" w:name="_Toc13666063"/>
      <w:bookmarkStart w:id="4914" w:name="_Toc13739505"/>
      <w:bookmarkStart w:id="4915" w:name="_Toc24466610"/>
      <w:bookmarkStart w:id="4916" w:name="_Toc24468791"/>
      <w:bookmarkStart w:id="4917" w:name="_Toc24470230"/>
      <w:bookmarkStart w:id="4918" w:name="_Toc37053411"/>
      <w:bookmarkStart w:id="4919" w:name="_Toc38117603"/>
      <w:bookmarkStart w:id="4920" w:name="_Toc38359440"/>
      <w:bookmarkStart w:id="4921" w:name="_Toc38360440"/>
      <w:bookmarkStart w:id="4922" w:name="_Toc46999380"/>
      <w:bookmarkStart w:id="4923" w:name="_Toc47001141"/>
      <w:bookmarkStart w:id="4924" w:name="_Toc56766937"/>
      <w:bookmarkStart w:id="4925" w:name="_Toc57030890"/>
      <w:bookmarkStart w:id="4926" w:name="_Toc57031006"/>
      <w:bookmarkStart w:id="4927" w:name="_Toc57031663"/>
      <w:bookmarkStart w:id="4928" w:name="_Toc63505094"/>
      <w:bookmarkStart w:id="4929" w:name="_Toc63505223"/>
      <w:bookmarkStart w:id="4930" w:name="_Toc63513135"/>
      <w:bookmarkStart w:id="4931" w:name="_Toc63514731"/>
      <w:bookmarkStart w:id="4932" w:name="_Toc63514915"/>
      <w:bookmarkStart w:id="4933" w:name="_Toc63516301"/>
      <w:bookmarkStart w:id="4934" w:name="_Toc63516430"/>
      <w:bookmarkStart w:id="4935" w:name="_Toc63516558"/>
      <w:bookmarkStart w:id="4936" w:name="_Toc86407318"/>
      <w:bookmarkStart w:id="4937" w:name="_Toc86407694"/>
      <w:bookmarkStart w:id="4938" w:name="_Toc113001473"/>
      <w:bookmarkStart w:id="4939" w:name="_Toc113001601"/>
      <w:bookmarkStart w:id="4940" w:name="_Toc115339563"/>
      <w:bookmarkStart w:id="4941" w:name="_Toc115763820"/>
      <w:bookmarkStart w:id="4942" w:name="_Toc115765633"/>
      <w:bookmarkStart w:id="4943" w:name="_Toc115765761"/>
      <w:bookmarkStart w:id="4944" w:name="_Toc115769900"/>
      <w:bookmarkStart w:id="4945" w:name="_Toc119050158"/>
      <w:bookmarkStart w:id="4946" w:name="_Toc119056202"/>
      <w:bookmarkStart w:id="4947" w:name="_Toc119070258"/>
      <w:bookmarkStart w:id="4948" w:name="_Toc119467988"/>
      <w:bookmarkStart w:id="4949" w:name="_Toc119664479"/>
      <w:bookmarkStart w:id="4950" w:name="_Toc119664878"/>
      <w:bookmarkStart w:id="4951" w:name="_Toc119927873"/>
      <w:bookmarkStart w:id="4952" w:name="_Toc124522675"/>
      <w:bookmarkStart w:id="4953" w:name="_Toc124772948"/>
      <w:bookmarkStart w:id="4954" w:name="_Toc124774211"/>
      <w:bookmarkStart w:id="4955" w:name="_Toc124841473"/>
      <w:bookmarkStart w:id="4956" w:name="_Toc124842174"/>
      <w:bookmarkStart w:id="4957" w:name="_Toc157171807"/>
      <w:r>
        <w:lastRenderedPageBreak/>
        <w:t>Business Powers</w:t>
      </w:r>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p>
    <w:p w14:paraId="5934E724" w14:textId="4880CB53" w:rsidR="000D43E8" w:rsidRDefault="000D43E8" w:rsidP="000D43E8">
      <w:pPr>
        <w:pStyle w:val="TextHeading2"/>
      </w:pPr>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w:t>
      </w:r>
      <w:r w:rsidR="00D77441">
        <w:t>instrument</w:t>
      </w:r>
      <w:r>
        <w:t xml:space="preserve">.  </w:t>
      </w:r>
    </w:p>
    <w:p w14:paraId="5D942B6A" w14:textId="77777777" w:rsidR="000D43E8" w:rsidRDefault="000D43E8" w:rsidP="000D43E8">
      <w:pPr>
        <w:pStyle w:val="Heading3"/>
      </w:pPr>
      <w:r>
        <w:t>No Duty to Diversify</w:t>
      </w:r>
    </w:p>
    <w:p w14:paraId="18526B76" w14:textId="60E37EAD" w:rsidR="000D43E8" w:rsidRDefault="000D43E8" w:rsidP="00837D8C">
      <w:pPr>
        <w:pStyle w:val="TextHeading3"/>
        <w:ind w:right="0"/>
      </w:pPr>
      <w:r>
        <w:t xml:space="preserve">Notwithstanding any duty to diversify imposed by state law or any other provision of this instrument, the Trustee may acquire or indefinitely retain any </w:t>
      </w:r>
      <w:r w:rsidR="000A44FE">
        <w:t xml:space="preserve">ownership </w:t>
      </w:r>
      <w:r>
        <w:t>interest</w:t>
      </w:r>
      <w:r w:rsidR="00835C58">
        <w:t xml:space="preserve"> </w:t>
      </w:r>
      <w:r>
        <w:t xml:space="preserve">in or indebtedness of any closely held or non-publicly traded entity in which the </w:t>
      </w:r>
      <w:r w:rsidR="0093115C">
        <w:t xml:space="preserve">trust, </w:t>
      </w:r>
      <w:r w:rsidR="0013232A">
        <w:t xml:space="preserve">a Grantor, the </w:t>
      </w:r>
      <w:r w:rsidR="0093115C">
        <w:t>Grantors</w:t>
      </w:r>
      <w:r>
        <w:t xml:space="preserve">, </w:t>
      </w:r>
      <w:r w:rsidR="00091F93">
        <w:t xml:space="preserve">a Grantor’s </w:t>
      </w:r>
      <w:r w:rsidR="00B32A71">
        <w:t xml:space="preserve">or the Grantors’ </w:t>
      </w:r>
      <w:r w:rsidR="00091F93">
        <w:t xml:space="preserve">descendant, </w:t>
      </w:r>
      <w:r w:rsidR="00A50BBF">
        <w:t xml:space="preserve">or </w:t>
      </w:r>
      <w:r>
        <w:t xml:space="preserve">spouses of </w:t>
      </w:r>
      <w:r w:rsidR="00091F93">
        <w:t xml:space="preserve">a Grantor’s or the </w:t>
      </w:r>
      <w:r w:rsidR="00FE3EAC">
        <w:t xml:space="preserve">Grantors’ </w:t>
      </w:r>
      <w:r>
        <w:t xml:space="preserve">descendants have an ownership interest (the </w:t>
      </w:r>
      <w:r>
        <w:rPr>
          <w:i/>
        </w:rPr>
        <w:t>business interests</w:t>
      </w:r>
      <w:r>
        <w:t>), and even though any business interest may constitute all or a substantial portion of the trust property.  The Trustee may invest or indefinitely retain all or any part of trust property in these business interests, regardless of any resulting risk, lack of income, diversification, or marketability.  The prudent investor rule is waived, as is the Trustee’s standard of care and duty to diversify with respect to the acquisition or retention of these business interests.</w:t>
      </w:r>
    </w:p>
    <w:p w14:paraId="2CF13B33" w14:textId="0B208834" w:rsidR="000D43E8" w:rsidRDefault="000D43E8" w:rsidP="00837D8C">
      <w:pPr>
        <w:pStyle w:val="TextHeading3"/>
        <w:ind w:right="0"/>
      </w:pPr>
      <w:r>
        <w:t xml:space="preserve">It is recognized that the value of a non-controlling interest in a business entity may be less than the underlying value of the entity’s net assets.  Nevertheless, the Trustee may acquire </w:t>
      </w:r>
      <w:r w:rsidR="00A50BBF">
        <w:t xml:space="preserve">and </w:t>
      </w:r>
      <w:r>
        <w:t xml:space="preserve">retain any non-controlling business interests.  </w:t>
      </w:r>
    </w:p>
    <w:p w14:paraId="3D78E93F" w14:textId="77777777" w:rsidR="000D43E8" w:rsidRDefault="000D43E8" w:rsidP="000D43E8">
      <w:pPr>
        <w:pStyle w:val="Heading3"/>
      </w:pPr>
      <w:r>
        <w:t>Specific Management Powers</w:t>
      </w:r>
    </w:p>
    <w:p w14:paraId="6298E7EE" w14:textId="77777777" w:rsidR="000D43E8" w:rsidRDefault="000D43E8" w:rsidP="00837D8C">
      <w:pPr>
        <w:pStyle w:val="TextHeading3"/>
        <w:ind w:right="0"/>
      </w:pPr>
      <w:r>
        <w:t xml:space="preserve">The Trustee has all power and authority necessary to manage and operate any business owned by the trust, whether directly or indirectly, including the express powers set forth in this Subsection.  The Trustee may participate directly in the conduct of the business, by serving as a general partner of a limited partnership, a member, manager or managing member of a limited liability company, or a shareholder of a corporation, or may employ others to serve in that capacity. </w:t>
      </w:r>
    </w:p>
    <w:p w14:paraId="1F0691B2" w14:textId="77777777" w:rsidR="000D43E8" w:rsidRDefault="000D43E8" w:rsidP="00837D8C">
      <w:pPr>
        <w:pStyle w:val="TextHeading3"/>
        <w:ind w:right="0"/>
      </w:pPr>
      <w:r>
        <w:t xml:space="preserve">The Trustee may participate in the management of the business and delegate management duties and powers to any employee, manager, partner, or associate of the business, without incurring any liability for the delegation.  To the extent that the business interest held by the trust is not one that includes management powers (such as a minority stock interest, limited partnership interest, or a membership interest in a limited liability company), the Trustee has no obligation to supervise the management of the underlying assets, and no liability for the actions of those who do manage the business. </w:t>
      </w:r>
    </w:p>
    <w:p w14:paraId="5A101348" w14:textId="77777777" w:rsidR="000D43E8" w:rsidRDefault="000D43E8" w:rsidP="00837D8C">
      <w:pPr>
        <w:pStyle w:val="TextHeading3"/>
        <w:ind w:right="0"/>
      </w:pPr>
      <w:r>
        <w:t>The Trustee may enter into management trusts and nominee trusts in which the Trustee and the trust may serve as the exclusive manager or nominee of property or property interests on behalf of any limited partnership, limited liability company, or corporation.</w:t>
      </w:r>
    </w:p>
    <w:p w14:paraId="35C0A525" w14:textId="77777777" w:rsidR="000D43E8" w:rsidRDefault="000D43E8" w:rsidP="00837D8C">
      <w:pPr>
        <w:pStyle w:val="TextHeading3"/>
        <w:ind w:right="0"/>
      </w:pPr>
      <w:r>
        <w:t xml:space="preserve">The Trustee, individually, or if the Trustee is a corporate fiduciary, then an employee of the Trustee, may act as a director, general or limited partner, associate, or officer of the business. </w:t>
      </w:r>
    </w:p>
    <w:p w14:paraId="3A8C5D2D" w14:textId="77777777" w:rsidR="000D43E8" w:rsidRDefault="000D43E8" w:rsidP="00837D8C">
      <w:pPr>
        <w:pStyle w:val="TextHeading3"/>
        <w:ind w:right="0"/>
      </w:pPr>
      <w:r>
        <w:t xml:space="preserve">The Trustee may participate with any other person or entity in the formation or continuation of a partnership either as a general or limited partner, or in any joint venture.  The Trustee may exercise all the powers of management necessary and incidental to a membership in </w:t>
      </w:r>
      <w:r>
        <w:lastRenderedPageBreak/>
        <w:t xml:space="preserve">the partnership, limited partnership, or joint venture, including making charitable contributions. </w:t>
      </w:r>
    </w:p>
    <w:p w14:paraId="35DF4DEE" w14:textId="77777777" w:rsidR="000D43E8" w:rsidRDefault="000D43E8" w:rsidP="00837D8C">
      <w:pPr>
        <w:pStyle w:val="TextHeading3"/>
        <w:ind w:right="0"/>
      </w:pPr>
      <w:r>
        <w:t>The Trustee may reduce, expand, limit, or otherwise adjust the operation or policy of the business.  The Trustee may subject the trust’s principal and income to the risks of the business for any term or period, as the Trustee determines.</w:t>
      </w:r>
    </w:p>
    <w:p w14:paraId="52BD8158" w14:textId="77777777" w:rsidR="000D43E8" w:rsidRDefault="000D43E8" w:rsidP="00837D8C">
      <w:pPr>
        <w:pStyle w:val="TextHeading3"/>
        <w:ind w:right="0"/>
      </w:pPr>
      <w:r>
        <w:t>For any business in which the trust has an interest, the Trustee may advance money or other property, make loans (subordinated or otherwise) of cash or securities, and guarantee the loans of others made to the business.  The Trustee may borrow money for the business, either alone or with other persons interested in the business and may secure the loan or loans by a pledge or mortgage of any part of any property.</w:t>
      </w:r>
    </w:p>
    <w:p w14:paraId="4B17FDA9" w14:textId="77777777" w:rsidR="000D43E8" w:rsidRDefault="000D43E8" w:rsidP="00837D8C">
      <w:pPr>
        <w:pStyle w:val="TextHeading3"/>
        <w:ind w:right="0"/>
      </w:pPr>
      <w:r>
        <w:t xml:space="preserve">The Trustee may select and vote for directors, partners, associates, and officers of the business.  The Trustee may enter into owners’ agreements with a business in which the trust has an interest or with the other owners of the business. </w:t>
      </w:r>
    </w:p>
    <w:p w14:paraId="726B1D6D" w14:textId="77777777" w:rsidR="000D43E8" w:rsidRDefault="000D43E8" w:rsidP="00837D8C">
      <w:pPr>
        <w:pStyle w:val="TextHeading3"/>
        <w:ind w:right="0"/>
      </w:pPr>
      <w:r>
        <w:t xml:space="preserve">The Trustee may execute agreements and amendments to agreements as may be necessary to the operation of the business, including stockholder agreements, partnership agreements, buy-sell agreements, and operating agreements for limited liability companies. </w:t>
      </w:r>
    </w:p>
    <w:p w14:paraId="1254C10E" w14:textId="77777777" w:rsidR="000D43E8" w:rsidRDefault="000D43E8" w:rsidP="00837D8C">
      <w:pPr>
        <w:pStyle w:val="TextHeading3"/>
        <w:ind w:right="0"/>
      </w:pPr>
      <w:r>
        <w:t xml:space="preserve">The Trustee may generally exercise any powers necessary for the continuation, management, sale, or dissolution of the business. </w:t>
      </w:r>
    </w:p>
    <w:p w14:paraId="587F03A3" w14:textId="77777777" w:rsidR="000D43E8" w:rsidRDefault="000D43E8" w:rsidP="00837D8C">
      <w:pPr>
        <w:pStyle w:val="TextHeading3"/>
        <w:ind w:right="0"/>
      </w:pPr>
      <w:r>
        <w:t>The Trustee may participate in the sale, reorganization, merger, consolidation, recapitalization, or liquidation of the business.  The Trustee may sell or liquidate the business or business interest on terms the Trustee deems advisable and in the best interests of the trust and the beneficiaries.  The Trustee may sell any business interest held by the trust to one or more of the beneficiaries or to any trust in which a majority of the beneficiaries are beneficiaries.  The Trustee may make the sale in exchange for cash, a private annuity, an installment note, or any combination.</w:t>
      </w:r>
    </w:p>
    <w:p w14:paraId="1BBB5DFB" w14:textId="77777777" w:rsidR="000D43E8" w:rsidRDefault="000D43E8" w:rsidP="00837D8C">
      <w:pPr>
        <w:pStyle w:val="TextHeading3"/>
        <w:ind w:right="0"/>
      </w:pPr>
      <w:r>
        <w:t>The Trustee may exercise all business powers granted in this instrument even though the Trustee may be personally invested in or otherwise involved with the business.</w:t>
      </w:r>
    </w:p>
    <w:p w14:paraId="7E1130E2" w14:textId="77777777" w:rsidR="000D43E8" w:rsidRDefault="000D43E8" w:rsidP="00837D8C">
      <w:pPr>
        <w:pStyle w:val="Heading3"/>
        <w:ind w:right="0"/>
      </w:pPr>
      <w:r>
        <w:t>Business Liabilities</w:t>
      </w:r>
    </w:p>
    <w:p w14:paraId="748D51F9" w14:textId="43320739" w:rsidR="000D43E8" w:rsidRDefault="000D43E8" w:rsidP="00837D8C">
      <w:pPr>
        <w:pStyle w:val="TextHeading3"/>
        <w:ind w:right="0"/>
      </w:pPr>
      <w:r>
        <w:t xml:space="preserve">If any tort or contract liability arises in connection with the business, and if the trust is liable, the Trustee </w:t>
      </w:r>
      <w:r w:rsidR="00A50BBF">
        <w:t>sha</w:t>
      </w:r>
      <w:r>
        <w:t>ll first satisfy the liability from the assets of the business, and only then from other trust property as determined by the Trustee.</w:t>
      </w:r>
    </w:p>
    <w:p w14:paraId="6C8EB1AB" w14:textId="77777777" w:rsidR="000D43E8" w:rsidRDefault="000D43E8" w:rsidP="00837D8C">
      <w:pPr>
        <w:pStyle w:val="Heading3"/>
        <w:ind w:right="0"/>
      </w:pPr>
      <w:r>
        <w:t>Trustee Compensation</w:t>
      </w:r>
    </w:p>
    <w:p w14:paraId="3942E2D6" w14:textId="5E6A87B9" w:rsidR="000D43E8" w:rsidRDefault="000D43E8" w:rsidP="00837D8C">
      <w:pPr>
        <w:pStyle w:val="TextHeading3"/>
        <w:ind w:right="0"/>
      </w:pPr>
      <w:r>
        <w:t xml:space="preserve">In addition to the compensation set forth in </w:t>
      </w:r>
      <w:r w:rsidR="000B29FD">
        <w:t>Section</w:t>
      </w:r>
      <w:r w:rsidR="00F212A8">
        <w:t xml:space="preserve"> </w:t>
      </w:r>
      <w:r>
        <w:t>10.08, the Trustee may receive additional reasonable compensation for services in connection with the operation of the business.  The Trustee may receive this compensation directly from the business, the trust or both.</w:t>
      </w:r>
    </w:p>
    <w:p w14:paraId="5604ED01" w14:textId="77777777" w:rsidR="000D43E8" w:rsidRDefault="000D43E8" w:rsidP="00837D8C">
      <w:pPr>
        <w:pStyle w:val="Heading3"/>
        <w:ind w:right="0"/>
      </w:pPr>
      <w:r>
        <w:t>Conflicts of Interest</w:t>
      </w:r>
    </w:p>
    <w:p w14:paraId="16052139" w14:textId="77777777" w:rsidR="000D43E8" w:rsidRDefault="000D43E8" w:rsidP="00837D8C">
      <w:pPr>
        <w:pStyle w:val="TextHeading3"/>
        <w:ind w:right="0"/>
      </w:pPr>
      <w:r>
        <w:t>The Trustee may exercise all powers granted in this instrument even though the Trustee may be involved with or have a personal interest in the business.</w:t>
      </w:r>
    </w:p>
    <w:p w14:paraId="1734396D" w14:textId="77777777" w:rsidR="00DC6CB6" w:rsidRDefault="00DC6CB6" w:rsidP="00900F19">
      <w:pPr>
        <w:pStyle w:val="Heading2"/>
      </w:pPr>
      <w:bookmarkStart w:id="4958" w:name="_Toc487886891"/>
      <w:bookmarkStart w:id="4959" w:name="_Toc13579349"/>
      <w:bookmarkStart w:id="4960" w:name="_Toc13581736"/>
      <w:bookmarkStart w:id="4961" w:name="_Toc13581834"/>
      <w:bookmarkStart w:id="4962" w:name="_Toc13582485"/>
      <w:bookmarkStart w:id="4963" w:name="_Toc13583284"/>
      <w:bookmarkStart w:id="4964" w:name="_Toc13666064"/>
      <w:bookmarkStart w:id="4965" w:name="_Toc13739506"/>
      <w:bookmarkStart w:id="4966" w:name="_Toc24466611"/>
      <w:bookmarkStart w:id="4967" w:name="_Toc24468792"/>
      <w:bookmarkStart w:id="4968" w:name="_Toc24470231"/>
      <w:bookmarkStart w:id="4969" w:name="_Toc37053412"/>
      <w:bookmarkStart w:id="4970" w:name="_Toc38117604"/>
      <w:bookmarkStart w:id="4971" w:name="_Toc38359441"/>
      <w:bookmarkStart w:id="4972" w:name="_Toc38360441"/>
      <w:bookmarkStart w:id="4973" w:name="_Toc46999381"/>
      <w:bookmarkStart w:id="4974" w:name="_Toc47001142"/>
      <w:bookmarkStart w:id="4975" w:name="_Toc56766938"/>
      <w:bookmarkStart w:id="4976" w:name="_Toc57030891"/>
      <w:bookmarkStart w:id="4977" w:name="_Toc57031007"/>
      <w:bookmarkStart w:id="4978" w:name="_Toc57031664"/>
      <w:bookmarkStart w:id="4979" w:name="_Toc63505095"/>
      <w:bookmarkStart w:id="4980" w:name="_Toc63505224"/>
      <w:bookmarkStart w:id="4981" w:name="_Toc63513136"/>
      <w:bookmarkStart w:id="4982" w:name="_Toc63514732"/>
      <w:bookmarkStart w:id="4983" w:name="_Toc63514916"/>
      <w:bookmarkStart w:id="4984" w:name="_Toc63516302"/>
      <w:bookmarkStart w:id="4985" w:name="_Toc63516431"/>
      <w:bookmarkStart w:id="4986" w:name="_Toc63516559"/>
      <w:bookmarkStart w:id="4987" w:name="_Toc86407319"/>
      <w:bookmarkStart w:id="4988" w:name="_Toc86407695"/>
      <w:bookmarkStart w:id="4989" w:name="_Toc113001474"/>
      <w:bookmarkStart w:id="4990" w:name="_Toc113001602"/>
      <w:bookmarkStart w:id="4991" w:name="_Toc115339564"/>
      <w:bookmarkStart w:id="4992" w:name="_Toc115763821"/>
      <w:bookmarkStart w:id="4993" w:name="_Toc115765634"/>
      <w:bookmarkStart w:id="4994" w:name="_Toc115765762"/>
      <w:bookmarkStart w:id="4995" w:name="_Toc115769901"/>
      <w:bookmarkStart w:id="4996" w:name="_Toc119050159"/>
      <w:bookmarkStart w:id="4997" w:name="_Toc119056203"/>
      <w:bookmarkStart w:id="4998" w:name="_Toc119070259"/>
      <w:bookmarkStart w:id="4999" w:name="_Toc119467989"/>
      <w:bookmarkStart w:id="5000" w:name="_Toc119664480"/>
      <w:bookmarkStart w:id="5001" w:name="_Toc119664879"/>
      <w:bookmarkStart w:id="5002" w:name="_Toc119927874"/>
      <w:bookmarkStart w:id="5003" w:name="_Toc124522676"/>
      <w:bookmarkStart w:id="5004" w:name="_Toc124772949"/>
      <w:bookmarkStart w:id="5005" w:name="_Toc124774212"/>
      <w:bookmarkStart w:id="5006" w:name="_Toc124841474"/>
      <w:bookmarkStart w:id="5007" w:name="_Toc124842175"/>
      <w:bookmarkStart w:id="5008" w:name="_Toc157171808"/>
      <w:r>
        <w:lastRenderedPageBreak/>
        <w:t>Contract Powers</w:t>
      </w:r>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p>
    <w:p w14:paraId="7C92AC5C" w14:textId="5DBE4E6A" w:rsidR="00231840" w:rsidRDefault="00231840" w:rsidP="00231840">
      <w:pPr>
        <w:pStyle w:val="TextHeading2"/>
      </w:pPr>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  The Trustee may contract, and may deliver deeds or other instruments</w:t>
      </w:r>
      <w:r w:rsidR="00465139">
        <w:t>, which the</w:t>
      </w:r>
      <w:r>
        <w:t xml:space="preserve"> Trustee considers appropriate.</w:t>
      </w:r>
    </w:p>
    <w:p w14:paraId="768A43F0" w14:textId="77777777" w:rsidR="00DC6CB6" w:rsidRDefault="00DC6CB6" w:rsidP="00900F19">
      <w:pPr>
        <w:pStyle w:val="Heading2"/>
      </w:pPr>
      <w:bookmarkStart w:id="5009" w:name="_Toc487886892"/>
      <w:bookmarkStart w:id="5010" w:name="_Toc13579350"/>
      <w:bookmarkStart w:id="5011" w:name="_Toc13581737"/>
      <w:bookmarkStart w:id="5012" w:name="_Toc13581835"/>
      <w:bookmarkStart w:id="5013" w:name="_Toc13582486"/>
      <w:bookmarkStart w:id="5014" w:name="_Toc13583285"/>
      <w:bookmarkStart w:id="5015" w:name="_Toc13666065"/>
      <w:bookmarkStart w:id="5016" w:name="_Toc13739507"/>
      <w:bookmarkStart w:id="5017" w:name="_Toc24466612"/>
      <w:bookmarkStart w:id="5018" w:name="_Toc24468793"/>
      <w:bookmarkStart w:id="5019" w:name="_Toc24470232"/>
      <w:bookmarkStart w:id="5020" w:name="_Toc37053413"/>
      <w:bookmarkStart w:id="5021" w:name="_Toc38117606"/>
      <w:bookmarkStart w:id="5022" w:name="_Toc38359443"/>
      <w:bookmarkStart w:id="5023" w:name="_Toc38360443"/>
      <w:bookmarkStart w:id="5024" w:name="_Toc46999383"/>
      <w:bookmarkStart w:id="5025" w:name="_Toc47001143"/>
      <w:bookmarkStart w:id="5026" w:name="_Toc56766939"/>
      <w:bookmarkStart w:id="5027" w:name="_Toc57030892"/>
      <w:bookmarkStart w:id="5028" w:name="_Toc57031008"/>
      <w:bookmarkStart w:id="5029" w:name="_Toc57031665"/>
      <w:bookmarkStart w:id="5030" w:name="_Toc63505096"/>
      <w:bookmarkStart w:id="5031" w:name="_Toc63505225"/>
      <w:bookmarkStart w:id="5032" w:name="_Toc63513137"/>
      <w:bookmarkStart w:id="5033" w:name="_Toc63514733"/>
      <w:bookmarkStart w:id="5034" w:name="_Toc63514917"/>
      <w:bookmarkStart w:id="5035" w:name="_Toc63516303"/>
      <w:bookmarkStart w:id="5036" w:name="_Toc63516432"/>
      <w:bookmarkStart w:id="5037" w:name="_Toc63516560"/>
      <w:bookmarkStart w:id="5038" w:name="_Toc86407320"/>
      <w:bookmarkStart w:id="5039" w:name="_Toc86407696"/>
      <w:bookmarkStart w:id="5040" w:name="_Toc113001475"/>
      <w:bookmarkStart w:id="5041" w:name="_Toc113001603"/>
      <w:bookmarkStart w:id="5042" w:name="_Toc115339565"/>
      <w:bookmarkStart w:id="5043" w:name="_Toc115763822"/>
      <w:bookmarkStart w:id="5044" w:name="_Toc115765635"/>
      <w:bookmarkStart w:id="5045" w:name="_Toc115765763"/>
      <w:bookmarkStart w:id="5046" w:name="_Toc115769902"/>
      <w:bookmarkStart w:id="5047" w:name="_Toc119050160"/>
      <w:bookmarkStart w:id="5048" w:name="_Toc119056204"/>
      <w:bookmarkStart w:id="5049" w:name="_Toc119070260"/>
      <w:bookmarkStart w:id="5050" w:name="_Toc119467990"/>
      <w:bookmarkStart w:id="5051" w:name="_Toc119664481"/>
      <w:bookmarkStart w:id="5052" w:name="_Toc119664880"/>
      <w:bookmarkStart w:id="5053" w:name="_Toc119927875"/>
      <w:bookmarkStart w:id="5054" w:name="_Toc124522677"/>
      <w:bookmarkStart w:id="5055" w:name="_Toc124772950"/>
      <w:bookmarkStart w:id="5056" w:name="_Toc124774213"/>
      <w:bookmarkStart w:id="5057" w:name="_Toc124841475"/>
      <w:bookmarkStart w:id="5058" w:name="_Toc124842176"/>
      <w:bookmarkStart w:id="5059" w:name="_Toc157171809"/>
      <w:r>
        <w:t>Common Investments</w:t>
      </w:r>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p>
    <w:p w14:paraId="7B92BD60" w14:textId="6B87C3F5" w:rsidR="00414924" w:rsidRDefault="00414924" w:rsidP="00414924">
      <w:pPr>
        <w:pStyle w:val="TextHeading2"/>
      </w:pPr>
      <w:r>
        <w:t>For purposes of convenience, the Trustee may invest part or all trust property jointly with property of other trusts for which the Trustee is also serving as a Trustee.  A corporate fiduciary acting as Trustee may use common funds for investment.  When trust property is managed and invested in this manner, the Trustee shall maintain records that sufficiently identify th</w:t>
      </w:r>
      <w:r w:rsidR="007E2B79">
        <w:t xml:space="preserve">e </w:t>
      </w:r>
      <w:r>
        <w:t>portion of the jointly invested assets.</w:t>
      </w:r>
    </w:p>
    <w:p w14:paraId="6213F567" w14:textId="77777777" w:rsidR="00DC6CB6" w:rsidRDefault="00DC6CB6" w:rsidP="00900F19">
      <w:pPr>
        <w:pStyle w:val="Heading2"/>
      </w:pPr>
      <w:bookmarkStart w:id="5060" w:name="_Toc487886893"/>
      <w:bookmarkStart w:id="5061" w:name="_Toc13579351"/>
      <w:bookmarkStart w:id="5062" w:name="_Toc13581738"/>
      <w:bookmarkStart w:id="5063" w:name="_Toc13581836"/>
      <w:bookmarkStart w:id="5064" w:name="_Toc13582487"/>
      <w:bookmarkStart w:id="5065" w:name="_Toc13583286"/>
      <w:bookmarkStart w:id="5066" w:name="_Toc13666066"/>
      <w:bookmarkStart w:id="5067" w:name="_Toc13739508"/>
      <w:bookmarkStart w:id="5068" w:name="_Toc24466613"/>
      <w:bookmarkStart w:id="5069" w:name="_Toc24468794"/>
      <w:bookmarkStart w:id="5070" w:name="_Toc24470233"/>
      <w:bookmarkStart w:id="5071" w:name="_Toc37053414"/>
      <w:bookmarkStart w:id="5072" w:name="_Toc38117607"/>
      <w:bookmarkStart w:id="5073" w:name="_Toc38359444"/>
      <w:bookmarkStart w:id="5074" w:name="_Toc38360444"/>
      <w:bookmarkStart w:id="5075" w:name="_Toc46999384"/>
      <w:bookmarkStart w:id="5076" w:name="_Toc47001144"/>
      <w:bookmarkStart w:id="5077" w:name="_Toc56766940"/>
      <w:bookmarkStart w:id="5078" w:name="_Toc57030893"/>
      <w:bookmarkStart w:id="5079" w:name="_Toc57031009"/>
      <w:bookmarkStart w:id="5080" w:name="_Toc57031666"/>
      <w:bookmarkStart w:id="5081" w:name="_Toc63505097"/>
      <w:bookmarkStart w:id="5082" w:name="_Toc63505226"/>
      <w:bookmarkStart w:id="5083" w:name="_Toc63513138"/>
      <w:bookmarkStart w:id="5084" w:name="_Toc63514734"/>
      <w:bookmarkStart w:id="5085" w:name="_Toc63514918"/>
      <w:bookmarkStart w:id="5086" w:name="_Toc63516304"/>
      <w:bookmarkStart w:id="5087" w:name="_Toc63516433"/>
      <w:bookmarkStart w:id="5088" w:name="_Toc63516561"/>
      <w:bookmarkStart w:id="5089" w:name="_Toc86407321"/>
      <w:bookmarkStart w:id="5090" w:name="_Toc86407697"/>
      <w:bookmarkStart w:id="5091" w:name="_Toc113001476"/>
      <w:bookmarkStart w:id="5092" w:name="_Toc113001604"/>
      <w:bookmarkStart w:id="5093" w:name="_Toc115339566"/>
      <w:bookmarkStart w:id="5094" w:name="_Toc115763823"/>
      <w:bookmarkStart w:id="5095" w:name="_Toc115765636"/>
      <w:bookmarkStart w:id="5096" w:name="_Toc115765764"/>
      <w:bookmarkStart w:id="5097" w:name="_Toc115769903"/>
      <w:bookmarkStart w:id="5098" w:name="_Toc119050161"/>
      <w:bookmarkStart w:id="5099" w:name="_Toc119056205"/>
      <w:bookmarkStart w:id="5100" w:name="_Toc119070261"/>
      <w:bookmarkStart w:id="5101" w:name="_Toc119467991"/>
      <w:bookmarkStart w:id="5102" w:name="_Toc119664482"/>
      <w:bookmarkStart w:id="5103" w:name="_Toc119664881"/>
      <w:bookmarkStart w:id="5104" w:name="_Toc119927876"/>
      <w:bookmarkStart w:id="5105" w:name="_Toc124522678"/>
      <w:bookmarkStart w:id="5106" w:name="_Toc124772951"/>
      <w:bookmarkStart w:id="5107" w:name="_Toc124774214"/>
      <w:bookmarkStart w:id="5108" w:name="_Toc124841476"/>
      <w:bookmarkStart w:id="5109" w:name="_Toc124842177"/>
      <w:bookmarkStart w:id="5110" w:name="_Toc157171810"/>
      <w:r>
        <w:t>Environmental Powers</w:t>
      </w:r>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p>
    <w:p w14:paraId="3F0218F5" w14:textId="77777777" w:rsidR="0087237F" w:rsidRDefault="0087237F" w:rsidP="0087237F">
      <w:pPr>
        <w:pStyle w:val="TextHeading2"/>
      </w:pPr>
      <w:r>
        <w:t xml:space="preserve">The Trustee may inspect trust property to determine compliance with or to respond to any environmental law affecting the property.  For purposes of this instrument, </w:t>
      </w:r>
      <w:r>
        <w:rPr>
          <w:i/>
        </w:rPr>
        <w:t>environmental law</w:t>
      </w:r>
      <w:r>
        <w:t xml:space="preserve"> means any federal, state, or local law, rule, regulation, or ordinance protecting the environment or human health.</w:t>
      </w:r>
    </w:p>
    <w:p w14:paraId="4E843DE7" w14:textId="77777777" w:rsidR="0087237F" w:rsidRDefault="0087237F" w:rsidP="0087237F">
      <w:pPr>
        <w:pStyle w:val="TextHeading2"/>
      </w:pPr>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4247AB06" w14:textId="77777777" w:rsidR="0087237F" w:rsidRDefault="0087237F" w:rsidP="0087237F">
      <w:pPr>
        <w:pStyle w:val="TextHeading2"/>
      </w:pPr>
      <w:r>
        <w:t>The Trustee may use trust property to:</w:t>
      </w:r>
    </w:p>
    <w:p w14:paraId="5278D26E" w14:textId="77777777" w:rsidR="0087237F" w:rsidRDefault="0087237F" w:rsidP="006C03E3">
      <w:pPr>
        <w:pStyle w:val="TextHeading3"/>
        <w:numPr>
          <w:ilvl w:val="0"/>
          <w:numId w:val="18"/>
        </w:numPr>
        <w:spacing w:before="0" w:after="0"/>
        <w:ind w:left="360" w:right="0"/>
      </w:pPr>
      <w:r>
        <w:t>conduct environmental assessments, audits, or site monitoring;</w:t>
      </w:r>
    </w:p>
    <w:p w14:paraId="002DAA38" w14:textId="77777777" w:rsidR="0087237F" w:rsidRDefault="0087237F" w:rsidP="006C03E3">
      <w:pPr>
        <w:pStyle w:val="TextHeading3"/>
        <w:numPr>
          <w:ilvl w:val="0"/>
          <w:numId w:val="18"/>
        </w:numPr>
        <w:spacing w:before="0" w:after="0"/>
        <w:ind w:left="360" w:right="0"/>
      </w:pPr>
      <w:r>
        <w:t xml:space="preserve">take remedial action to contain, clean up, or remove any hazardous substance including a spill, discharge, or contamination; </w:t>
      </w:r>
    </w:p>
    <w:p w14:paraId="72E7DB2A" w14:textId="77777777" w:rsidR="0087237F" w:rsidRDefault="0087237F" w:rsidP="006C03E3">
      <w:pPr>
        <w:pStyle w:val="TextHeading3"/>
        <w:numPr>
          <w:ilvl w:val="0"/>
          <w:numId w:val="18"/>
        </w:numPr>
        <w:spacing w:before="0" w:after="0"/>
        <w:ind w:left="360" w:right="0"/>
      </w:pPr>
      <w:r>
        <w:t xml:space="preserve">institute, contest, or settle legal proceedings brought by a private litigant or any local, state, or federal agency concerned with environmental compliance; </w:t>
      </w:r>
    </w:p>
    <w:p w14:paraId="43CFDCA2" w14:textId="77777777" w:rsidR="0087237F" w:rsidRDefault="0087237F" w:rsidP="006C03E3">
      <w:pPr>
        <w:pStyle w:val="TextHeading3"/>
        <w:numPr>
          <w:ilvl w:val="0"/>
          <w:numId w:val="18"/>
        </w:numPr>
        <w:spacing w:before="0" w:after="0"/>
        <w:ind w:left="360" w:right="0"/>
      </w:pPr>
      <w:r>
        <w:t>comply with any order issued by any court or by any local, state, or federal agency directing an assessment, abatement, or cleanup of any hazardous substance; and</w:t>
      </w:r>
    </w:p>
    <w:p w14:paraId="18501D2D" w14:textId="77777777" w:rsidR="0087237F" w:rsidRDefault="0087237F" w:rsidP="005272CE">
      <w:pPr>
        <w:pStyle w:val="TextHeading3"/>
        <w:numPr>
          <w:ilvl w:val="0"/>
          <w:numId w:val="18"/>
        </w:numPr>
        <w:spacing w:before="0" w:after="0"/>
        <w:ind w:left="360" w:right="0"/>
      </w:pPr>
      <w:r>
        <w:t>employ agents, consultants, and legal counsel to assist the Trustee in these actions.</w:t>
      </w:r>
    </w:p>
    <w:p w14:paraId="547C1785" w14:textId="4192081D" w:rsidR="0087237F" w:rsidRDefault="0087237F" w:rsidP="0087237F">
      <w:pPr>
        <w:pStyle w:val="TextHeading2"/>
      </w:pPr>
      <w:r>
        <w:t xml:space="preserve">The Trustee is not liable for any loss or reduction in value sustained by the trust as a result of the Trustee’s decision to retain property on which hazardous materials or substances requiring remedial action are </w:t>
      </w:r>
      <w:r w:rsidR="00E14695">
        <w:t>discovered unless</w:t>
      </w:r>
      <w:r>
        <w:t xml:space="preserve"> the Trustee contributed to that loss through willful misconduct or gross negligence.  </w:t>
      </w:r>
    </w:p>
    <w:p w14:paraId="379F30CB" w14:textId="77777777" w:rsidR="0087237F" w:rsidRDefault="0087237F" w:rsidP="0087237F">
      <w:pPr>
        <w:pStyle w:val="TextHeading2"/>
      </w:pPr>
      <w:r>
        <w:t>The Trustee is not liable to any beneficiary or to any other party for any decrease in the value of property from the Trustee’s actions to comply with any environmental law, including any reporting requirement.</w:t>
      </w:r>
    </w:p>
    <w:p w14:paraId="711FAFAA" w14:textId="77777777" w:rsidR="0087237F" w:rsidRDefault="0087237F" w:rsidP="0087237F">
      <w:pPr>
        <w:pStyle w:val="TextHeading2"/>
      </w:pPr>
      <w:r>
        <w:t>The Trustee may release, relinquish, or disclaim any power held by the Trustee that the Trustee determines may cause the Trustee to incur individual liability under any environmental law.</w:t>
      </w:r>
    </w:p>
    <w:p w14:paraId="7CA68C13" w14:textId="77777777" w:rsidR="00DC6CB6" w:rsidRDefault="00DC6CB6" w:rsidP="00900F19">
      <w:pPr>
        <w:pStyle w:val="Heading2"/>
      </w:pPr>
      <w:bookmarkStart w:id="5111" w:name="_Toc487886895"/>
      <w:bookmarkStart w:id="5112" w:name="_Toc13579353"/>
      <w:bookmarkStart w:id="5113" w:name="_Toc13581740"/>
      <w:bookmarkStart w:id="5114" w:name="_Toc13581838"/>
      <w:bookmarkStart w:id="5115" w:name="_Toc13582489"/>
      <w:bookmarkStart w:id="5116" w:name="_Toc13583288"/>
      <w:bookmarkStart w:id="5117" w:name="_Toc13666068"/>
      <w:bookmarkStart w:id="5118" w:name="_Toc13739510"/>
      <w:bookmarkStart w:id="5119" w:name="_Toc24466615"/>
      <w:bookmarkStart w:id="5120" w:name="_Toc24468796"/>
      <w:bookmarkStart w:id="5121" w:name="_Toc24470235"/>
      <w:bookmarkStart w:id="5122" w:name="_Toc37053416"/>
      <w:bookmarkStart w:id="5123" w:name="_Toc38117609"/>
      <w:bookmarkStart w:id="5124" w:name="_Toc38359446"/>
      <w:bookmarkStart w:id="5125" w:name="_Toc38360446"/>
      <w:bookmarkStart w:id="5126" w:name="_Toc46999386"/>
      <w:bookmarkStart w:id="5127" w:name="_Toc47001146"/>
      <w:bookmarkStart w:id="5128" w:name="_Toc56766942"/>
      <w:bookmarkStart w:id="5129" w:name="_Toc57030895"/>
      <w:bookmarkStart w:id="5130" w:name="_Toc57031011"/>
      <w:bookmarkStart w:id="5131" w:name="_Toc57031668"/>
      <w:bookmarkStart w:id="5132" w:name="_Toc63505099"/>
      <w:bookmarkStart w:id="5133" w:name="_Toc63505228"/>
      <w:bookmarkStart w:id="5134" w:name="_Toc63513139"/>
      <w:bookmarkStart w:id="5135" w:name="_Toc63514735"/>
      <w:bookmarkStart w:id="5136" w:name="_Toc63514919"/>
      <w:bookmarkStart w:id="5137" w:name="_Toc63516305"/>
      <w:bookmarkStart w:id="5138" w:name="_Toc63516434"/>
      <w:bookmarkStart w:id="5139" w:name="_Toc63516562"/>
      <w:bookmarkStart w:id="5140" w:name="_Toc86407322"/>
      <w:bookmarkStart w:id="5141" w:name="_Toc86407698"/>
      <w:bookmarkStart w:id="5142" w:name="_Toc113001477"/>
      <w:bookmarkStart w:id="5143" w:name="_Toc113001605"/>
      <w:bookmarkStart w:id="5144" w:name="_Toc115339567"/>
      <w:bookmarkStart w:id="5145" w:name="_Toc115763824"/>
      <w:bookmarkStart w:id="5146" w:name="_Toc115765637"/>
      <w:bookmarkStart w:id="5147" w:name="_Toc115765765"/>
      <w:bookmarkStart w:id="5148" w:name="_Toc115769904"/>
      <w:bookmarkStart w:id="5149" w:name="_Toc119050162"/>
      <w:bookmarkStart w:id="5150" w:name="_Toc119056206"/>
      <w:bookmarkStart w:id="5151" w:name="_Toc119070262"/>
      <w:bookmarkStart w:id="5152" w:name="_Toc119467992"/>
      <w:bookmarkStart w:id="5153" w:name="_Toc119664483"/>
      <w:bookmarkStart w:id="5154" w:name="_Toc119664882"/>
      <w:bookmarkStart w:id="5155" w:name="_Toc119927877"/>
      <w:bookmarkStart w:id="5156" w:name="_Toc124522679"/>
      <w:bookmarkStart w:id="5157" w:name="_Toc124772952"/>
      <w:bookmarkStart w:id="5158" w:name="_Toc124774215"/>
      <w:bookmarkStart w:id="5159" w:name="_Toc124841477"/>
      <w:bookmarkStart w:id="5160" w:name="_Toc124842178"/>
      <w:bookmarkStart w:id="5161" w:name="_Toc157171811"/>
      <w:r>
        <w:lastRenderedPageBreak/>
        <w:t>Insurance Powers</w:t>
      </w:r>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p>
    <w:p w14:paraId="3414159F" w14:textId="77777777" w:rsidR="00271698" w:rsidRDefault="00BF1765" w:rsidP="00271698">
      <w:pPr>
        <w:pStyle w:val="TextHeading2"/>
      </w:pPr>
      <w:r>
        <w:t>The Trustee may</w:t>
      </w:r>
    </w:p>
    <w:p w14:paraId="39282F4D" w14:textId="78F38560" w:rsidR="006B6038" w:rsidRDefault="00BF1765" w:rsidP="002462C0">
      <w:pPr>
        <w:pStyle w:val="TextHeading2"/>
        <w:numPr>
          <w:ilvl w:val="0"/>
          <w:numId w:val="28"/>
        </w:numPr>
        <w:spacing w:before="0" w:after="0"/>
        <w:ind w:left="360"/>
      </w:pPr>
      <w:r>
        <w:t xml:space="preserve">purchase, accept, hold, and deal with as owner, insurance policies on </w:t>
      </w:r>
      <w:r w:rsidR="008304EE">
        <w:t xml:space="preserve">any beneficiary’s life, </w:t>
      </w:r>
      <w:r>
        <w:t>or any person’s life in whom any beneficiary has an insurable interest</w:t>
      </w:r>
      <w:r w:rsidR="008304EE">
        <w:t xml:space="preserve">, except that no policies shall be owned on the life of any Grantor or </w:t>
      </w:r>
      <w:r w:rsidR="0047325E">
        <w:t xml:space="preserve">any </w:t>
      </w:r>
      <w:r w:rsidR="008304EE">
        <w:t>Grantor’s spouse</w:t>
      </w:r>
      <w:r w:rsidR="006C15A0">
        <w:t>;</w:t>
      </w:r>
    </w:p>
    <w:p w14:paraId="12EE3CDD" w14:textId="7C657B42" w:rsidR="006B6038" w:rsidRDefault="00BF1765" w:rsidP="002462C0">
      <w:pPr>
        <w:pStyle w:val="TextHeading2"/>
        <w:numPr>
          <w:ilvl w:val="0"/>
          <w:numId w:val="28"/>
        </w:numPr>
        <w:spacing w:before="0" w:after="0"/>
        <w:ind w:left="360"/>
      </w:pPr>
      <w:r>
        <w:t>purchase disability, medical, liability, long</w:t>
      </w:r>
      <w:r w:rsidR="00271698">
        <w:t>-</w:t>
      </w:r>
      <w:r>
        <w:t>term health care and other insurance on behalf of and for the benefit of any beneficiary</w:t>
      </w:r>
      <w:r w:rsidR="006C15A0">
        <w:t>;</w:t>
      </w:r>
    </w:p>
    <w:p w14:paraId="18F026B1" w14:textId="32F2F1E4" w:rsidR="00BF1765" w:rsidRDefault="00BF1765" w:rsidP="002462C0">
      <w:pPr>
        <w:pStyle w:val="TextHeading2"/>
        <w:numPr>
          <w:ilvl w:val="0"/>
          <w:numId w:val="28"/>
        </w:numPr>
        <w:spacing w:before="0" w:after="0"/>
        <w:ind w:left="360"/>
      </w:pPr>
      <w:r>
        <w:t>may purchase annuities and similar investments for any beneficiary</w:t>
      </w:r>
      <w:r w:rsidR="006C15A0">
        <w:t>;</w:t>
      </w:r>
    </w:p>
    <w:p w14:paraId="165BCFE9" w14:textId="77777777" w:rsidR="006B6038" w:rsidRDefault="00BF1765" w:rsidP="002462C0">
      <w:pPr>
        <w:pStyle w:val="TextHeading2"/>
        <w:numPr>
          <w:ilvl w:val="0"/>
          <w:numId w:val="28"/>
        </w:numPr>
        <w:spacing w:before="0" w:after="0"/>
        <w:ind w:left="360"/>
      </w:pPr>
      <w:r>
        <w:t>may execute or cancel any automatic premium loan agreement with respect to any policy and may elect or cancel any automatic premium loan provision in a life insurance policy</w:t>
      </w:r>
      <w:r w:rsidR="006B6038">
        <w:t>;</w:t>
      </w:r>
    </w:p>
    <w:p w14:paraId="19AF2333" w14:textId="77777777" w:rsidR="006B6038" w:rsidRDefault="00BF1765" w:rsidP="002462C0">
      <w:pPr>
        <w:pStyle w:val="TextHeading2"/>
        <w:numPr>
          <w:ilvl w:val="0"/>
          <w:numId w:val="28"/>
        </w:numPr>
        <w:spacing w:before="0" w:after="0"/>
        <w:ind w:left="360"/>
      </w:pPr>
      <w:r>
        <w:t>may borrow money to pay premiums due on any policy, either by borrowing from the company issuing the policy or from another source</w:t>
      </w:r>
      <w:r w:rsidR="006B6038">
        <w:t>;</w:t>
      </w:r>
    </w:p>
    <w:p w14:paraId="500900A8" w14:textId="09A55074" w:rsidR="00BF1765" w:rsidRDefault="00BF1765" w:rsidP="002462C0">
      <w:pPr>
        <w:pStyle w:val="TextHeading2"/>
        <w:numPr>
          <w:ilvl w:val="0"/>
          <w:numId w:val="28"/>
        </w:numPr>
        <w:spacing w:before="0" w:after="0"/>
        <w:ind w:left="360"/>
      </w:pPr>
      <w:r>
        <w:t>assign the policy as security for the loan</w:t>
      </w:r>
      <w:r w:rsidR="006B6038">
        <w:t>;</w:t>
      </w:r>
    </w:p>
    <w:p w14:paraId="046B1B41" w14:textId="7948E929" w:rsidR="00BF1765" w:rsidRDefault="00BF1765" w:rsidP="002462C0">
      <w:pPr>
        <w:pStyle w:val="TextHeading2"/>
        <w:numPr>
          <w:ilvl w:val="0"/>
          <w:numId w:val="28"/>
        </w:numPr>
        <w:spacing w:before="0" w:after="0"/>
        <w:ind w:left="360"/>
      </w:pPr>
      <w:r>
        <w:t>exercise any option contained in a policy with regard to any dividend or share of surplus apportioned to the policy to reduce the amount of a policy, to convert or exchange the policy, or to surrender a policy at any time for its cash value</w:t>
      </w:r>
      <w:r w:rsidR="00A1047B">
        <w:t>;</w:t>
      </w:r>
    </w:p>
    <w:p w14:paraId="1C014782" w14:textId="4AB1AD0B" w:rsidR="00BF1765" w:rsidRDefault="00BF1765" w:rsidP="002462C0">
      <w:pPr>
        <w:pStyle w:val="TextHeading2"/>
        <w:numPr>
          <w:ilvl w:val="0"/>
          <w:numId w:val="28"/>
        </w:numPr>
        <w:spacing w:before="0" w:after="0"/>
        <w:ind w:left="360"/>
      </w:pPr>
      <w:r>
        <w:t>elect any paid-up insurance or extended-term insurance nonforfeiture option contained in a policy</w:t>
      </w:r>
      <w:r w:rsidR="00A1047B">
        <w:t>;</w:t>
      </w:r>
    </w:p>
    <w:p w14:paraId="78211739" w14:textId="619FB264" w:rsidR="00BF1765" w:rsidRDefault="00BF1765" w:rsidP="002462C0">
      <w:pPr>
        <w:pStyle w:val="TextHeading2"/>
        <w:numPr>
          <w:ilvl w:val="0"/>
          <w:numId w:val="28"/>
        </w:numPr>
        <w:spacing w:before="0" w:after="0"/>
        <w:ind w:left="360"/>
      </w:pPr>
      <w:r>
        <w:t>sell any policy at its fair market value to anyone having an insurable interest in the policy, including the insured</w:t>
      </w:r>
      <w:r w:rsidR="00A1047B">
        <w:t>;</w:t>
      </w:r>
    </w:p>
    <w:p w14:paraId="2884CD1C" w14:textId="1EBAEE03" w:rsidR="00BF1765" w:rsidRDefault="00BF1765" w:rsidP="002462C0">
      <w:pPr>
        <w:pStyle w:val="TextHeading2"/>
        <w:numPr>
          <w:ilvl w:val="0"/>
          <w:numId w:val="28"/>
        </w:numPr>
        <w:spacing w:before="0" w:after="0"/>
        <w:ind w:left="360"/>
      </w:pPr>
      <w:r>
        <w:t>exercise any other right, option, or benefit contained in a policy or permitted by the issuing insurance company</w:t>
      </w:r>
      <w:r w:rsidR="00A1047B">
        <w:t>; and</w:t>
      </w:r>
    </w:p>
    <w:p w14:paraId="6B6E73B8" w14:textId="77777777" w:rsidR="00A1047B" w:rsidRDefault="00BF1765" w:rsidP="005272CE">
      <w:pPr>
        <w:pStyle w:val="TextHeading2"/>
        <w:numPr>
          <w:ilvl w:val="0"/>
          <w:numId w:val="28"/>
        </w:numPr>
        <w:spacing w:before="0" w:after="0"/>
        <w:ind w:left="360"/>
      </w:pPr>
      <w:r>
        <w:t>transfer and assign the policies held by the trust as a distribution of trust property</w:t>
      </w:r>
      <w:r w:rsidR="00A1047B">
        <w:t>.</w:t>
      </w:r>
    </w:p>
    <w:p w14:paraId="523AFF3B" w14:textId="075A5CE6" w:rsidR="00DC6CB6" w:rsidRDefault="00DC6CB6" w:rsidP="006C15A0">
      <w:pPr>
        <w:pStyle w:val="Heading2"/>
      </w:pPr>
      <w:bookmarkStart w:id="5162" w:name="_Ref289678612"/>
      <w:bookmarkStart w:id="5163" w:name="_Toc487886896"/>
      <w:bookmarkStart w:id="5164" w:name="_Toc13579354"/>
      <w:bookmarkStart w:id="5165" w:name="_Toc13581741"/>
      <w:bookmarkStart w:id="5166" w:name="_Toc13581839"/>
      <w:bookmarkStart w:id="5167" w:name="_Toc13582490"/>
      <w:bookmarkStart w:id="5168" w:name="_Toc13583289"/>
      <w:bookmarkStart w:id="5169" w:name="_Toc13666069"/>
      <w:bookmarkStart w:id="5170" w:name="_Toc13739511"/>
      <w:bookmarkStart w:id="5171" w:name="_Toc24466616"/>
      <w:bookmarkStart w:id="5172" w:name="_Toc24468797"/>
      <w:bookmarkStart w:id="5173" w:name="_Toc24470236"/>
      <w:bookmarkStart w:id="5174" w:name="_Toc37053417"/>
      <w:bookmarkStart w:id="5175" w:name="_Toc38117610"/>
      <w:bookmarkStart w:id="5176" w:name="_Toc38359447"/>
      <w:bookmarkStart w:id="5177" w:name="_Toc38360447"/>
      <w:bookmarkStart w:id="5178" w:name="_Toc46999387"/>
      <w:bookmarkStart w:id="5179" w:name="_Toc47001147"/>
      <w:bookmarkStart w:id="5180" w:name="_Toc56766943"/>
      <w:bookmarkStart w:id="5181" w:name="_Toc57030896"/>
      <w:bookmarkStart w:id="5182" w:name="_Toc57031012"/>
      <w:bookmarkStart w:id="5183" w:name="_Toc57031669"/>
      <w:bookmarkStart w:id="5184" w:name="_Toc63505100"/>
      <w:bookmarkStart w:id="5185" w:name="_Toc63505229"/>
      <w:bookmarkStart w:id="5186" w:name="_Toc63513140"/>
      <w:bookmarkStart w:id="5187" w:name="_Toc63514736"/>
      <w:bookmarkStart w:id="5188" w:name="_Toc63514920"/>
      <w:bookmarkStart w:id="5189" w:name="_Toc63516306"/>
      <w:bookmarkStart w:id="5190" w:name="_Toc63516435"/>
      <w:bookmarkStart w:id="5191" w:name="_Toc63516563"/>
      <w:bookmarkStart w:id="5192" w:name="_Toc86407323"/>
      <w:bookmarkStart w:id="5193" w:name="_Toc86407699"/>
      <w:bookmarkStart w:id="5194" w:name="_Toc113001478"/>
      <w:bookmarkStart w:id="5195" w:name="_Toc113001606"/>
      <w:bookmarkStart w:id="5196" w:name="_Toc115339568"/>
      <w:bookmarkStart w:id="5197" w:name="_Toc115763825"/>
      <w:bookmarkStart w:id="5198" w:name="_Toc115765638"/>
      <w:bookmarkStart w:id="5199" w:name="_Toc115765766"/>
      <w:bookmarkStart w:id="5200" w:name="_Toc115769905"/>
      <w:bookmarkStart w:id="5201" w:name="_Toc119050163"/>
      <w:bookmarkStart w:id="5202" w:name="_Toc119056207"/>
      <w:bookmarkStart w:id="5203" w:name="_Toc119070263"/>
      <w:bookmarkStart w:id="5204" w:name="_Toc119467993"/>
      <w:bookmarkStart w:id="5205" w:name="_Toc119664484"/>
      <w:bookmarkStart w:id="5206" w:name="_Toc119664883"/>
      <w:bookmarkStart w:id="5207" w:name="_Toc119927878"/>
      <w:bookmarkStart w:id="5208" w:name="_Toc124522680"/>
      <w:bookmarkStart w:id="5209" w:name="_Toc124772953"/>
      <w:bookmarkStart w:id="5210" w:name="_Toc124774216"/>
      <w:bookmarkStart w:id="5211" w:name="_Toc124841478"/>
      <w:bookmarkStart w:id="5212" w:name="_Toc124842179"/>
      <w:bookmarkStart w:id="5213" w:name="_Toc157171812"/>
      <w:r>
        <w:t>Loans and Borrowing Powers</w:t>
      </w:r>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p>
    <w:p w14:paraId="79F6E1C2" w14:textId="6967B46A" w:rsidR="00F212BE" w:rsidRDefault="00F212BE" w:rsidP="00F212BE">
      <w:pPr>
        <w:pStyle w:val="TextHeading2"/>
      </w:pPr>
      <w:r>
        <w:t xml:space="preserve">The Trustee may make loans to any person including a beneficiary, as well as </w:t>
      </w:r>
      <w:r w:rsidR="007D0E31">
        <w:t xml:space="preserve">to </w:t>
      </w:r>
      <w:r>
        <w:t>an entity, trust, or estate, for any term or payable on demand, and secured or unsecured</w:t>
      </w:r>
      <w:r w:rsidR="008304EE">
        <w:t xml:space="preserve">; however, </w:t>
      </w:r>
      <w:r>
        <w:t xml:space="preserve">the Trustee may </w:t>
      </w:r>
      <w:r w:rsidR="008304EE">
        <w:t xml:space="preserve">not </w:t>
      </w:r>
      <w:r>
        <w:t xml:space="preserve">make loans to </w:t>
      </w:r>
      <w:r w:rsidR="00C3698A">
        <w:t xml:space="preserve">either </w:t>
      </w:r>
      <w:r w:rsidR="00455ED9">
        <w:t xml:space="preserve">or both </w:t>
      </w:r>
      <w:r>
        <w:t>Grantor</w:t>
      </w:r>
      <w:r w:rsidR="00455ED9">
        <w:t>s</w:t>
      </w:r>
      <w:r w:rsidR="000A56F5">
        <w:t>, other than as provided in Section 1.07.</w:t>
      </w:r>
    </w:p>
    <w:p w14:paraId="0F3FDA06" w14:textId="1CE9F7F7" w:rsidR="00F212BE" w:rsidRDefault="00F212BE" w:rsidP="00F212BE">
      <w:pPr>
        <w:pStyle w:val="TextHeading2"/>
      </w:pPr>
      <w:r>
        <w:t xml:space="preserve">The Trustee may encumber any trust property by mortgages, pledges, or otherwise, and may negotiate, refinance, or </w:t>
      </w:r>
      <w:r w:rsidR="007D0E31">
        <w:t>enter</w:t>
      </w:r>
      <w:r>
        <w:t xml:space="preserve"> any mortgage or other secured or unsecured financial arrangement, whether as a mortgagee or mortgagor.  The term may extend beyond the trust’s termination and beyond the period required for an interest created under this instrument to vest </w:t>
      </w:r>
      <w:r w:rsidR="00D06FFD">
        <w:t>to</w:t>
      </w:r>
      <w:r>
        <w:t xml:space="preserve"> be valid under the rule against perpetuities.</w:t>
      </w:r>
    </w:p>
    <w:p w14:paraId="1F9BC61D" w14:textId="77777777" w:rsidR="00F212BE" w:rsidRDefault="00F212BE" w:rsidP="00F212BE">
      <w:pPr>
        <w:pStyle w:val="TextHeading2"/>
      </w:pPr>
      <w:r>
        <w:t>The Trustee may borrow money at interest rates and on other terms that the Trustee deems advisable from any person, institution, or other source including, in the case of a corporate fiduciary, its own banking or commercial lending department.</w:t>
      </w:r>
    </w:p>
    <w:p w14:paraId="360C0746" w14:textId="77777777" w:rsidR="00F212BE" w:rsidRDefault="00F212BE" w:rsidP="00F212BE">
      <w:pPr>
        <w:pStyle w:val="TextHeading2"/>
      </w:pPr>
      <w:r>
        <w:t>The Trustee may purchase, sell at public or private sale, trade, renew, modify, and extend mortgages.  The Trustee may accept deeds instead of foreclosing.</w:t>
      </w:r>
    </w:p>
    <w:p w14:paraId="2C7100A1" w14:textId="77777777" w:rsidR="00DC6CB6" w:rsidRDefault="00DC6CB6" w:rsidP="00900F19">
      <w:pPr>
        <w:pStyle w:val="Heading2"/>
      </w:pPr>
      <w:bookmarkStart w:id="5214" w:name="_Toc487886897"/>
      <w:bookmarkStart w:id="5215" w:name="_Toc13579355"/>
      <w:bookmarkStart w:id="5216" w:name="_Toc13581742"/>
      <w:bookmarkStart w:id="5217" w:name="_Toc13581840"/>
      <w:bookmarkStart w:id="5218" w:name="_Toc13582491"/>
      <w:bookmarkStart w:id="5219" w:name="_Toc13583290"/>
      <w:bookmarkStart w:id="5220" w:name="_Toc13666070"/>
      <w:bookmarkStart w:id="5221" w:name="_Toc13739512"/>
      <w:bookmarkStart w:id="5222" w:name="_Toc24466617"/>
      <w:bookmarkStart w:id="5223" w:name="_Toc24468798"/>
      <w:bookmarkStart w:id="5224" w:name="_Toc24470237"/>
      <w:bookmarkStart w:id="5225" w:name="_Toc37053418"/>
      <w:bookmarkStart w:id="5226" w:name="_Toc38117611"/>
      <w:bookmarkStart w:id="5227" w:name="_Toc38359448"/>
      <w:bookmarkStart w:id="5228" w:name="_Toc38360448"/>
      <w:bookmarkStart w:id="5229" w:name="_Toc46999388"/>
      <w:bookmarkStart w:id="5230" w:name="_Toc47001148"/>
      <w:bookmarkStart w:id="5231" w:name="_Toc56766944"/>
      <w:bookmarkStart w:id="5232" w:name="_Toc57030897"/>
      <w:bookmarkStart w:id="5233" w:name="_Toc57031013"/>
      <w:bookmarkStart w:id="5234" w:name="_Toc57031670"/>
      <w:bookmarkStart w:id="5235" w:name="_Toc63505101"/>
      <w:bookmarkStart w:id="5236" w:name="_Toc63505230"/>
      <w:bookmarkStart w:id="5237" w:name="_Toc63513141"/>
      <w:bookmarkStart w:id="5238" w:name="_Toc63514737"/>
      <w:bookmarkStart w:id="5239" w:name="_Toc63514921"/>
      <w:bookmarkStart w:id="5240" w:name="_Toc63516307"/>
      <w:bookmarkStart w:id="5241" w:name="_Toc63516436"/>
      <w:bookmarkStart w:id="5242" w:name="_Toc63516564"/>
      <w:bookmarkStart w:id="5243" w:name="_Toc86407324"/>
      <w:bookmarkStart w:id="5244" w:name="_Toc86407700"/>
      <w:bookmarkStart w:id="5245" w:name="_Toc113001479"/>
      <w:bookmarkStart w:id="5246" w:name="_Toc113001607"/>
      <w:bookmarkStart w:id="5247" w:name="_Toc115339569"/>
      <w:bookmarkStart w:id="5248" w:name="_Toc115763826"/>
      <w:bookmarkStart w:id="5249" w:name="_Toc115765639"/>
      <w:bookmarkStart w:id="5250" w:name="_Toc115765767"/>
      <w:bookmarkStart w:id="5251" w:name="_Toc115769906"/>
      <w:bookmarkStart w:id="5252" w:name="_Toc119050164"/>
      <w:bookmarkStart w:id="5253" w:name="_Toc119056208"/>
      <w:bookmarkStart w:id="5254" w:name="_Toc119070264"/>
      <w:bookmarkStart w:id="5255" w:name="_Toc119467994"/>
      <w:bookmarkStart w:id="5256" w:name="_Toc119664485"/>
      <w:bookmarkStart w:id="5257" w:name="_Toc119664884"/>
      <w:bookmarkStart w:id="5258" w:name="_Toc119927879"/>
      <w:bookmarkStart w:id="5259" w:name="_Toc124522681"/>
      <w:bookmarkStart w:id="5260" w:name="_Toc124772954"/>
      <w:bookmarkStart w:id="5261" w:name="_Toc124774217"/>
      <w:bookmarkStart w:id="5262" w:name="_Toc124841479"/>
      <w:bookmarkStart w:id="5263" w:name="_Toc124842180"/>
      <w:bookmarkStart w:id="5264" w:name="_Toc157171813"/>
      <w:r>
        <w:t>Nominee Powers</w:t>
      </w:r>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p>
    <w:p w14:paraId="1E800564" w14:textId="77777777" w:rsidR="005062D4" w:rsidRDefault="005062D4" w:rsidP="005062D4">
      <w:pPr>
        <w:pStyle w:val="TextHeading2"/>
      </w:pPr>
      <w:r>
        <w:t>The Trustee may hold real estate, securities, and any other property in the name of a nominee or in any other form, without disclosing the existence of any trust or fiduciary capacity.</w:t>
      </w:r>
    </w:p>
    <w:p w14:paraId="0543C072" w14:textId="77777777" w:rsidR="00DC6CB6" w:rsidRDefault="00DC6CB6" w:rsidP="00900F19">
      <w:pPr>
        <w:pStyle w:val="Heading2"/>
      </w:pPr>
      <w:bookmarkStart w:id="5265" w:name="_Toc498602103"/>
      <w:bookmarkStart w:id="5266" w:name="_Toc487886899"/>
      <w:bookmarkStart w:id="5267" w:name="_Toc13579357"/>
      <w:bookmarkStart w:id="5268" w:name="_Toc13581744"/>
      <w:bookmarkStart w:id="5269" w:name="_Toc13581842"/>
      <w:bookmarkStart w:id="5270" w:name="_Toc13582493"/>
      <w:bookmarkStart w:id="5271" w:name="_Toc13583292"/>
      <w:bookmarkStart w:id="5272" w:name="_Toc13666072"/>
      <w:bookmarkStart w:id="5273" w:name="_Toc13739514"/>
      <w:bookmarkStart w:id="5274" w:name="_Toc24466619"/>
      <w:bookmarkStart w:id="5275" w:name="_Toc24468800"/>
      <w:bookmarkStart w:id="5276" w:name="_Toc24470239"/>
      <w:bookmarkStart w:id="5277" w:name="_Toc37053420"/>
      <w:bookmarkStart w:id="5278" w:name="_Toc38117613"/>
      <w:bookmarkStart w:id="5279" w:name="_Toc38359450"/>
      <w:bookmarkStart w:id="5280" w:name="_Toc38360450"/>
      <w:bookmarkStart w:id="5281" w:name="_Toc46999390"/>
      <w:bookmarkStart w:id="5282" w:name="_Toc47001150"/>
      <w:bookmarkStart w:id="5283" w:name="_Toc56766946"/>
      <w:bookmarkStart w:id="5284" w:name="_Toc57030899"/>
      <w:bookmarkStart w:id="5285" w:name="_Toc57031015"/>
      <w:bookmarkStart w:id="5286" w:name="_Toc57031672"/>
      <w:bookmarkStart w:id="5287" w:name="_Toc63505103"/>
      <w:bookmarkStart w:id="5288" w:name="_Toc63505232"/>
      <w:bookmarkStart w:id="5289" w:name="_Toc63513142"/>
      <w:bookmarkStart w:id="5290" w:name="_Toc63514738"/>
      <w:bookmarkStart w:id="5291" w:name="_Toc63514922"/>
      <w:bookmarkStart w:id="5292" w:name="_Toc63516308"/>
      <w:bookmarkStart w:id="5293" w:name="_Toc63516437"/>
      <w:bookmarkStart w:id="5294" w:name="_Toc63516565"/>
      <w:bookmarkStart w:id="5295" w:name="_Toc86407325"/>
      <w:bookmarkStart w:id="5296" w:name="_Toc86407701"/>
      <w:bookmarkStart w:id="5297" w:name="_Toc113001480"/>
      <w:bookmarkStart w:id="5298" w:name="_Toc113001608"/>
      <w:bookmarkStart w:id="5299" w:name="_Toc115339570"/>
      <w:bookmarkStart w:id="5300" w:name="_Toc115763827"/>
      <w:bookmarkStart w:id="5301" w:name="_Toc115765640"/>
      <w:bookmarkStart w:id="5302" w:name="_Toc115765768"/>
      <w:bookmarkStart w:id="5303" w:name="_Toc115769907"/>
      <w:bookmarkStart w:id="5304" w:name="_Toc119050165"/>
      <w:bookmarkStart w:id="5305" w:name="_Toc119056209"/>
      <w:bookmarkStart w:id="5306" w:name="_Toc119070265"/>
      <w:bookmarkStart w:id="5307" w:name="_Toc119467995"/>
      <w:bookmarkStart w:id="5308" w:name="_Toc119664486"/>
      <w:bookmarkStart w:id="5309" w:name="_Toc119664885"/>
      <w:bookmarkStart w:id="5310" w:name="_Toc119927880"/>
      <w:bookmarkStart w:id="5311" w:name="_Toc124522682"/>
      <w:bookmarkStart w:id="5312" w:name="_Toc124772955"/>
      <w:bookmarkStart w:id="5313" w:name="_Toc124774218"/>
      <w:bookmarkStart w:id="5314" w:name="_Toc124841480"/>
      <w:bookmarkStart w:id="5315" w:name="_Toc124842181"/>
      <w:bookmarkStart w:id="5316" w:name="_Toc157171814"/>
      <w:r>
        <w:lastRenderedPageBreak/>
        <w:t>Payment of Property Taxes and Expenses</w:t>
      </w:r>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p>
    <w:p w14:paraId="288DBA42" w14:textId="67E9AC04" w:rsidR="006A6C34" w:rsidRDefault="006A6C34" w:rsidP="006A6C34">
      <w:pPr>
        <w:pStyle w:val="TextHeading2"/>
      </w:pPr>
      <w:r>
        <w:t xml:space="preserve">The Trustee may pay any property taxes, assessments, fees, charges, and other expenses incurred in the administration or protection of a trust.  All payments shall be a charge against the trust property and shall be paid by the Trustee out of income.  If income is insufficient, the Trustee may make any payments out </w:t>
      </w:r>
      <w:r w:rsidR="007950D2">
        <w:t xml:space="preserve">of </w:t>
      </w:r>
      <w:r>
        <w:t>principal.  The Trustee’s determination with respect to this payment shall be conclusive on the beneficiaries.</w:t>
      </w:r>
    </w:p>
    <w:p w14:paraId="4801403B" w14:textId="429AF9ED" w:rsidR="00DC6CB6" w:rsidRDefault="00DC6CB6" w:rsidP="00900F19">
      <w:pPr>
        <w:pStyle w:val="Heading2"/>
      </w:pPr>
      <w:bookmarkStart w:id="5317" w:name="_Toc487886900"/>
      <w:bookmarkStart w:id="5318" w:name="_Toc13579358"/>
      <w:bookmarkStart w:id="5319" w:name="_Toc13581745"/>
      <w:bookmarkStart w:id="5320" w:name="_Toc13581843"/>
      <w:bookmarkStart w:id="5321" w:name="_Toc13582494"/>
      <w:bookmarkStart w:id="5322" w:name="_Toc13583293"/>
      <w:bookmarkStart w:id="5323" w:name="_Toc13666073"/>
      <w:bookmarkStart w:id="5324" w:name="_Toc13739515"/>
      <w:bookmarkStart w:id="5325" w:name="_Toc24466620"/>
      <w:bookmarkStart w:id="5326" w:name="_Toc24468801"/>
      <w:bookmarkStart w:id="5327" w:name="_Toc24470240"/>
      <w:bookmarkStart w:id="5328" w:name="_Toc37053421"/>
      <w:bookmarkStart w:id="5329" w:name="_Toc38117614"/>
      <w:bookmarkStart w:id="5330" w:name="_Toc38359451"/>
      <w:bookmarkStart w:id="5331" w:name="_Toc38360451"/>
      <w:bookmarkStart w:id="5332" w:name="_Toc46999391"/>
      <w:bookmarkStart w:id="5333" w:name="_Toc47001151"/>
      <w:bookmarkStart w:id="5334" w:name="_Toc56766947"/>
      <w:bookmarkStart w:id="5335" w:name="_Toc57030900"/>
      <w:bookmarkStart w:id="5336" w:name="_Toc57031016"/>
      <w:bookmarkStart w:id="5337" w:name="_Toc57031673"/>
      <w:bookmarkStart w:id="5338" w:name="_Toc63505104"/>
      <w:bookmarkStart w:id="5339" w:name="_Toc63505233"/>
      <w:bookmarkStart w:id="5340" w:name="_Toc63513143"/>
      <w:bookmarkStart w:id="5341" w:name="_Toc63514739"/>
      <w:bookmarkStart w:id="5342" w:name="_Toc63514923"/>
      <w:bookmarkStart w:id="5343" w:name="_Toc63516309"/>
      <w:bookmarkStart w:id="5344" w:name="_Toc63516438"/>
      <w:bookmarkStart w:id="5345" w:name="_Toc63516566"/>
      <w:bookmarkStart w:id="5346" w:name="_Toc86407326"/>
      <w:bookmarkStart w:id="5347" w:name="_Toc86407702"/>
      <w:bookmarkStart w:id="5348" w:name="_Toc113001481"/>
      <w:bookmarkStart w:id="5349" w:name="_Toc113001609"/>
      <w:bookmarkStart w:id="5350" w:name="_Toc115339571"/>
      <w:bookmarkStart w:id="5351" w:name="_Toc115763828"/>
      <w:bookmarkStart w:id="5352" w:name="_Toc115765641"/>
      <w:bookmarkStart w:id="5353" w:name="_Toc115765769"/>
      <w:bookmarkStart w:id="5354" w:name="_Toc115769908"/>
      <w:bookmarkStart w:id="5355" w:name="_Toc119050166"/>
      <w:bookmarkStart w:id="5356" w:name="_Toc119056210"/>
      <w:bookmarkStart w:id="5357" w:name="_Toc119070266"/>
      <w:bookmarkStart w:id="5358" w:name="_Toc119467996"/>
      <w:bookmarkStart w:id="5359" w:name="_Toc119664487"/>
      <w:bookmarkStart w:id="5360" w:name="_Toc119664886"/>
      <w:bookmarkStart w:id="5361" w:name="_Toc119927881"/>
      <w:bookmarkStart w:id="5362" w:name="_Toc124522683"/>
      <w:bookmarkStart w:id="5363" w:name="_Toc124772956"/>
      <w:bookmarkStart w:id="5364" w:name="_Toc124774219"/>
      <w:bookmarkStart w:id="5365" w:name="_Toc124841481"/>
      <w:bookmarkStart w:id="5366" w:name="_Toc124842182"/>
      <w:bookmarkStart w:id="5367" w:name="_Toc157171815"/>
      <w:r>
        <w:t>Purchase of Assets from and Loans to a Grantor</w:t>
      </w:r>
      <w:r w:rsidR="00900F19">
        <w:t>’</w:t>
      </w:r>
      <w:r>
        <w:t>s Probate Estate</w:t>
      </w:r>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p>
    <w:p w14:paraId="0214C4AD" w14:textId="77777777" w:rsidR="009332EC" w:rsidRDefault="009332EC" w:rsidP="009332EC">
      <w:pPr>
        <w:pStyle w:val="TextHeading2"/>
      </w:pPr>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2AD5545D" w14:textId="43426DBE" w:rsidR="006760EF" w:rsidRDefault="009332EC" w:rsidP="006760EF">
      <w:pPr>
        <w:pStyle w:val="TextHeading2"/>
      </w:pPr>
      <w:r>
        <w:t xml:space="preserve">The Trustee may not use trust property for the benefit of a deceased Grantor’s estate as defined in Code of Federal Regulations Title 26 </w:t>
      </w:r>
      <w:r w:rsidR="00AA666B" w:rsidRPr="000F3000">
        <w:t>§</w:t>
      </w:r>
      <w:r>
        <w:t>20.2042-1(b</w:t>
      </w:r>
      <w:r w:rsidR="002A6881">
        <w:t>) unless</w:t>
      </w:r>
      <w:r>
        <w:t xml:space="preserve"> the property is included in the deceased Grantor’s gross estate for federal estate tax purposes.</w:t>
      </w:r>
      <w:bookmarkStart w:id="5368" w:name="_Ref289678626"/>
      <w:bookmarkStart w:id="5369" w:name="_Toc487886901"/>
      <w:bookmarkStart w:id="5370" w:name="_Toc13579359"/>
      <w:bookmarkStart w:id="5371" w:name="_Toc13581746"/>
      <w:bookmarkStart w:id="5372" w:name="_Toc13581844"/>
      <w:bookmarkStart w:id="5373" w:name="_Toc13582495"/>
      <w:bookmarkStart w:id="5374" w:name="_Toc13583294"/>
      <w:bookmarkStart w:id="5375" w:name="_Toc13666075"/>
      <w:bookmarkStart w:id="5376" w:name="_Toc13739517"/>
      <w:bookmarkStart w:id="5377" w:name="_Toc24466622"/>
      <w:bookmarkStart w:id="5378" w:name="_Toc24468803"/>
      <w:bookmarkStart w:id="5379" w:name="_Toc24470242"/>
      <w:bookmarkStart w:id="5380" w:name="_Toc37053423"/>
      <w:bookmarkStart w:id="5381" w:name="_Toc38117616"/>
      <w:bookmarkStart w:id="5382" w:name="_Toc38359452"/>
      <w:bookmarkStart w:id="5383" w:name="_Toc38360452"/>
      <w:bookmarkStart w:id="5384" w:name="_Toc46999392"/>
      <w:bookmarkStart w:id="5385" w:name="_Toc47001153"/>
      <w:bookmarkStart w:id="5386" w:name="_Toc56766949"/>
      <w:bookmarkStart w:id="5387" w:name="_Toc57030902"/>
      <w:bookmarkStart w:id="5388" w:name="_Toc57031018"/>
      <w:bookmarkStart w:id="5389" w:name="_Toc57031675"/>
      <w:bookmarkStart w:id="5390" w:name="_Toc63505106"/>
      <w:bookmarkStart w:id="5391" w:name="_Toc63505235"/>
    </w:p>
    <w:p w14:paraId="55123559" w14:textId="77777777" w:rsidR="006760EF" w:rsidRDefault="006760EF" w:rsidP="006760EF">
      <w:pPr>
        <w:pStyle w:val="Heading2"/>
      </w:pPr>
      <w:bookmarkStart w:id="5392" w:name="_Toc63513144"/>
      <w:bookmarkStart w:id="5393" w:name="_Toc63514740"/>
      <w:bookmarkStart w:id="5394" w:name="_Toc63514924"/>
      <w:bookmarkStart w:id="5395" w:name="_Toc63516310"/>
      <w:bookmarkStart w:id="5396" w:name="_Toc63516439"/>
      <w:bookmarkStart w:id="5397" w:name="_Toc63516567"/>
      <w:bookmarkStart w:id="5398" w:name="_Toc86407327"/>
      <w:bookmarkStart w:id="5399" w:name="_Toc86407703"/>
      <w:bookmarkStart w:id="5400" w:name="_Toc113001482"/>
      <w:bookmarkStart w:id="5401" w:name="_Toc113001610"/>
      <w:bookmarkStart w:id="5402" w:name="_Toc115339572"/>
      <w:bookmarkStart w:id="5403" w:name="_Toc115763829"/>
      <w:bookmarkStart w:id="5404" w:name="_Toc115765642"/>
      <w:bookmarkStart w:id="5405" w:name="_Toc115765770"/>
      <w:bookmarkStart w:id="5406" w:name="_Toc115769909"/>
      <w:bookmarkStart w:id="5407" w:name="_Toc119050167"/>
      <w:bookmarkStart w:id="5408" w:name="_Toc119056211"/>
      <w:bookmarkStart w:id="5409" w:name="_Toc119070267"/>
      <w:bookmarkStart w:id="5410" w:name="_Toc119467997"/>
      <w:bookmarkStart w:id="5411" w:name="_Toc119664488"/>
      <w:bookmarkStart w:id="5412" w:name="_Toc119664887"/>
      <w:bookmarkStart w:id="5413" w:name="_Toc119927882"/>
      <w:bookmarkStart w:id="5414" w:name="_Toc124522684"/>
      <w:bookmarkStart w:id="5415" w:name="_Toc124772957"/>
      <w:bookmarkStart w:id="5416" w:name="_Toc124774220"/>
      <w:bookmarkStart w:id="5417" w:name="_Toc124841482"/>
      <w:bookmarkStart w:id="5418" w:name="_Toc124842183"/>
      <w:bookmarkStart w:id="5419" w:name="_Toc157171816"/>
      <w:r>
        <w:t>Exercise of Testamentary Power of Appointment</w:t>
      </w:r>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p>
    <w:p w14:paraId="36956EB3" w14:textId="6478441B" w:rsidR="006760EF" w:rsidRDefault="006760EF" w:rsidP="006760EF">
      <w:pPr>
        <w:pStyle w:val="TextHeading2"/>
      </w:pPr>
      <w:r>
        <w:t xml:space="preserve">A testamentary power of appointment granted under this instrument may be exercised by </w:t>
      </w:r>
      <w:r w:rsidR="00BC5FC7">
        <w:t xml:space="preserve">a </w:t>
      </w:r>
      <w:r>
        <w:t xml:space="preserve">living trust or other written instrument specifically referring to the power.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66C45A90" w14:textId="2989E135" w:rsidR="00DC0C9C" w:rsidRDefault="006760EF" w:rsidP="00E92999">
      <w:pPr>
        <w:pStyle w:val="TextHeading2"/>
      </w:pPr>
      <w:r>
        <w:t xml:space="preserve">The Trustee may conclusively presume that any power of appointment granted to any beneficiary of a trust created under this instrument has not been exercised by the beneficiary if the Trustee has no knowledge of the existence of a </w:t>
      </w:r>
      <w:r w:rsidR="000A56F5">
        <w:t xml:space="preserve">valid </w:t>
      </w:r>
      <w:r>
        <w:t>will, living trust or other written instrument exercising the power within three months after the beneficiary’s death.</w:t>
      </w:r>
      <w:bookmarkStart w:id="5420" w:name="_Toc47001152"/>
      <w:bookmarkStart w:id="5421" w:name="_Toc54773520"/>
      <w:bookmarkStart w:id="5422" w:name="_Toc54773739"/>
      <w:bookmarkStart w:id="5423" w:name="_Toc54773867"/>
      <w:bookmarkStart w:id="5424" w:name="_Toc54773994"/>
      <w:bookmarkStart w:id="5425" w:name="_Toc57031144"/>
      <w:bookmarkStart w:id="5426" w:name="_Toc57032049"/>
      <w:bookmarkStart w:id="5427" w:name="_Toc63514077"/>
      <w:bookmarkStart w:id="5428" w:name="_Toc63514205"/>
      <w:bookmarkStart w:id="5429" w:name="_Toc63514334"/>
      <w:bookmarkStart w:id="5430" w:name="_Toc63514463"/>
      <w:bookmarkStart w:id="5431" w:name="_Toc63514925"/>
      <w:bookmarkStart w:id="5432" w:name="_Toc63516311"/>
      <w:bookmarkStart w:id="5433" w:name="_Toc63516440"/>
      <w:bookmarkStart w:id="5434" w:name="_Toc63516568"/>
      <w:bookmarkStart w:id="5435" w:name="_Toc86407328"/>
      <w:bookmarkStart w:id="5436" w:name="_Toc86407704"/>
      <w:bookmarkStart w:id="5437" w:name="_Toc113001483"/>
      <w:bookmarkStart w:id="5438" w:name="_Toc113001611"/>
      <w:bookmarkStart w:id="5439" w:name="_Toc115339573"/>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p>
    <w:p w14:paraId="15F18F43" w14:textId="6D295C3C" w:rsidR="00D5766A" w:rsidRDefault="00D5766A" w:rsidP="00DC0C9C">
      <w:pPr>
        <w:pStyle w:val="Heading2"/>
      </w:pPr>
      <w:bookmarkStart w:id="5440" w:name="_Toc115763830"/>
      <w:bookmarkStart w:id="5441" w:name="_Toc115765643"/>
      <w:bookmarkStart w:id="5442" w:name="_Toc115765771"/>
      <w:bookmarkStart w:id="5443" w:name="_Toc115769910"/>
      <w:bookmarkStart w:id="5444" w:name="_Toc119050168"/>
      <w:bookmarkStart w:id="5445" w:name="_Toc119056212"/>
      <w:bookmarkStart w:id="5446" w:name="_Toc119070268"/>
      <w:bookmarkStart w:id="5447" w:name="_Toc119467998"/>
      <w:bookmarkStart w:id="5448" w:name="_Toc119664489"/>
      <w:bookmarkStart w:id="5449" w:name="_Toc119664888"/>
      <w:bookmarkStart w:id="5450" w:name="_Toc119927883"/>
      <w:bookmarkStart w:id="5451" w:name="_Toc124522685"/>
      <w:bookmarkStart w:id="5452" w:name="_Toc124772958"/>
      <w:bookmarkStart w:id="5453" w:name="_Toc124774221"/>
      <w:bookmarkStart w:id="5454" w:name="_Toc124841483"/>
      <w:bookmarkStart w:id="5455" w:name="_Toc124842184"/>
      <w:bookmarkStart w:id="5456" w:name="_Toc157171817"/>
      <w:r>
        <w:t>Qualified Tuition Programs</w:t>
      </w:r>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p>
    <w:p w14:paraId="6F11B5D5" w14:textId="77777777" w:rsidR="00D5766A" w:rsidRDefault="00D5766A" w:rsidP="00D5766A">
      <w:pPr>
        <w:pStyle w:val="TextHeading2"/>
      </w:pPr>
      <w:r>
        <w:t>The Trustee may purchase tuition credits or certificates or make contributions to an account in one or more qualified tuition programs as defined under IRC §529 on a beneficiary’s behalf for the purpose of meeting the beneficiary’s qualified higher education expenses.  With respect to an interest in any qualified tuition program, the Trustee may act as contributor, administering the interest by actions including:</w:t>
      </w:r>
    </w:p>
    <w:p w14:paraId="1579AAF0" w14:textId="77777777" w:rsidR="00D5766A" w:rsidRDefault="00D5766A" w:rsidP="00D5766A">
      <w:pPr>
        <w:pStyle w:val="TextHeading3"/>
        <w:numPr>
          <w:ilvl w:val="0"/>
          <w:numId w:val="32"/>
        </w:numPr>
        <w:spacing w:before="0" w:after="0"/>
        <w:ind w:left="360" w:right="0"/>
      </w:pPr>
      <w:r>
        <w:t>designating and changing the designated beneficiary of the interest in the qualified tuition program;</w:t>
      </w:r>
    </w:p>
    <w:p w14:paraId="779F64B8" w14:textId="77777777" w:rsidR="00D5766A" w:rsidRDefault="00D5766A" w:rsidP="00D5766A">
      <w:pPr>
        <w:pStyle w:val="TextHeading3"/>
        <w:numPr>
          <w:ilvl w:val="0"/>
          <w:numId w:val="32"/>
        </w:numPr>
        <w:spacing w:before="0" w:after="0"/>
        <w:ind w:left="360" w:right="0"/>
      </w:pPr>
      <w:r>
        <w:t>requesting both qualified and nonqualified withdrawals;</w:t>
      </w:r>
    </w:p>
    <w:p w14:paraId="38E7D524" w14:textId="77777777" w:rsidR="00D5766A" w:rsidRDefault="00D5766A" w:rsidP="00D5766A">
      <w:pPr>
        <w:pStyle w:val="TextHeading3"/>
        <w:numPr>
          <w:ilvl w:val="0"/>
          <w:numId w:val="32"/>
        </w:numPr>
        <w:spacing w:before="0" w:after="0"/>
        <w:ind w:left="360" w:right="0"/>
      </w:pPr>
      <w:r>
        <w:t>selecting among investment options and reallocating funds among different investment options;</w:t>
      </w:r>
    </w:p>
    <w:p w14:paraId="30E887F1" w14:textId="77777777" w:rsidR="00D5766A" w:rsidRDefault="00D5766A" w:rsidP="00D5766A">
      <w:pPr>
        <w:pStyle w:val="TextHeading3"/>
        <w:numPr>
          <w:ilvl w:val="0"/>
          <w:numId w:val="32"/>
        </w:numPr>
        <w:spacing w:before="0" w:after="0"/>
        <w:ind w:left="360" w:right="0"/>
      </w:pPr>
      <w:r>
        <w:t xml:space="preserve">making rollovers to another qualified tuition program; and </w:t>
      </w:r>
    </w:p>
    <w:p w14:paraId="63B3F56D" w14:textId="77777777" w:rsidR="00D5766A" w:rsidRDefault="00D5766A" w:rsidP="00D5766A">
      <w:pPr>
        <w:pStyle w:val="TextHeading3"/>
        <w:numPr>
          <w:ilvl w:val="0"/>
          <w:numId w:val="32"/>
        </w:numPr>
        <w:spacing w:before="0" w:after="0"/>
        <w:ind w:left="360" w:right="0"/>
      </w:pPr>
      <w:r>
        <w:t>allocating any tax benefits or penalties to the beneficiaries of the trust.</w:t>
      </w:r>
    </w:p>
    <w:p w14:paraId="09DB3E61" w14:textId="77777777" w:rsidR="00D5766A" w:rsidRDefault="00D5766A" w:rsidP="00D5766A">
      <w:pPr>
        <w:pStyle w:val="TextHeading2"/>
      </w:pPr>
      <w:r>
        <w:lastRenderedPageBreak/>
        <w:t>Notwithstanding anything in this provision to the contrary, the designated beneficiary must always be a beneficiary of the trust from which the funds were distributed to establish the interest in the qualified tuition program.  Investment in a qualified tuition program shall not be considered a delegation of investment responsibility under any applicable statute or other law.</w:t>
      </w:r>
    </w:p>
    <w:p w14:paraId="05769A10" w14:textId="77777777" w:rsidR="00776E6C" w:rsidRDefault="00776E6C" w:rsidP="00776E6C">
      <w:pPr>
        <w:pStyle w:val="Heading2"/>
      </w:pPr>
      <w:bookmarkStart w:id="5457" w:name="_Toc484590446"/>
      <w:bookmarkStart w:id="5458" w:name="_Toc484591273"/>
      <w:bookmarkStart w:id="5459" w:name="_Toc487713752"/>
      <w:bookmarkStart w:id="5460" w:name="_Toc519604401"/>
      <w:bookmarkStart w:id="5461" w:name="_Toc519605149"/>
      <w:bookmarkStart w:id="5462" w:name="_Toc519777640"/>
      <w:bookmarkStart w:id="5463" w:name="_Toc519848378"/>
      <w:bookmarkStart w:id="5464" w:name="_Toc519848559"/>
      <w:bookmarkStart w:id="5465" w:name="_Toc521326328"/>
      <w:bookmarkStart w:id="5466" w:name="_Toc529869876"/>
      <w:bookmarkStart w:id="5467" w:name="_Toc13583425"/>
      <w:bookmarkStart w:id="5468" w:name="_Toc13737494"/>
      <w:bookmarkStart w:id="5469" w:name="_Toc13740877"/>
      <w:bookmarkStart w:id="5470" w:name="_Toc24463648"/>
      <w:bookmarkStart w:id="5471" w:name="_Toc24463770"/>
      <w:bookmarkStart w:id="5472" w:name="_Toc24464651"/>
      <w:bookmarkStart w:id="5473" w:name="_Toc24465272"/>
      <w:bookmarkStart w:id="5474" w:name="_Toc24469989"/>
      <w:bookmarkStart w:id="5475" w:name="_Toc44586146"/>
      <w:bookmarkStart w:id="5476" w:name="_Toc45788321"/>
      <w:bookmarkStart w:id="5477" w:name="_Toc46325962"/>
      <w:bookmarkStart w:id="5478" w:name="_Toc46747076"/>
      <w:bookmarkStart w:id="5479" w:name="_Toc63505353"/>
      <w:bookmarkStart w:id="5480" w:name="_Toc63505471"/>
      <w:bookmarkStart w:id="5481" w:name="_Toc63513145"/>
      <w:bookmarkStart w:id="5482" w:name="_Toc63514741"/>
      <w:bookmarkStart w:id="5483" w:name="_Toc63514926"/>
      <w:bookmarkStart w:id="5484" w:name="_Toc63516312"/>
      <w:bookmarkStart w:id="5485" w:name="_Toc63516441"/>
      <w:bookmarkStart w:id="5486" w:name="_Toc63516569"/>
      <w:bookmarkStart w:id="5487" w:name="_Toc86407329"/>
      <w:bookmarkStart w:id="5488" w:name="_Toc86407705"/>
      <w:bookmarkStart w:id="5489" w:name="_Toc113001484"/>
      <w:bookmarkStart w:id="5490" w:name="_Toc113001612"/>
      <w:bookmarkStart w:id="5491" w:name="_Toc115339574"/>
      <w:bookmarkStart w:id="5492" w:name="_Toc115763831"/>
      <w:bookmarkStart w:id="5493" w:name="_Toc115765644"/>
      <w:bookmarkStart w:id="5494" w:name="_Toc115765772"/>
      <w:bookmarkStart w:id="5495" w:name="_Toc115769911"/>
      <w:bookmarkStart w:id="5496" w:name="_Toc119050169"/>
      <w:bookmarkStart w:id="5497" w:name="_Toc119056213"/>
      <w:bookmarkStart w:id="5498" w:name="_Toc119070269"/>
      <w:bookmarkStart w:id="5499" w:name="_Toc119467999"/>
      <w:bookmarkStart w:id="5500" w:name="_Toc119664490"/>
      <w:bookmarkStart w:id="5501" w:name="_Toc119664889"/>
      <w:bookmarkStart w:id="5502" w:name="_Toc119927884"/>
      <w:bookmarkStart w:id="5503" w:name="_Toc124522686"/>
      <w:bookmarkStart w:id="5504" w:name="_Toc124772959"/>
      <w:bookmarkStart w:id="5505" w:name="_Toc124774222"/>
      <w:bookmarkStart w:id="5506" w:name="_Toc124841484"/>
      <w:bookmarkStart w:id="5507" w:name="_Toc124842185"/>
      <w:bookmarkStart w:id="5508" w:name="_Toc157171818"/>
      <w:r>
        <w:t>Real Estate Powers</w:t>
      </w:r>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p>
    <w:p w14:paraId="320105E5" w14:textId="77777777" w:rsidR="00776E6C" w:rsidRDefault="00776E6C" w:rsidP="00776E6C">
      <w:pPr>
        <w:pStyle w:val="TextHeading2"/>
      </w:pPr>
      <w:r>
        <w:t>The Trustee may:</w:t>
      </w:r>
    </w:p>
    <w:p w14:paraId="6C4BF0DD" w14:textId="77777777" w:rsidR="00776E6C" w:rsidRDefault="00776E6C" w:rsidP="00776E6C">
      <w:pPr>
        <w:pStyle w:val="TextHeading2"/>
        <w:numPr>
          <w:ilvl w:val="0"/>
          <w:numId w:val="33"/>
        </w:numPr>
        <w:spacing w:before="0" w:after="0"/>
        <w:ind w:left="360"/>
      </w:pPr>
      <w:r>
        <w:t>sell at public or private sale, convey, purchase, exchange, lease for any period, mortgage, manage, alter, improve, and in general deal in and with real property in the manner and on the terms and conditions as the Trustee deems appropriate;</w:t>
      </w:r>
    </w:p>
    <w:p w14:paraId="386443D9" w14:textId="77777777" w:rsidR="00776E6C" w:rsidRDefault="00776E6C" w:rsidP="00776E6C">
      <w:pPr>
        <w:pStyle w:val="TextHeading2"/>
        <w:numPr>
          <w:ilvl w:val="0"/>
          <w:numId w:val="33"/>
        </w:numPr>
        <w:spacing w:before="0" w:after="0"/>
        <w:ind w:left="360"/>
      </w:pPr>
      <w:r>
        <w:t>grant or release easements in or over, subdivide, partition, develop, raze improvements to, and abandon any real property;</w:t>
      </w:r>
    </w:p>
    <w:p w14:paraId="798BB585" w14:textId="411D0E08" w:rsidR="00776E6C" w:rsidRDefault="00776E6C" w:rsidP="00776E6C">
      <w:pPr>
        <w:pStyle w:val="TextHeading2"/>
        <w:numPr>
          <w:ilvl w:val="0"/>
          <w:numId w:val="33"/>
        </w:numPr>
        <w:spacing w:before="0" w:after="0"/>
        <w:ind w:left="360"/>
      </w:pPr>
      <w:r>
        <w:t xml:space="preserve">manage real estate in any manner considered best, and may exercise all other real estate powers necessary to </w:t>
      </w:r>
      <w:r w:rsidR="00E53C2C">
        <w:t>e</w:t>
      </w:r>
      <w:r w:rsidR="00E14695">
        <w:t>ffect</w:t>
      </w:r>
      <w:r>
        <w:t xml:space="preserve"> this purpose;</w:t>
      </w:r>
    </w:p>
    <w:p w14:paraId="7FBF9969" w14:textId="77777777" w:rsidR="00776E6C" w:rsidRDefault="00776E6C" w:rsidP="00776E6C">
      <w:pPr>
        <w:pStyle w:val="TextHeading2"/>
        <w:numPr>
          <w:ilvl w:val="0"/>
          <w:numId w:val="33"/>
        </w:numPr>
        <w:spacing w:before="0" w:after="0"/>
        <w:ind w:left="360"/>
      </w:pPr>
      <w:r>
        <w:t>enter into contracts to sell real estate;</w:t>
      </w:r>
    </w:p>
    <w:p w14:paraId="746D5923" w14:textId="77777777" w:rsidR="00776E6C" w:rsidRDefault="00776E6C" w:rsidP="00776E6C">
      <w:pPr>
        <w:pStyle w:val="TextHeading2"/>
        <w:numPr>
          <w:ilvl w:val="0"/>
          <w:numId w:val="33"/>
        </w:numPr>
        <w:spacing w:before="0" w:after="0"/>
        <w:ind w:left="360"/>
      </w:pPr>
      <w:r>
        <w:t>enter into leases and grant options to lease trust property, even though the term of the agreement extends beyond the termination of any trusts established under this instrument and beyond the period that is required for an interest created under this instrument to vest in order to be valid under the rule against perpetuities; and</w:t>
      </w:r>
    </w:p>
    <w:p w14:paraId="220187A2" w14:textId="77777777" w:rsidR="00776E6C" w:rsidRDefault="00776E6C" w:rsidP="00776E6C">
      <w:pPr>
        <w:pStyle w:val="TextHeading2"/>
        <w:numPr>
          <w:ilvl w:val="0"/>
          <w:numId w:val="33"/>
        </w:numPr>
        <w:spacing w:before="0" w:after="0"/>
        <w:ind w:left="360"/>
      </w:pPr>
      <w:r>
        <w:t xml:space="preserve">may enter into any contracts, covenants, </w:t>
      </w:r>
      <w:proofErr w:type="gramStart"/>
      <w:r>
        <w:t>and</w:t>
      </w:r>
      <w:proofErr w:type="gramEnd"/>
      <w:r>
        <w:t xml:space="preserve"> warranty agreements that the Trustee deems appropriate.</w:t>
      </w:r>
    </w:p>
    <w:p w14:paraId="79C8947D" w14:textId="77777777" w:rsidR="00DC6CB6" w:rsidRDefault="00DC6CB6" w:rsidP="00900F19">
      <w:pPr>
        <w:pStyle w:val="Heading2"/>
      </w:pPr>
      <w:bookmarkStart w:id="5509" w:name="_Toc487886902"/>
      <w:bookmarkStart w:id="5510" w:name="_Toc13579360"/>
      <w:bookmarkStart w:id="5511" w:name="_Toc13581747"/>
      <w:bookmarkStart w:id="5512" w:name="_Toc13581845"/>
      <w:bookmarkStart w:id="5513" w:name="_Toc13582496"/>
      <w:bookmarkStart w:id="5514" w:name="_Toc13583295"/>
      <w:bookmarkStart w:id="5515" w:name="_Toc13666076"/>
      <w:bookmarkStart w:id="5516" w:name="_Toc13739518"/>
      <w:bookmarkStart w:id="5517" w:name="_Toc24466623"/>
      <w:bookmarkStart w:id="5518" w:name="_Toc24468804"/>
      <w:bookmarkStart w:id="5519" w:name="_Toc24470243"/>
      <w:bookmarkStart w:id="5520" w:name="_Toc37053424"/>
      <w:bookmarkStart w:id="5521" w:name="_Toc38117617"/>
      <w:bookmarkStart w:id="5522" w:name="_Toc38359453"/>
      <w:bookmarkStart w:id="5523" w:name="_Toc38360453"/>
      <w:bookmarkStart w:id="5524" w:name="_Toc46999393"/>
      <w:bookmarkStart w:id="5525" w:name="_Toc47001154"/>
      <w:bookmarkStart w:id="5526" w:name="_Toc56766950"/>
      <w:bookmarkStart w:id="5527" w:name="_Toc57030903"/>
      <w:bookmarkStart w:id="5528" w:name="_Toc57031019"/>
      <w:bookmarkStart w:id="5529" w:name="_Toc57031676"/>
      <w:bookmarkStart w:id="5530" w:name="_Toc63505107"/>
      <w:bookmarkStart w:id="5531" w:name="_Toc63505236"/>
      <w:bookmarkStart w:id="5532" w:name="_Toc63513146"/>
      <w:bookmarkStart w:id="5533" w:name="_Toc63514742"/>
      <w:bookmarkStart w:id="5534" w:name="_Toc63514927"/>
      <w:bookmarkStart w:id="5535" w:name="_Toc63516313"/>
      <w:bookmarkStart w:id="5536" w:name="_Toc63516442"/>
      <w:bookmarkStart w:id="5537" w:name="_Toc63516570"/>
      <w:bookmarkStart w:id="5538" w:name="_Toc86407330"/>
      <w:bookmarkStart w:id="5539" w:name="_Toc86407706"/>
      <w:bookmarkStart w:id="5540" w:name="_Toc113001485"/>
      <w:bookmarkStart w:id="5541" w:name="_Toc113001613"/>
      <w:bookmarkStart w:id="5542" w:name="_Toc115339575"/>
      <w:bookmarkStart w:id="5543" w:name="_Toc115763832"/>
      <w:bookmarkStart w:id="5544" w:name="_Toc115765645"/>
      <w:bookmarkStart w:id="5545" w:name="_Toc115765773"/>
      <w:bookmarkStart w:id="5546" w:name="_Toc115769912"/>
      <w:bookmarkStart w:id="5547" w:name="_Toc119050170"/>
      <w:bookmarkStart w:id="5548" w:name="_Toc119056214"/>
      <w:bookmarkStart w:id="5549" w:name="_Toc119070270"/>
      <w:bookmarkStart w:id="5550" w:name="_Toc119468000"/>
      <w:bookmarkStart w:id="5551" w:name="_Toc119664491"/>
      <w:bookmarkStart w:id="5552" w:name="_Toc119664890"/>
      <w:bookmarkStart w:id="5553" w:name="_Toc119927885"/>
      <w:bookmarkStart w:id="5554" w:name="_Toc124522687"/>
      <w:bookmarkStart w:id="5555" w:name="_Toc124772960"/>
      <w:bookmarkStart w:id="5556" w:name="_Toc124774223"/>
      <w:bookmarkStart w:id="5557" w:name="_Toc124841485"/>
      <w:bookmarkStart w:id="5558" w:name="_Toc124842186"/>
      <w:bookmarkStart w:id="5559" w:name="_Toc157171819"/>
      <w:r>
        <w:t>Residences and Tangible Personal Property</w:t>
      </w:r>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p>
    <w:p w14:paraId="609332EF" w14:textId="7264E658" w:rsidR="00145C6B" w:rsidRDefault="00145C6B" w:rsidP="00145C6B">
      <w:pPr>
        <w:pStyle w:val="TextHeading2"/>
      </w:pPr>
      <w:r>
        <w:t>The Trustee may acquire, maintain, and invest in any residence for any beneficiary’s or beneficiaries’ use and benefit, whether the residence is income producing and without regard to the proportion that the residence’s value may bear to the trust property’s total value, even if retaining the residence involves financial risks that Trustees would not ordinarily incur.  The Trustee may pay or arrange for others, including a beneficiary or beneficiaries, to pay all carrying costs of any residence for the beneficiary’s or beneficiaries’ use and benefit, including taxes, assessments, insurance, maintenance, and other expenses.</w:t>
      </w:r>
    </w:p>
    <w:p w14:paraId="0A15E3A7" w14:textId="279982D0" w:rsidR="00145C6B" w:rsidRDefault="00145C6B" w:rsidP="00145C6B">
      <w:pPr>
        <w:pStyle w:val="TextHeading2"/>
      </w:pPr>
      <w:r>
        <w:t>Any acquisition, maintenance</w:t>
      </w:r>
      <w:r w:rsidR="00AB7641">
        <w:t>,</w:t>
      </w:r>
      <w:r>
        <w:t xml:space="preserve"> or investment in any such residence shall be accomplished solely through a </w:t>
      </w:r>
      <w:r w:rsidRPr="004B5BF2">
        <w:rPr>
          <w:i/>
          <w:iCs/>
        </w:rPr>
        <w:t>“qualified personal residence trust”</w:t>
      </w:r>
      <w:r>
        <w:t xml:space="preserve"> within the meaning of the term as described in Code §2702(c) and shall comply with the provisions of W.S. §4-10-510(a)(iv)(H).</w:t>
      </w:r>
    </w:p>
    <w:p w14:paraId="04CB3592" w14:textId="19442284" w:rsidR="00145C6B" w:rsidRDefault="00145C6B" w:rsidP="00145C6B">
      <w:pPr>
        <w:pStyle w:val="TextHeading2"/>
      </w:pPr>
      <w:r>
        <w:t>The Trustee may also dispose of the residence acquired, maintained</w:t>
      </w:r>
      <w:r w:rsidR="00AB7641">
        <w:t>,</w:t>
      </w:r>
      <w:r>
        <w:t xml:space="preserve"> or invested in at any time or from time to time in the Trustee’s sole and unreviewable discretion, whether or not another residence is acquired, </w:t>
      </w:r>
      <w:r w:rsidR="00E14695">
        <w:t>maintained,</w:t>
      </w:r>
      <w:r>
        <w:t xml:space="preserve"> or invested in for the beneficiary or beneficiaries for whom such residence was originally acquired.  Without limiting the discretion of the Trustee in this respect, the Trustee in its sole and</w:t>
      </w:r>
      <w:r w:rsidR="00234C07">
        <w:t xml:space="preserve"> un</w:t>
      </w:r>
      <w:r>
        <w:t>reviewable discretion may also acquire, maintain</w:t>
      </w:r>
      <w:r w:rsidR="0084199F">
        <w:t>,</w:t>
      </w:r>
      <w:r>
        <w:t xml:space="preserve"> or invest in a substitute residence for the beneficiary or beneficiaries for whom the original residence was acquired, maintained</w:t>
      </w:r>
      <w:r w:rsidR="00234C07">
        <w:t>,</w:t>
      </w:r>
      <w:r>
        <w:t xml:space="preserve"> or invested in.</w:t>
      </w:r>
    </w:p>
    <w:p w14:paraId="02D2C27D" w14:textId="77777777" w:rsidR="00145C6B" w:rsidRDefault="00145C6B" w:rsidP="00145C6B">
      <w:pPr>
        <w:pStyle w:val="TextHeading2"/>
      </w:pPr>
      <w:r>
        <w:t>The Trustee may acquire, maintain, and invest in articles of tangible personal property, whether the property produces income and may pay for the repair and maintenance of the property.</w:t>
      </w:r>
    </w:p>
    <w:p w14:paraId="6A7BDB79" w14:textId="77777777" w:rsidR="00145C6B" w:rsidRDefault="00145C6B" w:rsidP="00145C6B">
      <w:pPr>
        <w:pStyle w:val="TextHeading2"/>
      </w:pPr>
      <w:r>
        <w:lastRenderedPageBreak/>
        <w:t>The Trustee is not required to convert the property referred to in this Section to income-producing property, except as required by other provisions of this instrument.</w:t>
      </w:r>
    </w:p>
    <w:p w14:paraId="2C9F954A" w14:textId="77777777" w:rsidR="00145C6B" w:rsidRDefault="00145C6B" w:rsidP="00145C6B">
      <w:pPr>
        <w:pStyle w:val="TextHeading2"/>
      </w:pPr>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12F0AAF" w14:textId="77777777" w:rsidR="00145C6B" w:rsidRDefault="00145C6B" w:rsidP="00145C6B">
      <w:pPr>
        <w:pStyle w:val="TextHeading2"/>
      </w:pPr>
      <w:r>
        <w:t>The Trustee is not liable for any depreciation or loss resulting from any decision to retain or acquire any property as authorized by this Section.</w:t>
      </w:r>
    </w:p>
    <w:p w14:paraId="5BD2EC1E" w14:textId="77777777" w:rsidR="00DC6CB6" w:rsidRDefault="00DC6CB6" w:rsidP="00900F19">
      <w:pPr>
        <w:pStyle w:val="Heading2"/>
      </w:pPr>
      <w:bookmarkStart w:id="5560" w:name="_Toc487886903"/>
      <w:bookmarkStart w:id="5561" w:name="_Toc13579361"/>
      <w:bookmarkStart w:id="5562" w:name="_Toc13581748"/>
      <w:bookmarkStart w:id="5563" w:name="_Toc13581846"/>
      <w:bookmarkStart w:id="5564" w:name="_Toc13582497"/>
      <w:bookmarkStart w:id="5565" w:name="_Toc13583296"/>
      <w:bookmarkStart w:id="5566" w:name="_Toc13666077"/>
      <w:bookmarkStart w:id="5567" w:name="_Toc13739519"/>
      <w:bookmarkStart w:id="5568" w:name="_Toc24466624"/>
      <w:bookmarkStart w:id="5569" w:name="_Toc24468805"/>
      <w:bookmarkStart w:id="5570" w:name="_Toc24470244"/>
      <w:bookmarkStart w:id="5571" w:name="_Toc37053425"/>
      <w:bookmarkStart w:id="5572" w:name="_Toc38117618"/>
      <w:bookmarkStart w:id="5573" w:name="_Toc38359454"/>
      <w:bookmarkStart w:id="5574" w:name="_Toc38360454"/>
      <w:bookmarkStart w:id="5575" w:name="_Toc46999394"/>
      <w:bookmarkStart w:id="5576" w:name="_Toc47001155"/>
      <w:bookmarkStart w:id="5577" w:name="_Toc56766951"/>
      <w:bookmarkStart w:id="5578" w:name="_Toc57030904"/>
      <w:bookmarkStart w:id="5579" w:name="_Toc57031020"/>
      <w:bookmarkStart w:id="5580" w:name="_Toc57031677"/>
      <w:bookmarkStart w:id="5581" w:name="_Toc63505108"/>
      <w:bookmarkStart w:id="5582" w:name="_Toc63505237"/>
      <w:bookmarkStart w:id="5583" w:name="_Toc63513147"/>
      <w:bookmarkStart w:id="5584" w:name="_Toc63514743"/>
      <w:bookmarkStart w:id="5585" w:name="_Toc63514928"/>
      <w:bookmarkStart w:id="5586" w:name="_Toc63516314"/>
      <w:bookmarkStart w:id="5587" w:name="_Toc63516443"/>
      <w:bookmarkStart w:id="5588" w:name="_Toc63516571"/>
      <w:bookmarkStart w:id="5589" w:name="_Toc86407331"/>
      <w:bookmarkStart w:id="5590" w:name="_Toc86407707"/>
      <w:bookmarkStart w:id="5591" w:name="_Toc113001486"/>
      <w:bookmarkStart w:id="5592" w:name="_Toc113001614"/>
      <w:bookmarkStart w:id="5593" w:name="_Toc115339576"/>
      <w:bookmarkStart w:id="5594" w:name="_Toc115763833"/>
      <w:bookmarkStart w:id="5595" w:name="_Toc115765646"/>
      <w:bookmarkStart w:id="5596" w:name="_Toc115765774"/>
      <w:bookmarkStart w:id="5597" w:name="_Toc115769913"/>
      <w:bookmarkStart w:id="5598" w:name="_Toc119050171"/>
      <w:bookmarkStart w:id="5599" w:name="_Toc119056215"/>
      <w:bookmarkStart w:id="5600" w:name="_Toc119070271"/>
      <w:bookmarkStart w:id="5601" w:name="_Toc119468001"/>
      <w:bookmarkStart w:id="5602" w:name="_Toc119664492"/>
      <w:bookmarkStart w:id="5603" w:name="_Toc119664891"/>
      <w:bookmarkStart w:id="5604" w:name="_Toc119927886"/>
      <w:bookmarkStart w:id="5605" w:name="_Toc124522688"/>
      <w:bookmarkStart w:id="5606" w:name="_Toc124772961"/>
      <w:bookmarkStart w:id="5607" w:name="_Toc124774224"/>
      <w:bookmarkStart w:id="5608" w:name="_Toc124841486"/>
      <w:bookmarkStart w:id="5609" w:name="_Toc124842187"/>
      <w:bookmarkStart w:id="5610" w:name="_Toc157171820"/>
      <w:r>
        <w:t>Retention and Abandonment of Trust Property</w:t>
      </w:r>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p>
    <w:p w14:paraId="1A67D727" w14:textId="77777777" w:rsidR="002A6021" w:rsidRDefault="002A6021" w:rsidP="002A6021">
      <w:pPr>
        <w:pStyle w:val="TextHeading2"/>
      </w:pPr>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CB5A872" w14:textId="4ACF91C4" w:rsidR="002A6021" w:rsidRDefault="002A6021" w:rsidP="002A6021">
      <w:pPr>
        <w:pStyle w:val="TextHeading2"/>
      </w:pPr>
      <w:r>
        <w:t xml:space="preserve">The Trustee may hold property that is not income producing or is otherwise nonproductive if holding the property is in the best interests of the beneficiaries in the sole and absolute discretion of the Trustee.  On the other hand, the Trustee </w:t>
      </w:r>
      <w:r w:rsidR="00733BFC">
        <w:t>sha</w:t>
      </w:r>
      <w:r>
        <w:t xml:space="preserve">ll invest contributions of cash and cash equivalents as soon as reasonably practicable after the assets have been acquired by the trust.  </w:t>
      </w:r>
    </w:p>
    <w:p w14:paraId="000BD683" w14:textId="77777777" w:rsidR="002A6021" w:rsidRDefault="002A6021" w:rsidP="002A6021">
      <w:pPr>
        <w:pStyle w:val="TextHeading2"/>
      </w:pPr>
      <w:r>
        <w:t>The Trustee may retain a reasonable amount in cash or money market accounts to pay anticipated expenses and other costs, and to provide for anticipated distributions to or for the benefit of a beneficiary.</w:t>
      </w:r>
    </w:p>
    <w:p w14:paraId="613122CC" w14:textId="77777777" w:rsidR="002A6021" w:rsidRDefault="002A6021" w:rsidP="002A6021">
      <w:pPr>
        <w:pStyle w:val="TextHeading2"/>
      </w:pPr>
      <w:r>
        <w:t>The Trustee may abandon any property that the Trustee considers of insignificant value.</w:t>
      </w:r>
    </w:p>
    <w:p w14:paraId="46399982" w14:textId="77777777" w:rsidR="00DC6CB6" w:rsidRDefault="00DC6CB6" w:rsidP="00900F19">
      <w:pPr>
        <w:pStyle w:val="Heading2"/>
      </w:pPr>
      <w:bookmarkStart w:id="5611" w:name="_Ref289678646"/>
      <w:bookmarkStart w:id="5612" w:name="_Toc487886904"/>
      <w:bookmarkStart w:id="5613" w:name="_Toc13579362"/>
      <w:bookmarkStart w:id="5614" w:name="_Toc13581749"/>
      <w:bookmarkStart w:id="5615" w:name="_Toc13581847"/>
      <w:bookmarkStart w:id="5616" w:name="_Toc13582498"/>
      <w:bookmarkStart w:id="5617" w:name="_Toc13583297"/>
      <w:bookmarkStart w:id="5618" w:name="_Toc13666078"/>
      <w:bookmarkStart w:id="5619" w:name="_Toc13739520"/>
      <w:bookmarkStart w:id="5620" w:name="_Toc24466625"/>
      <w:bookmarkStart w:id="5621" w:name="_Toc24468806"/>
      <w:bookmarkStart w:id="5622" w:name="_Toc24470245"/>
      <w:bookmarkStart w:id="5623" w:name="_Toc37053426"/>
      <w:bookmarkStart w:id="5624" w:name="_Toc38117619"/>
      <w:bookmarkStart w:id="5625" w:name="_Toc38359455"/>
      <w:bookmarkStart w:id="5626" w:name="_Toc38360455"/>
      <w:bookmarkStart w:id="5627" w:name="_Toc46999395"/>
      <w:bookmarkStart w:id="5628" w:name="_Toc47001156"/>
      <w:bookmarkStart w:id="5629" w:name="_Toc56766952"/>
      <w:bookmarkStart w:id="5630" w:name="_Toc57030905"/>
      <w:bookmarkStart w:id="5631" w:name="_Toc57031021"/>
      <w:bookmarkStart w:id="5632" w:name="_Toc57031678"/>
      <w:bookmarkStart w:id="5633" w:name="_Toc63505109"/>
      <w:bookmarkStart w:id="5634" w:name="_Toc63505238"/>
      <w:bookmarkStart w:id="5635" w:name="_Toc63513148"/>
      <w:bookmarkStart w:id="5636" w:name="_Toc63514744"/>
      <w:bookmarkStart w:id="5637" w:name="_Toc63514929"/>
      <w:bookmarkStart w:id="5638" w:name="_Toc63516315"/>
      <w:bookmarkStart w:id="5639" w:name="_Toc63516444"/>
      <w:bookmarkStart w:id="5640" w:name="_Toc63516572"/>
      <w:bookmarkStart w:id="5641" w:name="_Toc86407332"/>
      <w:bookmarkStart w:id="5642" w:name="_Toc86407708"/>
      <w:bookmarkStart w:id="5643" w:name="_Toc113001487"/>
      <w:bookmarkStart w:id="5644" w:name="_Toc113001615"/>
      <w:bookmarkStart w:id="5645" w:name="_Toc115339577"/>
      <w:bookmarkStart w:id="5646" w:name="_Toc115763834"/>
      <w:bookmarkStart w:id="5647" w:name="_Toc115765647"/>
      <w:bookmarkStart w:id="5648" w:name="_Toc115765775"/>
      <w:bookmarkStart w:id="5649" w:name="_Toc115769914"/>
      <w:bookmarkStart w:id="5650" w:name="_Toc119050172"/>
      <w:bookmarkStart w:id="5651" w:name="_Toc119056216"/>
      <w:bookmarkStart w:id="5652" w:name="_Toc119070272"/>
      <w:bookmarkStart w:id="5653" w:name="_Toc119468002"/>
      <w:bookmarkStart w:id="5654" w:name="_Toc119664493"/>
      <w:bookmarkStart w:id="5655" w:name="_Toc119664892"/>
      <w:bookmarkStart w:id="5656" w:name="_Toc119927887"/>
      <w:bookmarkStart w:id="5657" w:name="_Toc124522689"/>
      <w:bookmarkStart w:id="5658" w:name="_Toc124772962"/>
      <w:bookmarkStart w:id="5659" w:name="_Toc124774225"/>
      <w:bookmarkStart w:id="5660" w:name="_Toc124841487"/>
      <w:bookmarkStart w:id="5661" w:name="_Toc124842188"/>
      <w:bookmarkStart w:id="5662" w:name="_Toc157171821"/>
      <w:r>
        <w:t>Securities, Brokerage and Margin Powers</w:t>
      </w:r>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p>
    <w:p w14:paraId="2598634E" w14:textId="77777777" w:rsidR="000011D1" w:rsidRDefault="000011D1" w:rsidP="000011D1">
      <w:pPr>
        <w:pStyle w:val="TextHeading2"/>
      </w:pPr>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  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2265E7B" w14:textId="5620C617" w:rsidR="000011D1" w:rsidRDefault="000011D1" w:rsidP="000011D1">
      <w:pPr>
        <w:pStyle w:val="TextHeading2"/>
      </w:pPr>
      <w:r>
        <w:t xml:space="preserve">The Trustee may employ a broker-dealer as a custodian for securities held by the </w:t>
      </w:r>
      <w:r w:rsidR="0085121A">
        <w:t>trust and</w:t>
      </w:r>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50388E5" w14:textId="77777777" w:rsidR="000011D1" w:rsidRDefault="000011D1" w:rsidP="000011D1">
      <w:pPr>
        <w:pStyle w:val="TextHeading2"/>
      </w:pPr>
      <w:r>
        <w:lastRenderedPageBreak/>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7C808F4" w14:textId="77777777" w:rsidR="00DC6CB6" w:rsidRDefault="00DC6CB6" w:rsidP="00900F19">
      <w:pPr>
        <w:pStyle w:val="Heading2"/>
      </w:pPr>
      <w:bookmarkStart w:id="5663" w:name="_Toc487886905"/>
      <w:bookmarkStart w:id="5664" w:name="_Toc13579363"/>
      <w:bookmarkStart w:id="5665" w:name="_Toc13581750"/>
      <w:bookmarkStart w:id="5666" w:name="_Toc13581848"/>
      <w:bookmarkStart w:id="5667" w:name="_Toc13582499"/>
      <w:bookmarkStart w:id="5668" w:name="_Toc13583298"/>
      <w:bookmarkStart w:id="5669" w:name="_Toc13666079"/>
      <w:bookmarkStart w:id="5670" w:name="_Toc13739521"/>
      <w:bookmarkStart w:id="5671" w:name="_Toc24466626"/>
      <w:bookmarkStart w:id="5672" w:name="_Toc24468807"/>
      <w:bookmarkStart w:id="5673" w:name="_Toc24470246"/>
      <w:bookmarkStart w:id="5674" w:name="_Toc37053427"/>
      <w:bookmarkStart w:id="5675" w:name="_Toc38117620"/>
      <w:bookmarkStart w:id="5676" w:name="_Toc38359456"/>
      <w:bookmarkStart w:id="5677" w:name="_Toc38360456"/>
      <w:bookmarkStart w:id="5678" w:name="_Toc46999396"/>
      <w:bookmarkStart w:id="5679" w:name="_Toc47001157"/>
      <w:bookmarkStart w:id="5680" w:name="_Toc56766953"/>
      <w:bookmarkStart w:id="5681" w:name="_Toc57030906"/>
      <w:bookmarkStart w:id="5682" w:name="_Toc57031022"/>
      <w:bookmarkStart w:id="5683" w:name="_Toc57031679"/>
      <w:bookmarkStart w:id="5684" w:name="_Toc63505110"/>
      <w:bookmarkStart w:id="5685" w:name="_Toc63505239"/>
      <w:bookmarkStart w:id="5686" w:name="_Toc63513149"/>
      <w:bookmarkStart w:id="5687" w:name="_Toc63514745"/>
      <w:bookmarkStart w:id="5688" w:name="_Toc63514930"/>
      <w:bookmarkStart w:id="5689" w:name="_Toc63516316"/>
      <w:bookmarkStart w:id="5690" w:name="_Toc63516445"/>
      <w:bookmarkStart w:id="5691" w:name="_Toc63516573"/>
      <w:bookmarkStart w:id="5692" w:name="_Toc86407333"/>
      <w:bookmarkStart w:id="5693" w:name="_Toc86407709"/>
      <w:bookmarkStart w:id="5694" w:name="_Toc113001488"/>
      <w:bookmarkStart w:id="5695" w:name="_Toc113001616"/>
      <w:bookmarkStart w:id="5696" w:name="_Toc115339578"/>
      <w:bookmarkStart w:id="5697" w:name="_Toc115763835"/>
      <w:bookmarkStart w:id="5698" w:name="_Toc115765648"/>
      <w:bookmarkStart w:id="5699" w:name="_Toc115765776"/>
      <w:bookmarkStart w:id="5700" w:name="_Toc115769915"/>
      <w:bookmarkStart w:id="5701" w:name="_Toc119050173"/>
      <w:bookmarkStart w:id="5702" w:name="_Toc119056217"/>
      <w:bookmarkStart w:id="5703" w:name="_Toc119070273"/>
      <w:bookmarkStart w:id="5704" w:name="_Toc119468003"/>
      <w:bookmarkStart w:id="5705" w:name="_Toc119664494"/>
      <w:bookmarkStart w:id="5706" w:name="_Toc119664893"/>
      <w:bookmarkStart w:id="5707" w:name="_Toc119927888"/>
      <w:bookmarkStart w:id="5708" w:name="_Toc124522690"/>
      <w:bookmarkStart w:id="5709" w:name="_Toc124772963"/>
      <w:bookmarkStart w:id="5710" w:name="_Toc124774226"/>
      <w:bookmarkStart w:id="5711" w:name="_Toc124841488"/>
      <w:bookmarkStart w:id="5712" w:name="_Toc124842189"/>
      <w:bookmarkStart w:id="5713" w:name="_Toc157171822"/>
      <w:r>
        <w:t>Settlement Powers</w:t>
      </w:r>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p>
    <w:p w14:paraId="300A0AD7" w14:textId="77777777" w:rsidR="004D19D3" w:rsidRDefault="004D19D3" w:rsidP="004D19D3">
      <w:pPr>
        <w:pStyle w:val="TextHeading2"/>
      </w:pPr>
      <w:r>
        <w:t>The Trustee may settle any claims and demands in favor of or against the trust by compromise, adjustment, arbitration, or other means.  The Trustee may release or abandon any claim in favor of the trust.</w:t>
      </w:r>
    </w:p>
    <w:p w14:paraId="6F458B37" w14:textId="2CCC35F0" w:rsidR="00B34054" w:rsidRDefault="008C1CB4" w:rsidP="00B34054">
      <w:pPr>
        <w:pStyle w:val="Heading2"/>
      </w:pPr>
      <w:bookmarkStart w:id="5714" w:name="_Toc119050174"/>
      <w:bookmarkStart w:id="5715" w:name="_Toc119056218"/>
      <w:bookmarkStart w:id="5716" w:name="_Toc119070274"/>
      <w:bookmarkStart w:id="5717" w:name="_Toc119468004"/>
      <w:bookmarkStart w:id="5718" w:name="_Toc119664495"/>
      <w:bookmarkStart w:id="5719" w:name="_Toc119664894"/>
      <w:bookmarkStart w:id="5720" w:name="_Toc119927889"/>
      <w:bookmarkStart w:id="5721" w:name="_Toc124522691"/>
      <w:bookmarkStart w:id="5722" w:name="_Toc124772964"/>
      <w:bookmarkStart w:id="5723" w:name="_Toc124774227"/>
      <w:bookmarkStart w:id="5724" w:name="_Toc124841489"/>
      <w:bookmarkStart w:id="5725" w:name="_Toc124842190"/>
      <w:bookmarkStart w:id="5726" w:name="_Toc157171823"/>
      <w:r>
        <w:t xml:space="preserve">Crypto Currency and Non-Fungible </w:t>
      </w:r>
      <w:r w:rsidR="00256044">
        <w:t>Tokens</w:t>
      </w:r>
      <w:bookmarkEnd w:id="5714"/>
      <w:bookmarkEnd w:id="5715"/>
      <w:bookmarkEnd w:id="5716"/>
      <w:bookmarkEnd w:id="5717"/>
      <w:bookmarkEnd w:id="5718"/>
      <w:bookmarkEnd w:id="5719"/>
      <w:bookmarkEnd w:id="5720"/>
      <w:bookmarkEnd w:id="5721"/>
      <w:bookmarkEnd w:id="5722"/>
      <w:bookmarkEnd w:id="5723"/>
      <w:bookmarkEnd w:id="5724"/>
      <w:bookmarkEnd w:id="5725"/>
      <w:bookmarkEnd w:id="5726"/>
    </w:p>
    <w:p w14:paraId="6084AF4D" w14:textId="2128DC31" w:rsidR="007E3CA8" w:rsidRPr="00DE0B72" w:rsidRDefault="007E3CA8" w:rsidP="007E3CA8">
      <w:pPr>
        <w:autoSpaceDE w:val="0"/>
        <w:autoSpaceDN w:val="0"/>
        <w:adjustRightInd w:val="0"/>
        <w:jc w:val="both"/>
      </w:pPr>
      <w:r>
        <w:t xml:space="preserve">The Trustee may </w:t>
      </w:r>
      <w:r w:rsidRPr="00DE0B72">
        <w:t>exercise the maximum powers</w:t>
      </w:r>
      <w:r>
        <w:t xml:space="preserve"> </w:t>
      </w:r>
      <w:r w:rsidRPr="00DE0B72">
        <w:t>under federal and state law to receive disclosure of, access, use, share, and control the</w:t>
      </w:r>
      <w:r>
        <w:t xml:space="preserve"> </w:t>
      </w:r>
      <w:r w:rsidRPr="00DE0B72">
        <w:t>contents of any electronic communication or other electronic or digital information,</w:t>
      </w:r>
      <w:r>
        <w:t xml:space="preserve"> </w:t>
      </w:r>
      <w:r w:rsidRPr="00DE0B72">
        <w:t xml:space="preserve">however created or stored, </w:t>
      </w:r>
      <w:r w:rsidR="009D45ED">
        <w:t xml:space="preserve">in any trust established under this instrument. The Trustee has the </w:t>
      </w:r>
      <w:r w:rsidRPr="00DE0B72">
        <w:t>express consent under the Stored Communications Act of 1986, the</w:t>
      </w:r>
      <w:r>
        <w:t xml:space="preserve"> </w:t>
      </w:r>
      <w:r w:rsidRPr="00DE0B72">
        <w:t>Computer Fraud and Abuse Act of 1986 and all other state and federal data privacy and</w:t>
      </w:r>
      <w:r>
        <w:t xml:space="preserve"> </w:t>
      </w:r>
      <w:r w:rsidRPr="00DE0B72">
        <w:t xml:space="preserve">criminal laws to allow the </w:t>
      </w:r>
      <w:r>
        <w:t xml:space="preserve">Trustee </w:t>
      </w:r>
      <w:r w:rsidRPr="00DE0B72">
        <w:t>to exercise the powers</w:t>
      </w:r>
      <w:r>
        <w:t xml:space="preserve"> </w:t>
      </w:r>
      <w:r w:rsidRPr="00DE0B72">
        <w:t>described in this paragraph.</w:t>
      </w:r>
    </w:p>
    <w:p w14:paraId="66B068BB" w14:textId="77777777" w:rsidR="00DC6CB6" w:rsidRDefault="00DC6CB6" w:rsidP="00900F19">
      <w:pPr>
        <w:pStyle w:val="Heading2"/>
      </w:pPr>
      <w:bookmarkStart w:id="5727" w:name="_Toc487886906"/>
      <w:bookmarkStart w:id="5728" w:name="_Toc13579364"/>
      <w:bookmarkStart w:id="5729" w:name="_Toc13581751"/>
      <w:bookmarkStart w:id="5730" w:name="_Toc13581849"/>
      <w:bookmarkStart w:id="5731" w:name="_Toc13582500"/>
      <w:bookmarkStart w:id="5732" w:name="_Toc13583299"/>
      <w:bookmarkStart w:id="5733" w:name="_Toc13666080"/>
      <w:bookmarkStart w:id="5734" w:name="_Toc13739522"/>
      <w:bookmarkStart w:id="5735" w:name="_Toc24466627"/>
      <w:bookmarkStart w:id="5736" w:name="_Toc24468808"/>
      <w:bookmarkStart w:id="5737" w:name="_Toc24470247"/>
      <w:bookmarkStart w:id="5738" w:name="_Toc37053428"/>
      <w:bookmarkStart w:id="5739" w:name="_Toc38117621"/>
      <w:bookmarkStart w:id="5740" w:name="_Toc38359457"/>
      <w:bookmarkStart w:id="5741" w:name="_Toc38360457"/>
      <w:bookmarkStart w:id="5742" w:name="_Toc46999397"/>
      <w:bookmarkStart w:id="5743" w:name="_Toc47001158"/>
      <w:bookmarkStart w:id="5744" w:name="_Toc56766954"/>
      <w:bookmarkStart w:id="5745" w:name="_Toc57030907"/>
      <w:bookmarkStart w:id="5746" w:name="_Toc57031023"/>
      <w:bookmarkStart w:id="5747" w:name="_Toc57031680"/>
      <w:bookmarkStart w:id="5748" w:name="_Toc63505111"/>
      <w:bookmarkStart w:id="5749" w:name="_Toc63505240"/>
      <w:bookmarkStart w:id="5750" w:name="_Toc63513150"/>
      <w:bookmarkStart w:id="5751" w:name="_Toc63514746"/>
      <w:bookmarkStart w:id="5752" w:name="_Toc63514931"/>
      <w:bookmarkStart w:id="5753" w:name="_Toc63516317"/>
      <w:bookmarkStart w:id="5754" w:name="_Toc63516446"/>
      <w:bookmarkStart w:id="5755" w:name="_Toc63516574"/>
      <w:bookmarkStart w:id="5756" w:name="_Toc86407334"/>
      <w:bookmarkStart w:id="5757" w:name="_Toc86407710"/>
      <w:bookmarkStart w:id="5758" w:name="_Toc113001489"/>
      <w:bookmarkStart w:id="5759" w:name="_Toc113001617"/>
      <w:bookmarkStart w:id="5760" w:name="_Toc115339579"/>
      <w:bookmarkStart w:id="5761" w:name="_Toc115763836"/>
      <w:bookmarkStart w:id="5762" w:name="_Toc115765649"/>
      <w:bookmarkStart w:id="5763" w:name="_Toc115765777"/>
      <w:bookmarkStart w:id="5764" w:name="_Toc115769916"/>
      <w:bookmarkStart w:id="5765" w:name="_Toc119050175"/>
      <w:bookmarkStart w:id="5766" w:name="_Toc119056219"/>
      <w:bookmarkStart w:id="5767" w:name="_Toc119070275"/>
      <w:bookmarkStart w:id="5768" w:name="_Toc119468005"/>
      <w:bookmarkStart w:id="5769" w:name="_Toc119664496"/>
      <w:bookmarkStart w:id="5770" w:name="_Toc119664895"/>
      <w:bookmarkStart w:id="5771" w:name="_Toc119927890"/>
      <w:bookmarkStart w:id="5772" w:name="_Toc124522692"/>
      <w:bookmarkStart w:id="5773" w:name="_Toc124772965"/>
      <w:bookmarkStart w:id="5774" w:name="_Toc124774228"/>
      <w:bookmarkStart w:id="5775" w:name="_Toc124841490"/>
      <w:bookmarkStart w:id="5776" w:name="_Toc124842191"/>
      <w:bookmarkStart w:id="5777" w:name="_Toc157171824"/>
      <w:r>
        <w:t>Subchapter S Corporation Stock Provisions</w:t>
      </w:r>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p>
    <w:p w14:paraId="2825E9C5" w14:textId="77777777" w:rsidR="008E65F6" w:rsidRPr="00200794" w:rsidRDefault="008E65F6" w:rsidP="008E65F6">
      <w:pPr>
        <w:pStyle w:val="TextHeading2"/>
      </w:pPr>
      <w:del w:id="5778" w:author="Mark Pierce" w:date="2023-01-13T15:47:00Z">
        <w:r>
          <w:delText xml:space="preserve">During any period the trust is not treated as a grantor trust for tax purposes under IRC </w:delText>
        </w:r>
        <w:r w:rsidRPr="00F81CDE">
          <w:rPr>
            <w:color w:val="242424"/>
          </w:rPr>
          <w:delText>§</w:delText>
        </w:r>
        <w:r>
          <w:delText xml:space="preserve">671, this instrument or </w:delText>
        </w:r>
      </w:del>
      <w:r w:rsidRPr="00200794">
        <w:t>Any trust created under this instrument may hold</w:t>
      </w:r>
      <w:del w:id="5779" w:author="Mark Pierce" w:date="2023-01-13T15:47:00Z">
        <w:r>
          <w:delText xml:space="preserve"> any</w:delText>
        </w:r>
      </w:del>
      <w:r w:rsidRPr="00200794">
        <w:t xml:space="preserve"> S corporation stock held as a separate </w:t>
      </w:r>
      <w:r w:rsidRPr="00200794">
        <w:rPr>
          <w:i/>
        </w:rPr>
        <w:t>Electing Small Business Trust</w:t>
      </w:r>
      <w:r w:rsidRPr="00200794">
        <w:t xml:space="preserve">, or as a separate </w:t>
      </w:r>
      <w:r w:rsidRPr="00200794">
        <w:rPr>
          <w:i/>
        </w:rPr>
        <w:t>Qualified Subchapter S Trust</w:t>
      </w:r>
      <w:del w:id="5780" w:author="Mark Pierce" w:date="2023-01-13T15:47:00Z">
        <w:r>
          <w:delText>, as provided in this Section.</w:delText>
        </w:r>
      </w:del>
      <w:ins w:id="5781" w:author="Mark Pierce" w:date="2023-01-13T15:47:00Z">
        <w:r w:rsidRPr="00200794">
          <w:t>.</w:t>
        </w:r>
      </w:ins>
      <w:r w:rsidRPr="00200794">
        <w:t xml:space="preserve">  </w:t>
      </w:r>
    </w:p>
    <w:p w14:paraId="3828DDD8" w14:textId="05F867BB" w:rsidR="009568E6" w:rsidRDefault="009568E6" w:rsidP="009568E6">
      <w:pPr>
        <w:pStyle w:val="TextHeading2"/>
      </w:pPr>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w:t>
      </w:r>
      <w:r w:rsidR="002669F9">
        <w:t xml:space="preserve">IRC </w:t>
      </w:r>
      <w:r w:rsidRPr="00F81CDE">
        <w:rPr>
          <w:color w:val="242424"/>
        </w:rPr>
        <w:t>§</w:t>
      </w:r>
      <w:r>
        <w:t xml:space="preserve">1361(a) as an </w:t>
      </w:r>
      <w:r>
        <w:rPr>
          <w:i/>
        </w:rPr>
        <w:t>S corporation</w:t>
      </w:r>
      <w:r>
        <w:t xml:space="preserve"> for federal income tax purposes.</w:t>
      </w:r>
    </w:p>
    <w:p w14:paraId="12D3722D" w14:textId="77777777" w:rsidR="009568E6" w:rsidRDefault="009568E6" w:rsidP="009568E6">
      <w:pPr>
        <w:pStyle w:val="Heading3"/>
      </w:pPr>
      <w:r>
        <w:t>Electing Treatment as an Electing Small Business Trust</w:t>
      </w:r>
    </w:p>
    <w:p w14:paraId="54CFDF7E" w14:textId="77777777" w:rsidR="009568E6" w:rsidRDefault="009568E6" w:rsidP="00837D8C">
      <w:pPr>
        <w:pStyle w:val="TextHeading3"/>
        <w:ind w:right="144"/>
      </w:pPr>
      <w:r>
        <w:t xml:space="preserve">If the Trustee elects under IRC </w:t>
      </w:r>
      <w:r w:rsidRPr="00F81CDE">
        <w:rPr>
          <w:color w:val="242424"/>
        </w:rPr>
        <w:t>§</w:t>
      </w:r>
      <w:r>
        <w:t xml:space="preserve">1361(e)(3) to qualify any portion of the trust as an </w:t>
      </w:r>
      <w:r>
        <w:rPr>
          <w:i/>
        </w:rPr>
        <w:t>Electing Small Business Trust</w:t>
      </w:r>
      <w:r>
        <w:t>, the Trustee shall:</w:t>
      </w:r>
    </w:p>
    <w:p w14:paraId="45BDD8FD" w14:textId="77777777" w:rsidR="009568E6" w:rsidRDefault="009568E6" w:rsidP="00837D8C">
      <w:pPr>
        <w:pStyle w:val="TextHeading4"/>
        <w:numPr>
          <w:ilvl w:val="0"/>
          <w:numId w:val="20"/>
        </w:numPr>
        <w:spacing w:after="0"/>
        <w:ind w:left="1080" w:right="144"/>
      </w:pPr>
      <w:r>
        <w:t>apportion a reasonable share of the unallocated expenses of all trusts created under this instrument to the Electing Small Business Trust under the applicable provisions of the IRC and Treasury Regulations; and</w:t>
      </w:r>
    </w:p>
    <w:p w14:paraId="1F3A3130" w14:textId="77777777" w:rsidR="009568E6" w:rsidRDefault="009568E6" w:rsidP="00837D8C">
      <w:pPr>
        <w:pStyle w:val="TextHeading4"/>
        <w:numPr>
          <w:ilvl w:val="0"/>
          <w:numId w:val="20"/>
        </w:numPr>
        <w:spacing w:before="0"/>
        <w:ind w:left="1080" w:right="144"/>
      </w:pPr>
      <w:r>
        <w:t xml:space="preserve">administer the trust as an Electing Small Business Trust, under IRC </w:t>
      </w:r>
      <w:r w:rsidRPr="00F81CDE">
        <w:rPr>
          <w:color w:val="242424"/>
        </w:rPr>
        <w:t>§</w:t>
      </w:r>
      <w:r>
        <w:t>1361(e).</w:t>
      </w:r>
    </w:p>
    <w:p w14:paraId="167DB8A9" w14:textId="77777777" w:rsidR="009568E6" w:rsidRDefault="009568E6" w:rsidP="00837D8C">
      <w:pPr>
        <w:pStyle w:val="Heading3"/>
        <w:ind w:right="144"/>
      </w:pPr>
      <w:r>
        <w:t>Electing Treatment as a Qualified Subchapter S Trust</w:t>
      </w:r>
    </w:p>
    <w:p w14:paraId="7021E40A" w14:textId="02B7E56A" w:rsidR="009568E6" w:rsidRDefault="009568E6" w:rsidP="00837D8C">
      <w:pPr>
        <w:pStyle w:val="TextHeading3"/>
        <w:ind w:right="144"/>
      </w:pPr>
      <w:r>
        <w:t xml:space="preserve">If the current Income Beneficiary of the trust makes an election under IRC §1361(d)(2) to qualify the trust as a Qualified Subchapter S Trust within the meaning of </w:t>
      </w:r>
      <w:r w:rsidR="00B426DC">
        <w:t xml:space="preserve">IRC </w:t>
      </w:r>
      <w:r>
        <w:t>§1361(d)(3), the Trustee shall:</w:t>
      </w:r>
    </w:p>
    <w:p w14:paraId="5F3639C2" w14:textId="77777777" w:rsidR="009568E6" w:rsidRDefault="009568E6" w:rsidP="00837D8C">
      <w:pPr>
        <w:pStyle w:val="TextHeading4"/>
        <w:numPr>
          <w:ilvl w:val="0"/>
          <w:numId w:val="34"/>
        </w:numPr>
        <w:spacing w:after="0"/>
        <w:ind w:left="1080" w:right="144"/>
      </w:pPr>
      <w:r>
        <w:t xml:space="preserve">refer to the Qualified Subchapter S Trust using the same name as the trust to which the stock was originally allocated, plus the name of the current Income Beneficiary of the trust, followed by the letters QSST;   </w:t>
      </w:r>
    </w:p>
    <w:p w14:paraId="3E52B77F" w14:textId="77777777" w:rsidR="009568E6" w:rsidRDefault="009568E6" w:rsidP="00837D8C">
      <w:pPr>
        <w:pStyle w:val="TextHeading4"/>
        <w:numPr>
          <w:ilvl w:val="0"/>
          <w:numId w:val="34"/>
        </w:numPr>
        <w:spacing w:before="0" w:after="0"/>
        <w:ind w:left="1080" w:right="144"/>
      </w:pPr>
      <w:r>
        <w:t xml:space="preserve">administer the Qualified Subchapter S Trust in accordance with the same provisions contained in the trust to which the Trustee allocated the S corporation stock, as long </w:t>
      </w:r>
      <w:r>
        <w:lastRenderedPageBreak/>
        <w:t>as the provisions of this subsection control trust administration to the extent that they are inconsistent with the provisions of the original trust; and</w:t>
      </w:r>
    </w:p>
    <w:p w14:paraId="06564BD2" w14:textId="5C388E22" w:rsidR="009568E6" w:rsidRDefault="009568E6" w:rsidP="00837D8C">
      <w:pPr>
        <w:pStyle w:val="TextHeading4"/>
        <w:numPr>
          <w:ilvl w:val="0"/>
          <w:numId w:val="34"/>
        </w:numPr>
        <w:spacing w:before="0"/>
        <w:ind w:left="1080" w:right="144"/>
      </w:pPr>
      <w:r>
        <w:t xml:space="preserve">maintain the Qualified Subchapter S Trust as a separate trust held for the benefit of only one beneficiary as required in </w:t>
      </w:r>
      <w:r w:rsidR="006F7579">
        <w:t xml:space="preserve">IRC </w:t>
      </w:r>
      <w:r>
        <w:t xml:space="preserve">§1361(d)(3).  </w:t>
      </w:r>
    </w:p>
    <w:p w14:paraId="37A7721C" w14:textId="77777777" w:rsidR="009568E6" w:rsidRDefault="009568E6" w:rsidP="00837D8C">
      <w:pPr>
        <w:pStyle w:val="TextHeading3"/>
        <w:ind w:right="144"/>
      </w:pPr>
      <w:r>
        <w:t>The Trustee shall recommend that the current Income Beneficiary of the trust make a timely election to cause federal tax treatment of the trust as a Qualified Subchapter S Trust.</w:t>
      </w:r>
    </w:p>
    <w:p w14:paraId="2DD16634" w14:textId="77777777" w:rsidR="009568E6" w:rsidRDefault="009568E6" w:rsidP="009568E6">
      <w:pPr>
        <w:pStyle w:val="Heading4"/>
      </w:pPr>
      <w:r>
        <w:t>Current Income Beneficiary</w:t>
      </w:r>
    </w:p>
    <w:p w14:paraId="554A9E0C" w14:textId="77777777" w:rsidR="009568E6" w:rsidRDefault="009568E6" w:rsidP="001C0B4C">
      <w:pPr>
        <w:pStyle w:val="TextHeading4"/>
        <w:ind w:right="0"/>
      </w:pPr>
      <w:r>
        <w:t xml:space="preserve">The </w:t>
      </w:r>
      <w:r>
        <w:rPr>
          <w:i/>
        </w:rPr>
        <w:t>current Income Beneficiary</w:t>
      </w:r>
      <w:r>
        <w:t xml:space="preserve"> of a Qualified Subchapter S Trust is the person who has a present right to receive income distributions from trust to which the Trustee has allocated the S corporation stock.  A Qualified Subchapter S Trust may have only one current Income Beneficiary.</w:t>
      </w:r>
    </w:p>
    <w:p w14:paraId="2A9E254D" w14:textId="77777777" w:rsidR="009568E6" w:rsidRDefault="009568E6" w:rsidP="001C0B4C">
      <w:pPr>
        <w:pStyle w:val="TextHeading4"/>
        <w:ind w:right="0"/>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009C6E1" w14:textId="77777777" w:rsidR="009568E6" w:rsidRDefault="009568E6" w:rsidP="00837D8C">
      <w:pPr>
        <w:pStyle w:val="Heading4"/>
        <w:ind w:right="720"/>
      </w:pPr>
      <w:r>
        <w:t>Distributions</w:t>
      </w:r>
    </w:p>
    <w:p w14:paraId="621F594A" w14:textId="77777777" w:rsidR="009568E6" w:rsidRDefault="009568E6" w:rsidP="001C0B4C">
      <w:pPr>
        <w:pStyle w:val="TextHeading4"/>
        <w:ind w:right="0"/>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IRC §643(b) to the current Income Beneficiary.</w:t>
      </w:r>
    </w:p>
    <w:p w14:paraId="67B14485" w14:textId="77777777" w:rsidR="009568E6" w:rsidRDefault="009568E6" w:rsidP="001C0B4C">
      <w:pPr>
        <w:pStyle w:val="TextHeading4"/>
        <w:ind w:right="0"/>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169E9DF3" w14:textId="77777777" w:rsidR="009568E6" w:rsidRDefault="009568E6" w:rsidP="001C0B4C">
      <w:pPr>
        <w:pStyle w:val="TextHeading4"/>
        <w:ind w:right="0"/>
      </w:pPr>
      <w:r>
        <w:t>If the Qualified Subchapter S Trust terminates during the lifetime of the current Income Beneficiary, the Trustee shall distribute all assets of the Qualified Subchapter S Trust to the current Income Beneficiary outright and free of trust.</w:t>
      </w:r>
    </w:p>
    <w:p w14:paraId="5E1E41E0" w14:textId="77777777" w:rsidR="009568E6" w:rsidRDefault="009568E6" w:rsidP="001C0B4C">
      <w:pPr>
        <w:pStyle w:val="Heading4"/>
        <w:ind w:right="0"/>
      </w:pPr>
      <w:r>
        <w:t>Allocation of Income and Expenses</w:t>
      </w:r>
    </w:p>
    <w:p w14:paraId="49D21CF8" w14:textId="77777777" w:rsidR="009568E6" w:rsidRDefault="009568E6" w:rsidP="001C0B4C">
      <w:pPr>
        <w:pStyle w:val="TextHeading4"/>
        <w:ind w:right="0"/>
      </w:pPr>
      <w:r>
        <w:t>The Trustee shall characterize receipts and expenses of any Qualified Subchapter S Trust in a manner consistent with IRC §643(b).</w:t>
      </w:r>
    </w:p>
    <w:p w14:paraId="1CAE33D5" w14:textId="77777777" w:rsidR="009568E6" w:rsidRDefault="009568E6" w:rsidP="001C0B4C">
      <w:pPr>
        <w:pStyle w:val="Heading4"/>
        <w:ind w:right="0"/>
      </w:pPr>
      <w:r>
        <w:t>Trust Merger or Consolidation</w:t>
      </w:r>
    </w:p>
    <w:p w14:paraId="62072EC5" w14:textId="77777777" w:rsidR="009568E6" w:rsidRDefault="009568E6" w:rsidP="001C0B4C">
      <w:pPr>
        <w:pStyle w:val="TextHeading4"/>
        <w:ind w:right="0"/>
      </w:pPr>
      <w:r>
        <w:t>Notwithstanding any other provision of this instrument that may seem to the contrary, the Trustee may not merge any Qualified Subchapter S Trust with another trust’s assets if doing so would jeopardize the qualification of either trust as a Qualified Subchapter S Trust.</w:t>
      </w:r>
    </w:p>
    <w:p w14:paraId="489A24D7" w14:textId="77777777" w:rsidR="009568E6" w:rsidRDefault="009568E6" w:rsidP="009568E6">
      <w:pPr>
        <w:pStyle w:val="Heading3"/>
      </w:pPr>
      <w:r>
        <w:t>Governance of the Trusts</w:t>
      </w:r>
    </w:p>
    <w:p w14:paraId="5C842DCF" w14:textId="77777777" w:rsidR="009568E6" w:rsidRDefault="009568E6" w:rsidP="001C0B4C">
      <w:pPr>
        <w:pStyle w:val="TextHeading3"/>
        <w:ind w:right="0"/>
      </w:pPr>
      <w:r>
        <w:t>The following additional provisions apply to any separate trust created under this Section.</w:t>
      </w:r>
    </w:p>
    <w:p w14:paraId="55DE5901" w14:textId="77777777" w:rsidR="009568E6" w:rsidRDefault="009568E6" w:rsidP="001C0B4C">
      <w:pPr>
        <w:pStyle w:val="Heading4"/>
        <w:ind w:right="0"/>
      </w:pPr>
      <w:r>
        <w:lastRenderedPageBreak/>
        <w:t>Protection of S Corporation Status</w:t>
      </w:r>
    </w:p>
    <w:p w14:paraId="4E097067" w14:textId="77777777" w:rsidR="009568E6" w:rsidRDefault="009568E6" w:rsidP="001C0B4C">
      <w:pPr>
        <w:pStyle w:val="TextHeading4"/>
        <w:ind w:right="0"/>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instrument in a manner that is consistent with the trust qualifying as an Electing Small Business Trust or as a Qualified Subchapter S Trust.  The Trustee must disregard any provision of this instrument that cannot be so construed or applied.</w:t>
      </w:r>
    </w:p>
    <w:p w14:paraId="5B29EE9E" w14:textId="77777777" w:rsidR="009568E6" w:rsidRDefault="009568E6" w:rsidP="001C0B4C">
      <w:pPr>
        <w:pStyle w:val="Heading4"/>
        <w:ind w:right="0"/>
      </w:pPr>
      <w:r>
        <w:t>Methods of Distribution</w:t>
      </w:r>
    </w:p>
    <w:p w14:paraId="72B3FD03" w14:textId="77777777" w:rsidR="009568E6" w:rsidRDefault="009568E6" w:rsidP="001C0B4C">
      <w:pPr>
        <w:pStyle w:val="TextHeading4"/>
        <w:ind w:right="0"/>
      </w:pPr>
      <w:r>
        <w:t>The Trustee may not make distributions in a manner that would jeopardize the trust’s qualification as an Electing Small Business Trust or as a Qualified Subchapter S Trust.</w:t>
      </w:r>
    </w:p>
    <w:p w14:paraId="7DFE3F37" w14:textId="77777777" w:rsidR="009568E6" w:rsidRDefault="009568E6" w:rsidP="001C0B4C">
      <w:pPr>
        <w:pStyle w:val="Heading4"/>
        <w:ind w:right="0"/>
      </w:pPr>
      <w:r>
        <w:t>Disposition of S Corporation Stock</w:t>
      </w:r>
    </w:p>
    <w:p w14:paraId="1DCC2D2C" w14:textId="77777777" w:rsidR="009568E6" w:rsidRDefault="009568E6" w:rsidP="001C0B4C">
      <w:pPr>
        <w:pStyle w:val="TextHeading4"/>
        <w:ind w:right="0"/>
      </w:pPr>
      <w:r>
        <w:t>If the Trustee believes the continuation of any trust would result in the termination of the S corporation status of any entity whose stock is held as a part of trust property, the Trustee, other than an Interested Trustee, in addition to the power to sell or otherwise dispose of the stock, has the power to distribute the stock to the person who is then entitled to receive the income from trust.</w:t>
      </w:r>
    </w:p>
    <w:p w14:paraId="2F49E924" w14:textId="77777777" w:rsidR="00DC6CB6" w:rsidRDefault="00DC6CB6" w:rsidP="00900F19">
      <w:pPr>
        <w:pStyle w:val="Heading2"/>
      </w:pPr>
      <w:bookmarkStart w:id="5782" w:name="_Toc509399691"/>
      <w:bookmarkStart w:id="5783" w:name="_Ref66932266"/>
      <w:bookmarkStart w:id="5784" w:name="_Ref221925266"/>
      <w:bookmarkStart w:id="5785" w:name="_Ref290475876"/>
      <w:bookmarkStart w:id="5786" w:name="_Toc487886907"/>
      <w:bookmarkStart w:id="5787" w:name="_Toc13579365"/>
      <w:bookmarkStart w:id="5788" w:name="_Toc13581752"/>
      <w:bookmarkStart w:id="5789" w:name="_Toc13581850"/>
      <w:bookmarkStart w:id="5790" w:name="_Toc13582501"/>
      <w:bookmarkStart w:id="5791" w:name="_Toc13583300"/>
      <w:bookmarkStart w:id="5792" w:name="_Toc13666081"/>
      <w:bookmarkStart w:id="5793" w:name="_Toc13739523"/>
      <w:bookmarkStart w:id="5794" w:name="_Toc24466628"/>
      <w:bookmarkStart w:id="5795" w:name="_Toc24468809"/>
      <w:bookmarkStart w:id="5796" w:name="_Toc24470248"/>
      <w:bookmarkStart w:id="5797" w:name="_Toc37053429"/>
      <w:bookmarkStart w:id="5798" w:name="_Toc38117622"/>
      <w:bookmarkStart w:id="5799" w:name="_Toc38359458"/>
      <w:bookmarkStart w:id="5800" w:name="_Toc38360458"/>
      <w:bookmarkStart w:id="5801" w:name="_Toc46999398"/>
      <w:bookmarkStart w:id="5802" w:name="_Toc47001159"/>
      <w:bookmarkStart w:id="5803" w:name="_Toc56766955"/>
      <w:bookmarkStart w:id="5804" w:name="_Toc57030908"/>
      <w:bookmarkStart w:id="5805" w:name="_Toc57031024"/>
      <w:bookmarkStart w:id="5806" w:name="_Toc57031681"/>
      <w:bookmarkStart w:id="5807" w:name="_Toc63505112"/>
      <w:bookmarkStart w:id="5808" w:name="_Toc63505241"/>
      <w:bookmarkStart w:id="5809" w:name="_Toc63513151"/>
      <w:bookmarkStart w:id="5810" w:name="_Toc63514747"/>
      <w:bookmarkStart w:id="5811" w:name="_Toc63514932"/>
      <w:bookmarkStart w:id="5812" w:name="_Toc63516318"/>
      <w:bookmarkStart w:id="5813" w:name="_Toc63516447"/>
      <w:bookmarkStart w:id="5814" w:name="_Toc63516575"/>
      <w:bookmarkStart w:id="5815" w:name="_Toc86407335"/>
      <w:bookmarkStart w:id="5816" w:name="_Toc86407711"/>
      <w:bookmarkStart w:id="5817" w:name="_Toc113001490"/>
      <w:bookmarkStart w:id="5818" w:name="_Toc113001618"/>
      <w:bookmarkStart w:id="5819" w:name="_Toc115339580"/>
      <w:bookmarkStart w:id="5820" w:name="_Toc115763837"/>
      <w:bookmarkStart w:id="5821" w:name="_Toc115765650"/>
      <w:bookmarkStart w:id="5822" w:name="_Toc115765778"/>
      <w:bookmarkStart w:id="5823" w:name="_Toc115769917"/>
      <w:bookmarkStart w:id="5824" w:name="_Toc119050176"/>
      <w:bookmarkStart w:id="5825" w:name="_Toc119056220"/>
      <w:bookmarkStart w:id="5826" w:name="_Toc119070276"/>
      <w:bookmarkStart w:id="5827" w:name="_Toc119468006"/>
      <w:bookmarkStart w:id="5828" w:name="_Toc119664497"/>
      <w:bookmarkStart w:id="5829" w:name="_Toc119664896"/>
      <w:bookmarkStart w:id="5830" w:name="_Toc119927891"/>
      <w:bookmarkStart w:id="5831" w:name="_Toc124522693"/>
      <w:bookmarkStart w:id="5832" w:name="_Toc124772966"/>
      <w:bookmarkStart w:id="5833" w:name="_Toc124774229"/>
      <w:bookmarkStart w:id="5834" w:name="_Toc124841491"/>
      <w:bookmarkStart w:id="5835" w:name="_Toc124842192"/>
      <w:bookmarkStart w:id="5836" w:name="_Toc509399693"/>
      <w:bookmarkStart w:id="5837" w:name="_Toc157171825"/>
      <w:r>
        <w:t>Limitation on Trustee</w:t>
      </w:r>
      <w:r w:rsidR="00900F19">
        <w:t>’</w:t>
      </w:r>
      <w:r>
        <w:t>s Powers</w:t>
      </w:r>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7"/>
    </w:p>
    <w:p w14:paraId="4A071580" w14:textId="55D32D8B" w:rsidR="00B773CF" w:rsidRDefault="00B773CF" w:rsidP="00B773CF">
      <w:pPr>
        <w:pStyle w:val="TextHeading2"/>
      </w:pPr>
      <w:r>
        <w:t>All powers granted to Trustees under this instrument or by applicable law are limited as set forth in this Section, unless explicitly excluded by reference to this Section.</w:t>
      </w:r>
    </w:p>
    <w:p w14:paraId="7C80E829" w14:textId="77777777" w:rsidR="00F644B0" w:rsidRDefault="00F644B0" w:rsidP="00F644B0">
      <w:pPr>
        <w:pStyle w:val="Heading3"/>
      </w:pPr>
      <w:r>
        <w:t>An Interested Trustee Limited to Ascertainable Standards</w:t>
      </w:r>
    </w:p>
    <w:p w14:paraId="78575EDB" w14:textId="77777777" w:rsidR="00F644B0" w:rsidRDefault="00F644B0" w:rsidP="00837D8C">
      <w:pPr>
        <w:pStyle w:val="TextHeading3"/>
        <w:ind w:right="0"/>
      </w:pPr>
      <w:r>
        <w:t>An Interested Trustee may only make discretionary decisions when they pertain to a beneficiary’s health, education, maintenance, or support as described under IRC §</w:t>
      </w:r>
      <w:r w:rsidRPr="00F81CDE">
        <w:rPr>
          <w:color w:val="242424"/>
        </w:rPr>
        <w:t>§</w:t>
      </w:r>
      <w:r>
        <w:t>2041 and 2514.</w:t>
      </w:r>
    </w:p>
    <w:p w14:paraId="0CD0A645" w14:textId="77777777" w:rsidR="00B773CF" w:rsidRDefault="00B773CF" w:rsidP="00837D8C">
      <w:pPr>
        <w:pStyle w:val="Heading3"/>
        <w:ind w:right="0"/>
      </w:pPr>
      <w:r>
        <w:t>Interested Trustee Prohibited from Acting</w:t>
      </w:r>
    </w:p>
    <w:p w14:paraId="3B876595" w14:textId="286E5DD6" w:rsidR="00B773CF" w:rsidRDefault="00B773CF" w:rsidP="00837D8C">
      <w:pPr>
        <w:pStyle w:val="TextHeading3"/>
        <w:ind w:right="0"/>
      </w:pPr>
      <w:r>
        <w:t xml:space="preserve">Whenever this instrument specifically prohibits or limits an Interested Trustee from exercising discretion or performing an act, then any Interested Trustee serving as Trustee is prohibited from participating in the exercise of that discretion or performance of that act.  If there is no Trustee serving who is not an Interested Trustee, then an Independent Special Trustee may be appointed under the provisions of </w:t>
      </w:r>
      <w:r w:rsidR="00837D8C">
        <w:t>Section</w:t>
      </w:r>
      <w:r w:rsidR="00DF2630">
        <w:t xml:space="preserve"> </w:t>
      </w:r>
      <w:r>
        <w:t>3.</w:t>
      </w:r>
      <w:r w:rsidR="00520646">
        <w:t>07</w:t>
      </w:r>
      <w:r>
        <w:t xml:space="preserve"> to exercise the discretion or perform the act.</w:t>
      </w:r>
    </w:p>
    <w:p w14:paraId="5450C7AA" w14:textId="77777777" w:rsidR="00B773CF" w:rsidRDefault="00B773CF" w:rsidP="00837D8C">
      <w:pPr>
        <w:pStyle w:val="Heading3"/>
        <w:ind w:right="0"/>
      </w:pPr>
      <w:r>
        <w:t>Exclusive Powers of Independent Trustee</w:t>
      </w:r>
    </w:p>
    <w:p w14:paraId="3A08A9FD" w14:textId="4B49CB80" w:rsidR="00B773CF" w:rsidRDefault="00B773CF" w:rsidP="00837D8C">
      <w:pPr>
        <w:pStyle w:val="TextHeading3"/>
        <w:ind w:right="0"/>
      </w:pPr>
      <w:r>
        <w:t xml:space="preserve">Whenever a power or discretion is granted exclusively to an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w:t>
      </w:r>
      <w:r w:rsidR="00F81FB9">
        <w:t xml:space="preserve">Section </w:t>
      </w:r>
      <w:r>
        <w:t>3.</w:t>
      </w:r>
      <w:r w:rsidR="00D84F20">
        <w:t>07</w:t>
      </w:r>
      <w:r>
        <w:t xml:space="preserve"> to exercise the power or discretion that is exercisable only by the Independent Trustee.</w:t>
      </w:r>
    </w:p>
    <w:p w14:paraId="796E1198" w14:textId="77777777" w:rsidR="00B773CF" w:rsidRDefault="00B773CF" w:rsidP="00837D8C">
      <w:pPr>
        <w:pStyle w:val="Heading3"/>
        <w:ind w:right="0"/>
      </w:pPr>
      <w:r>
        <w:lastRenderedPageBreak/>
        <w:t>No Distributions in Discharge of Certain Legal Obligations</w:t>
      </w:r>
    </w:p>
    <w:p w14:paraId="0EA5E763" w14:textId="77777777" w:rsidR="00B773CF" w:rsidRDefault="00B773CF" w:rsidP="00837D8C">
      <w:pPr>
        <w:pStyle w:val="TextHeading3"/>
        <w:ind w:right="0"/>
      </w:pPr>
      <w:r>
        <w:t>The Trustee may not exercise or participate in the exercise of discretion with respect to the distribution of income or principal that would in any manner discharge a legal obligation of the Trustee, including the obligation of support.</w:t>
      </w:r>
    </w:p>
    <w:p w14:paraId="0DAA7B7D" w14:textId="77777777" w:rsidR="00B773CF" w:rsidRDefault="00B773CF" w:rsidP="00837D8C">
      <w:pPr>
        <w:pStyle w:val="TextHeading3"/>
        <w:ind w:right="0"/>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0501890" w14:textId="77777777" w:rsidR="00B773CF" w:rsidRDefault="00B773CF" w:rsidP="00837D8C">
      <w:pPr>
        <w:pStyle w:val="Heading3"/>
        <w:ind w:right="0"/>
      </w:pPr>
      <w:r>
        <w:t>Insurance Policy on the Life of Trustee</w:t>
      </w:r>
    </w:p>
    <w:p w14:paraId="7BCB4851" w14:textId="1B2131E0" w:rsidR="00B773CF" w:rsidRDefault="00B773CF" w:rsidP="00837D8C">
      <w:pPr>
        <w:pStyle w:val="TextHeading3"/>
        <w:ind w:right="0"/>
      </w:pPr>
      <w:r>
        <w:t xml:space="preserve">If the trust holds a policy that insures the life of a Trustee, that Trustee may not exercise any powers or rights with respect to the policy.  Instead, </w:t>
      </w:r>
      <w:r w:rsidR="00CE4A68">
        <w:t xml:space="preserve">an Independent Special Trustee </w:t>
      </w:r>
      <w:r>
        <w:t xml:space="preserve">must exercise the powers and rights.  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t>
      </w:r>
      <w:r w:rsidR="006B2B97">
        <w:t>shall</w:t>
      </w:r>
      <w:r>
        <w:t xml:space="preserve"> select an Independent Special Trustee.</w:t>
      </w:r>
    </w:p>
    <w:p w14:paraId="40A23CDE" w14:textId="77777777" w:rsidR="00B773CF" w:rsidRDefault="00B773CF" w:rsidP="00837D8C">
      <w:pPr>
        <w:pStyle w:val="Heading3"/>
        <w:ind w:right="0"/>
      </w:pPr>
      <w:r>
        <w:t>Insurance Policy on a Beneficiary’s Life</w:t>
      </w:r>
    </w:p>
    <w:p w14:paraId="2B05EACA" w14:textId="77777777" w:rsidR="00B773CF" w:rsidRDefault="00B773CF" w:rsidP="00837D8C">
      <w:pPr>
        <w:pStyle w:val="TextHeading3"/>
        <w:ind w:right="0"/>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  The limitations of this Subsection do not apply if, upon the beneficiary’s death, the policy’s proceeds would otherwise be included in the beneficiary’s gross estate for federal estate tax purposes.</w:t>
      </w:r>
    </w:p>
    <w:bookmarkEnd w:id="4853"/>
    <w:bookmarkEnd w:id="5836"/>
    <w:p w14:paraId="59ACD837" w14:textId="1618B735" w:rsidR="00DC6CB6" w:rsidRDefault="00DC6CB6" w:rsidP="007A1AF3">
      <w:pPr>
        <w:pStyle w:val="Heading1"/>
        <w:spacing w:before="360" w:after="240"/>
      </w:pPr>
      <w:r>
        <w:br/>
      </w:r>
      <w:bookmarkStart w:id="5838" w:name="_Ref38699220"/>
      <w:bookmarkStart w:id="5839" w:name="_Toc487886908"/>
      <w:bookmarkStart w:id="5840" w:name="_Toc13579366"/>
      <w:bookmarkStart w:id="5841" w:name="_Toc13581753"/>
      <w:bookmarkStart w:id="5842" w:name="_Toc13581851"/>
      <w:bookmarkStart w:id="5843" w:name="_Toc13582502"/>
      <w:bookmarkStart w:id="5844" w:name="_Toc13583301"/>
      <w:bookmarkStart w:id="5845" w:name="_Toc13666082"/>
      <w:bookmarkStart w:id="5846" w:name="_Toc13739524"/>
      <w:bookmarkStart w:id="5847" w:name="_Toc24466629"/>
      <w:bookmarkStart w:id="5848" w:name="_Toc24468810"/>
      <w:bookmarkStart w:id="5849" w:name="_Toc24470249"/>
      <w:bookmarkStart w:id="5850" w:name="_Toc37053430"/>
      <w:bookmarkStart w:id="5851" w:name="_Toc38117623"/>
      <w:bookmarkStart w:id="5852" w:name="_Toc38359459"/>
      <w:bookmarkStart w:id="5853" w:name="_Toc38360459"/>
      <w:bookmarkStart w:id="5854" w:name="_Toc46999399"/>
      <w:bookmarkStart w:id="5855" w:name="_Toc47001160"/>
      <w:bookmarkStart w:id="5856" w:name="_Toc56766956"/>
      <w:bookmarkStart w:id="5857" w:name="_Toc57030909"/>
      <w:bookmarkStart w:id="5858" w:name="_Toc57031025"/>
      <w:bookmarkStart w:id="5859" w:name="_Toc57031682"/>
      <w:bookmarkStart w:id="5860" w:name="_Toc63505113"/>
      <w:bookmarkStart w:id="5861" w:name="_Toc63505242"/>
      <w:bookmarkStart w:id="5862" w:name="_Toc63513152"/>
      <w:bookmarkStart w:id="5863" w:name="_Toc63514748"/>
      <w:bookmarkStart w:id="5864" w:name="_Toc63514933"/>
      <w:bookmarkStart w:id="5865" w:name="_Toc63516319"/>
      <w:bookmarkStart w:id="5866" w:name="_Toc63516448"/>
      <w:bookmarkStart w:id="5867" w:name="_Toc63516576"/>
      <w:bookmarkStart w:id="5868" w:name="_Toc86407336"/>
      <w:bookmarkStart w:id="5869" w:name="_Toc86407712"/>
      <w:bookmarkStart w:id="5870" w:name="_Toc113001491"/>
      <w:bookmarkStart w:id="5871" w:name="_Toc113001619"/>
      <w:bookmarkStart w:id="5872" w:name="_Toc115339581"/>
      <w:bookmarkStart w:id="5873" w:name="_Toc115763838"/>
      <w:bookmarkStart w:id="5874" w:name="_Toc115765651"/>
      <w:bookmarkStart w:id="5875" w:name="_Toc115765779"/>
      <w:bookmarkStart w:id="5876" w:name="_Toc115769918"/>
      <w:bookmarkStart w:id="5877" w:name="_Toc119050177"/>
      <w:bookmarkStart w:id="5878" w:name="_Toc119056221"/>
      <w:bookmarkStart w:id="5879" w:name="_Toc119070277"/>
      <w:bookmarkStart w:id="5880" w:name="_Toc119468007"/>
      <w:bookmarkStart w:id="5881" w:name="_Toc119664498"/>
      <w:bookmarkStart w:id="5882" w:name="_Toc119664897"/>
      <w:bookmarkStart w:id="5883" w:name="_Toc119927892"/>
      <w:bookmarkStart w:id="5884" w:name="_Toc124522694"/>
      <w:bookmarkStart w:id="5885" w:name="_Toc124772967"/>
      <w:bookmarkStart w:id="5886" w:name="_Toc124774230"/>
      <w:bookmarkStart w:id="5887" w:name="_Toc124841492"/>
      <w:bookmarkStart w:id="5888" w:name="_Toc124842193"/>
      <w:bookmarkStart w:id="5889" w:name="_Toc157171826"/>
      <w:r>
        <w:t>General Provisions</w:t>
      </w:r>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p>
    <w:p w14:paraId="56EF99EF" w14:textId="26A13F04" w:rsidR="00DC6CB6" w:rsidRDefault="00DC6CB6" w:rsidP="00900F19">
      <w:pPr>
        <w:pStyle w:val="Heading2"/>
      </w:pPr>
      <w:bookmarkStart w:id="5890" w:name="_Ref224207089"/>
      <w:bookmarkStart w:id="5891" w:name="_Toc487886909"/>
      <w:bookmarkStart w:id="5892" w:name="_Toc13579367"/>
      <w:bookmarkStart w:id="5893" w:name="_Toc13581754"/>
      <w:bookmarkStart w:id="5894" w:name="_Toc13581852"/>
      <w:bookmarkStart w:id="5895" w:name="_Toc13582503"/>
      <w:bookmarkStart w:id="5896" w:name="_Toc13583302"/>
      <w:bookmarkStart w:id="5897" w:name="_Toc13666083"/>
      <w:bookmarkStart w:id="5898" w:name="_Toc13739525"/>
      <w:bookmarkStart w:id="5899" w:name="_Toc24466630"/>
      <w:bookmarkStart w:id="5900" w:name="_Toc24468811"/>
      <w:bookmarkStart w:id="5901" w:name="_Toc24470250"/>
      <w:bookmarkStart w:id="5902" w:name="_Toc37053431"/>
      <w:bookmarkStart w:id="5903" w:name="_Toc38117624"/>
      <w:bookmarkStart w:id="5904" w:name="_Toc38359460"/>
      <w:bookmarkStart w:id="5905" w:name="_Toc38360460"/>
      <w:bookmarkStart w:id="5906" w:name="_Toc46999400"/>
      <w:bookmarkStart w:id="5907" w:name="_Toc47001161"/>
      <w:bookmarkStart w:id="5908" w:name="_Toc56766957"/>
      <w:bookmarkStart w:id="5909" w:name="_Toc57030910"/>
      <w:bookmarkStart w:id="5910" w:name="_Toc57031026"/>
      <w:bookmarkStart w:id="5911" w:name="_Toc57031683"/>
      <w:bookmarkStart w:id="5912" w:name="_Toc63505114"/>
      <w:bookmarkStart w:id="5913" w:name="_Toc63505243"/>
      <w:bookmarkStart w:id="5914" w:name="_Toc63513153"/>
      <w:bookmarkStart w:id="5915" w:name="_Toc63514749"/>
      <w:bookmarkStart w:id="5916" w:name="_Toc63514934"/>
      <w:bookmarkStart w:id="5917" w:name="_Toc63516320"/>
      <w:bookmarkStart w:id="5918" w:name="_Toc63516449"/>
      <w:bookmarkStart w:id="5919" w:name="_Toc63516577"/>
      <w:bookmarkStart w:id="5920" w:name="_Toc86407337"/>
      <w:bookmarkStart w:id="5921" w:name="_Toc86407713"/>
      <w:bookmarkStart w:id="5922" w:name="_Toc113001492"/>
      <w:bookmarkStart w:id="5923" w:name="_Toc113001620"/>
      <w:bookmarkStart w:id="5924" w:name="_Toc115339582"/>
      <w:bookmarkStart w:id="5925" w:name="_Toc115763839"/>
      <w:bookmarkStart w:id="5926" w:name="_Toc115765652"/>
      <w:bookmarkStart w:id="5927" w:name="_Toc115765780"/>
      <w:bookmarkStart w:id="5928" w:name="_Toc115769919"/>
      <w:bookmarkStart w:id="5929" w:name="_Toc119050178"/>
      <w:bookmarkStart w:id="5930" w:name="_Toc119056222"/>
      <w:bookmarkStart w:id="5931" w:name="_Toc119070278"/>
      <w:bookmarkStart w:id="5932" w:name="_Toc119468008"/>
      <w:bookmarkStart w:id="5933" w:name="_Toc119664499"/>
      <w:bookmarkStart w:id="5934" w:name="_Toc119664898"/>
      <w:bookmarkStart w:id="5935" w:name="_Toc119927893"/>
      <w:bookmarkStart w:id="5936" w:name="_Toc124522695"/>
      <w:bookmarkStart w:id="5937" w:name="_Toc124772968"/>
      <w:bookmarkStart w:id="5938" w:name="_Toc124774231"/>
      <w:bookmarkStart w:id="5939" w:name="_Toc124841493"/>
      <w:bookmarkStart w:id="5940" w:name="_Toc124842194"/>
      <w:bookmarkStart w:id="5941" w:name="_Toc157171827"/>
      <w:r>
        <w:t>Maximum Term for Trusts</w:t>
      </w:r>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p>
    <w:p w14:paraId="0E97AA26" w14:textId="53F69C91" w:rsidR="0056135D" w:rsidRDefault="0056135D" w:rsidP="0056135D">
      <w:pPr>
        <w:jc w:val="both"/>
      </w:pPr>
      <w:r>
        <w:t xml:space="preserve">The rule against perpetuities as provided in W.S §34-1-139(a) shall not be applicable to any trust created under this Instrument. Any trust created under this Instrument shall terminate no later than 1,000 years after the trust’s creation, as provided in W.S §34-1-139(b). </w:t>
      </w:r>
    </w:p>
    <w:p w14:paraId="6B6737C3" w14:textId="425F9FC9" w:rsidR="0056135D" w:rsidRDefault="0056135D" w:rsidP="0037586B">
      <w:pPr>
        <w:spacing w:before="120" w:after="120"/>
        <w:jc w:val="both"/>
      </w:pPr>
      <w:r>
        <w:t>For any real property in a trust subject to W.S §34-1-139(c) for which the election under W.S §34-1-139(b) is not available, the following shall apply only to the non-qualifying real property contained in trust, but not to any other property:</w:t>
      </w:r>
    </w:p>
    <w:p w14:paraId="71D32A60" w14:textId="77777777" w:rsidR="0056135D" w:rsidRDefault="0056135D" w:rsidP="0037586B">
      <w:pPr>
        <w:pStyle w:val="ListParagraph"/>
        <w:numPr>
          <w:ilvl w:val="0"/>
          <w:numId w:val="35"/>
        </w:numPr>
        <w:spacing w:after="120"/>
        <w:ind w:left="360"/>
        <w:jc w:val="both"/>
      </w:pPr>
      <w:r>
        <w:t>Unless a trust is terminated earlier under other provisions of this instrument, with respect to any non-qualifying real property contained in any trust created under this instrument, the trust’s interest in that real property shall terminate 21 years after the last to die of the descendants who are living at the time of the death of the first Grantor to die.</w:t>
      </w:r>
    </w:p>
    <w:p w14:paraId="4D0D8C80" w14:textId="77777777" w:rsidR="0056135D" w:rsidRDefault="0056135D" w:rsidP="00E15060">
      <w:pPr>
        <w:pStyle w:val="ListParagraph"/>
        <w:numPr>
          <w:ilvl w:val="0"/>
          <w:numId w:val="35"/>
        </w:numPr>
        <w:spacing w:before="120"/>
        <w:ind w:left="360"/>
        <w:jc w:val="both"/>
      </w:pPr>
      <w:r>
        <w:t xml:space="preserve">At that time, the real property not qualifying for the election shall vest in and be distributed to those persons then entitled to receive mandatory distributions of net income of the trust and in the same proportions.  If no beneficiary is entitled to mandatory distributions of net income, it </w:t>
      </w:r>
      <w:r>
        <w:lastRenderedPageBreak/>
        <w:t xml:space="preserve">shall vest in and be distributed to the beneficiaries entitled to receive discretionary distributions of net income of the trust in equal shares </w:t>
      </w:r>
      <w:r w:rsidRPr="001A2C71">
        <w:t>by representation</w:t>
      </w:r>
      <w:r>
        <w:t>.</w:t>
      </w:r>
    </w:p>
    <w:p w14:paraId="076B9ACB" w14:textId="0D068083" w:rsidR="00DC6CB6" w:rsidRDefault="00DC6CB6" w:rsidP="00900F19">
      <w:pPr>
        <w:pStyle w:val="Heading2"/>
      </w:pPr>
      <w:bookmarkStart w:id="5942" w:name="_Toc516883695"/>
      <w:bookmarkStart w:id="5943" w:name="_Toc516995847"/>
      <w:bookmarkStart w:id="5944" w:name="_Ref215994518"/>
      <w:bookmarkStart w:id="5945" w:name="_Toc487886910"/>
      <w:bookmarkStart w:id="5946" w:name="_Toc13579368"/>
      <w:bookmarkStart w:id="5947" w:name="_Toc13581755"/>
      <w:bookmarkStart w:id="5948" w:name="_Toc13581853"/>
      <w:bookmarkStart w:id="5949" w:name="_Toc13582504"/>
      <w:bookmarkStart w:id="5950" w:name="_Toc13583303"/>
      <w:bookmarkStart w:id="5951" w:name="_Toc13666084"/>
      <w:bookmarkStart w:id="5952" w:name="_Toc13739526"/>
      <w:bookmarkStart w:id="5953" w:name="_Toc24466631"/>
      <w:bookmarkStart w:id="5954" w:name="_Toc24468812"/>
      <w:bookmarkStart w:id="5955" w:name="_Toc24470251"/>
      <w:bookmarkStart w:id="5956" w:name="_Toc37053432"/>
      <w:bookmarkStart w:id="5957" w:name="_Toc38117625"/>
      <w:bookmarkStart w:id="5958" w:name="_Toc38359461"/>
      <w:bookmarkStart w:id="5959" w:name="_Toc38360461"/>
      <w:bookmarkStart w:id="5960" w:name="_Toc46999401"/>
      <w:bookmarkStart w:id="5961" w:name="_Toc47001162"/>
      <w:bookmarkStart w:id="5962" w:name="_Toc56766958"/>
      <w:bookmarkStart w:id="5963" w:name="_Toc57030911"/>
      <w:bookmarkStart w:id="5964" w:name="_Toc57031027"/>
      <w:bookmarkStart w:id="5965" w:name="_Toc57031684"/>
      <w:bookmarkStart w:id="5966" w:name="_Toc63505115"/>
      <w:bookmarkStart w:id="5967" w:name="_Toc63505244"/>
      <w:bookmarkStart w:id="5968" w:name="_Toc63513154"/>
      <w:bookmarkStart w:id="5969" w:name="_Toc63514750"/>
      <w:bookmarkStart w:id="5970" w:name="_Toc63514935"/>
      <w:bookmarkStart w:id="5971" w:name="_Toc63516321"/>
      <w:bookmarkStart w:id="5972" w:name="_Toc63516450"/>
      <w:bookmarkStart w:id="5973" w:name="_Toc63516578"/>
      <w:bookmarkStart w:id="5974" w:name="_Toc86407338"/>
      <w:bookmarkStart w:id="5975" w:name="_Toc86407714"/>
      <w:bookmarkStart w:id="5976" w:name="_Toc113001493"/>
      <w:bookmarkStart w:id="5977" w:name="_Toc113001621"/>
      <w:bookmarkStart w:id="5978" w:name="_Toc115339583"/>
      <w:bookmarkStart w:id="5979" w:name="_Toc115763840"/>
      <w:bookmarkStart w:id="5980" w:name="_Toc115765653"/>
      <w:bookmarkStart w:id="5981" w:name="_Toc115765781"/>
      <w:bookmarkStart w:id="5982" w:name="_Toc115769920"/>
      <w:bookmarkStart w:id="5983" w:name="_Toc119050179"/>
      <w:bookmarkStart w:id="5984" w:name="_Toc119056223"/>
      <w:bookmarkStart w:id="5985" w:name="_Toc119070279"/>
      <w:bookmarkStart w:id="5986" w:name="_Toc119468009"/>
      <w:bookmarkStart w:id="5987" w:name="_Toc119664500"/>
      <w:bookmarkStart w:id="5988" w:name="_Toc119664899"/>
      <w:bookmarkStart w:id="5989" w:name="_Toc119927894"/>
      <w:bookmarkStart w:id="5990" w:name="_Toc124522696"/>
      <w:bookmarkStart w:id="5991" w:name="_Toc124772969"/>
      <w:bookmarkStart w:id="5992" w:name="_Toc124774232"/>
      <w:bookmarkStart w:id="5993" w:name="_Toc124841494"/>
      <w:bookmarkStart w:id="5994" w:name="_Toc124842195"/>
      <w:bookmarkStart w:id="5995" w:name="_Toc157171828"/>
      <w:r>
        <w:t>Spendthrift Provision</w:t>
      </w:r>
      <w:bookmarkEnd w:id="3"/>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p>
    <w:p w14:paraId="607BE394" w14:textId="77777777" w:rsidR="00024F8C" w:rsidRDefault="00024F8C" w:rsidP="00024F8C">
      <w:pPr>
        <w:pStyle w:val="TextHeading2"/>
      </w:pPr>
      <w:r w:rsidRPr="00024F8C">
        <w:t xml:space="preserve">The interests of all beneficiaries under any trust created by this instrument, whether the interest is in income or principal, or both, shall be held subject to the provisions of W.S. §4-10-502 and each beneficiary holds any interest he or she may have in a </w:t>
      </w:r>
      <w:r w:rsidRPr="00024F8C">
        <w:rPr>
          <w:i/>
          <w:iCs/>
        </w:rPr>
        <w:t>“spendthrift trust”</w:t>
      </w:r>
      <w:r w:rsidRPr="00024F8C">
        <w:t xml:space="preserve"> within the meaning of W.S. §4-10-502(b). This provision shall be deemed to be a restriction on the transfer of all interests held by any beneficiary in the initial and every subsequent trust created under this instrument enforceable under applicable non-bankruptcy law within the meaning of §541(c)(2) of the Bankruptcy Code. Thus, no beneficiary may, voluntarily or involuntarily, assign, anticipate, encumber, alienate, or otherwise transfer the beneficiary’s interest in any trust created under this instrument.  In addition, no interest of a beneficiary in any trust created under this instrument may be reached by a creditor of the beneficiary until such time as a distribution, if any, is actually received by the beneficiary; further, no interest of a beneficiary is subject to attachment, bankruptcy proceedings, or any other legal process, the interference or control of creditors or others, or any involuntary transfer.</w:t>
      </w:r>
    </w:p>
    <w:p w14:paraId="0BD68846" w14:textId="77777777" w:rsidR="00024F8C" w:rsidRDefault="00024F8C" w:rsidP="00024F8C">
      <w:pPr>
        <w:pStyle w:val="TextHeading2"/>
      </w:pPr>
      <w:r>
        <w:t xml:space="preserve">This Section does not restrict a beneficiary’s right to disclaim any interest or exercise of any power of appointment granted in this trust.  In addition, this Section does not limit the ability of a Trust Protector to appoint property in further trust for any beneficiary as provided in </w:t>
      </w:r>
      <w:r>
        <w:fldChar w:fldCharType="begin"/>
      </w:r>
      <w:r>
        <w:instrText xml:space="preserve"> REF _Ref190054216 \w \h </w:instrText>
      </w:r>
      <w:r>
        <w:fldChar w:fldCharType="separate"/>
      </w:r>
      <w:r>
        <w:t>Section 10.02</w:t>
      </w:r>
      <w:r>
        <w:fldChar w:fldCharType="end"/>
      </w:r>
      <w:r>
        <w:t>.</w:t>
      </w:r>
    </w:p>
    <w:p w14:paraId="14EB1266" w14:textId="180139BA" w:rsidR="00DC6CB6" w:rsidRDefault="00DC6CB6" w:rsidP="00900F19">
      <w:pPr>
        <w:pStyle w:val="Heading2"/>
      </w:pPr>
      <w:bookmarkStart w:id="5996" w:name="_Toc507273151"/>
      <w:bookmarkStart w:id="5997" w:name="_Ref510336743"/>
      <w:bookmarkStart w:id="5998" w:name="_Toc516883696"/>
      <w:bookmarkStart w:id="5999" w:name="_Ref516884395"/>
      <w:bookmarkStart w:id="6000" w:name="_Toc516995848"/>
      <w:bookmarkStart w:id="6001" w:name="_Toc487886911"/>
      <w:bookmarkStart w:id="6002" w:name="_Toc13579369"/>
      <w:bookmarkStart w:id="6003" w:name="_Toc13581756"/>
      <w:bookmarkStart w:id="6004" w:name="_Toc13581854"/>
      <w:bookmarkStart w:id="6005" w:name="_Toc13582505"/>
      <w:bookmarkStart w:id="6006" w:name="_Toc13583304"/>
      <w:bookmarkStart w:id="6007" w:name="_Toc13666085"/>
      <w:bookmarkStart w:id="6008" w:name="_Toc13739527"/>
      <w:bookmarkStart w:id="6009" w:name="_Toc24466632"/>
      <w:bookmarkStart w:id="6010" w:name="_Toc24468813"/>
      <w:bookmarkStart w:id="6011" w:name="_Toc24470252"/>
      <w:bookmarkStart w:id="6012" w:name="_Toc37053433"/>
      <w:bookmarkStart w:id="6013" w:name="_Toc38117626"/>
      <w:bookmarkStart w:id="6014" w:name="_Toc38359462"/>
      <w:bookmarkStart w:id="6015" w:name="_Toc38360462"/>
      <w:bookmarkStart w:id="6016" w:name="_Toc46999402"/>
      <w:bookmarkStart w:id="6017" w:name="_Toc47001163"/>
      <w:bookmarkStart w:id="6018" w:name="_Toc56766959"/>
      <w:bookmarkStart w:id="6019" w:name="_Toc57030912"/>
      <w:bookmarkStart w:id="6020" w:name="_Toc57031028"/>
      <w:bookmarkStart w:id="6021" w:name="_Toc57031685"/>
      <w:bookmarkStart w:id="6022" w:name="_Toc63505116"/>
      <w:bookmarkStart w:id="6023" w:name="_Toc63505245"/>
      <w:bookmarkStart w:id="6024" w:name="_Toc63513155"/>
      <w:bookmarkStart w:id="6025" w:name="_Toc63514751"/>
      <w:bookmarkStart w:id="6026" w:name="_Toc63514936"/>
      <w:bookmarkStart w:id="6027" w:name="_Toc63516322"/>
      <w:bookmarkStart w:id="6028" w:name="_Toc63516451"/>
      <w:bookmarkStart w:id="6029" w:name="_Toc63516579"/>
      <w:bookmarkStart w:id="6030" w:name="_Toc86407339"/>
      <w:bookmarkStart w:id="6031" w:name="_Toc86407715"/>
      <w:bookmarkStart w:id="6032" w:name="_Toc113001494"/>
      <w:bookmarkStart w:id="6033" w:name="_Toc113001622"/>
      <w:bookmarkStart w:id="6034" w:name="_Toc115339584"/>
      <w:bookmarkStart w:id="6035" w:name="_Toc115763841"/>
      <w:bookmarkStart w:id="6036" w:name="_Toc115765654"/>
      <w:bookmarkStart w:id="6037" w:name="_Toc115765782"/>
      <w:bookmarkStart w:id="6038" w:name="_Toc115769921"/>
      <w:bookmarkStart w:id="6039" w:name="_Toc119050180"/>
      <w:bookmarkStart w:id="6040" w:name="_Toc119056224"/>
      <w:bookmarkStart w:id="6041" w:name="_Toc119070280"/>
      <w:bookmarkStart w:id="6042" w:name="_Toc119468010"/>
      <w:bookmarkStart w:id="6043" w:name="_Toc119664501"/>
      <w:bookmarkStart w:id="6044" w:name="_Toc119664900"/>
      <w:bookmarkStart w:id="6045" w:name="_Toc119927895"/>
      <w:bookmarkStart w:id="6046" w:name="_Toc124522697"/>
      <w:bookmarkStart w:id="6047" w:name="_Toc124772970"/>
      <w:bookmarkStart w:id="6048" w:name="_Toc124774233"/>
      <w:bookmarkStart w:id="6049" w:name="_Toc124841495"/>
      <w:bookmarkStart w:id="6050" w:name="_Toc124842196"/>
      <w:bookmarkStart w:id="6051" w:name="_Toc157171829"/>
      <w:r>
        <w:t>Contest Provision</w:t>
      </w:r>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p>
    <w:p w14:paraId="4FD4D46E" w14:textId="77777777" w:rsidR="00753F44" w:rsidRDefault="009F323B" w:rsidP="00F74E21">
      <w:pPr>
        <w:pStyle w:val="TextHeading2"/>
        <w:spacing w:before="0"/>
      </w:pPr>
      <w:bookmarkStart w:id="6052" w:name="_Toc507273152"/>
      <w:r>
        <w:t xml:space="preserve">If any </w:t>
      </w:r>
      <w:r w:rsidR="00B85BF9">
        <w:t>beneficiary o</w:t>
      </w:r>
      <w:r w:rsidR="00E87E6F">
        <w:t>f</w:t>
      </w:r>
      <w:r w:rsidR="00B85BF9">
        <w:t xml:space="preserve"> any trust created under this instrument</w:t>
      </w:r>
    </w:p>
    <w:p w14:paraId="6E7715F1" w14:textId="77777777" w:rsidR="00753F44" w:rsidRDefault="00E87E6F" w:rsidP="0072211F">
      <w:pPr>
        <w:pStyle w:val="TextHeading2"/>
        <w:numPr>
          <w:ilvl w:val="0"/>
          <w:numId w:val="39"/>
        </w:numPr>
        <w:spacing w:before="0" w:after="0"/>
        <w:ind w:left="360"/>
      </w:pPr>
      <w:r>
        <w:t>singly or in conjunction with any other person</w:t>
      </w:r>
      <w:r w:rsidR="00753F44">
        <w:t>;</w:t>
      </w:r>
    </w:p>
    <w:p w14:paraId="7E8B9F10" w14:textId="77777777" w:rsidR="00753F44" w:rsidRDefault="00E70B87" w:rsidP="0072211F">
      <w:pPr>
        <w:pStyle w:val="TextHeading2"/>
        <w:numPr>
          <w:ilvl w:val="0"/>
          <w:numId w:val="39"/>
        </w:numPr>
        <w:spacing w:before="0" w:after="0"/>
        <w:ind w:left="360"/>
      </w:pPr>
      <w:r>
        <w:t>directly or indirectly</w:t>
      </w:r>
      <w:r w:rsidR="007B5EE0">
        <w:t xml:space="preserve"> at </w:t>
      </w:r>
      <w:r w:rsidR="00963393">
        <w:t>any time</w:t>
      </w:r>
      <w:r w:rsidR="00753F44">
        <w:t>;</w:t>
      </w:r>
    </w:p>
    <w:p w14:paraId="757FB3EA" w14:textId="77777777" w:rsidR="00753F44" w:rsidRDefault="00073012" w:rsidP="0072211F">
      <w:pPr>
        <w:pStyle w:val="TextHeading2"/>
        <w:numPr>
          <w:ilvl w:val="0"/>
          <w:numId w:val="39"/>
        </w:numPr>
        <w:spacing w:before="0" w:after="0"/>
        <w:ind w:left="360"/>
      </w:pPr>
      <w:r>
        <w:t>through a legal proceeding or otherwise</w:t>
      </w:r>
      <w:r w:rsidR="00753F44">
        <w:t>;</w:t>
      </w:r>
    </w:p>
    <w:p w14:paraId="3F105951" w14:textId="3B30829A" w:rsidR="00956B25" w:rsidRDefault="004363E9" w:rsidP="0072211F">
      <w:pPr>
        <w:pStyle w:val="TextHeading2"/>
        <w:numPr>
          <w:ilvl w:val="0"/>
          <w:numId w:val="39"/>
        </w:numPr>
        <w:spacing w:before="0" w:after="0"/>
        <w:ind w:left="360"/>
      </w:pPr>
      <w:r>
        <w:t xml:space="preserve">in </w:t>
      </w:r>
      <w:r w:rsidR="00044D94">
        <w:t xml:space="preserve">any </w:t>
      </w:r>
      <w:r w:rsidR="002D70BA">
        <w:t xml:space="preserve">form or </w:t>
      </w:r>
      <w:r w:rsidR="00044D94">
        <w:t>manner</w:t>
      </w:r>
      <w:r w:rsidR="00BD196E">
        <w:t>;</w:t>
      </w:r>
      <w:r w:rsidR="00F2107F">
        <w:t xml:space="preserve"> or</w:t>
      </w:r>
    </w:p>
    <w:p w14:paraId="5E99F42D" w14:textId="6D80B652" w:rsidR="00BD196E" w:rsidRDefault="00BD196E" w:rsidP="0072211F">
      <w:pPr>
        <w:pStyle w:val="TextHeading2"/>
        <w:numPr>
          <w:ilvl w:val="0"/>
          <w:numId w:val="39"/>
        </w:numPr>
        <w:spacing w:before="0" w:after="0"/>
        <w:ind w:left="360"/>
      </w:pPr>
      <w:r>
        <w:t>in whole or in part</w:t>
      </w:r>
    </w:p>
    <w:p w14:paraId="570922DA" w14:textId="519F3AAF" w:rsidR="00956B25" w:rsidRPr="00B60261" w:rsidRDefault="00E6369E" w:rsidP="000A2443">
      <w:pPr>
        <w:pStyle w:val="TextHeading2"/>
        <w:numPr>
          <w:ilvl w:val="0"/>
          <w:numId w:val="40"/>
        </w:numPr>
        <w:spacing w:after="0"/>
        <w:ind w:left="360"/>
      </w:pPr>
      <w:r w:rsidRPr="00B60261">
        <w:t>c</w:t>
      </w:r>
      <w:r w:rsidR="00AB2DDB" w:rsidRPr="00B60261">
        <w:t>ontests or attacks</w:t>
      </w:r>
      <w:r w:rsidRPr="00B60261">
        <w:t xml:space="preserve"> a trust or any of its provisions, or </w:t>
      </w:r>
      <w:r w:rsidR="00816D74" w:rsidRPr="00B60261">
        <w:t>attempt</w:t>
      </w:r>
      <w:r w:rsidR="00EF44D9" w:rsidRPr="00B60261">
        <w:t>s</w:t>
      </w:r>
      <w:r w:rsidR="00A262D0" w:rsidRPr="00B60261">
        <w:t xml:space="preserve"> </w:t>
      </w:r>
      <w:r w:rsidR="00816D74" w:rsidRPr="00B60261">
        <w:t>to contest</w:t>
      </w:r>
      <w:r w:rsidR="005E3C14" w:rsidRPr="00B60261">
        <w:t xml:space="preserve">, </w:t>
      </w:r>
      <w:r w:rsidR="00816D74" w:rsidRPr="00B60261">
        <w:t>oppose</w:t>
      </w:r>
      <w:r w:rsidR="005E3C14" w:rsidRPr="00B60261">
        <w:t xml:space="preserve">, </w:t>
      </w:r>
      <w:r w:rsidR="00600557" w:rsidRPr="00B60261">
        <w:t>void, nullify,</w:t>
      </w:r>
      <w:r w:rsidR="006A114B" w:rsidRPr="00B60261">
        <w:t xml:space="preserve"> amend, restate,</w:t>
      </w:r>
      <w:r w:rsidR="00600557" w:rsidRPr="00B60261">
        <w:t xml:space="preserve"> or set aside</w:t>
      </w:r>
      <w:r w:rsidR="00816D74" w:rsidRPr="00B60261">
        <w:t xml:space="preserve"> this instrument</w:t>
      </w:r>
      <w:r w:rsidR="00BA4938" w:rsidRPr="00B60261">
        <w:t xml:space="preserve">, </w:t>
      </w:r>
      <w:r w:rsidR="00816D74" w:rsidRPr="00B60261">
        <w:t>any amendment</w:t>
      </w:r>
      <w:r w:rsidR="00BA4938" w:rsidRPr="00B60261">
        <w:t xml:space="preserve"> to this instrument, or any restatement of this instrument</w:t>
      </w:r>
      <w:r w:rsidR="006A114B" w:rsidRPr="00B60261">
        <w:t>;</w:t>
      </w:r>
    </w:p>
    <w:p w14:paraId="28B3C3A2" w14:textId="24F8243A" w:rsidR="00EF44D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1155C6" w:rsidRPr="00B60261">
        <w:rPr>
          <w:szCs w:val="24"/>
          <w:shd w:val="clear" w:color="auto" w:fill="FFFFFF"/>
        </w:rPr>
        <w:t>against a</w:t>
      </w:r>
      <w:r w:rsidR="00584A1C">
        <w:rPr>
          <w:szCs w:val="24"/>
          <w:shd w:val="clear" w:color="auto" w:fill="FFFFFF"/>
        </w:rPr>
        <w:t>ny beneficiary</w:t>
      </w:r>
      <w:r w:rsidR="001155C6" w:rsidRPr="00B60261">
        <w:rPr>
          <w:szCs w:val="24"/>
          <w:shd w:val="clear" w:color="auto" w:fill="FFFFFF"/>
        </w:rPr>
        <w:t xml:space="preserve"> </w:t>
      </w:r>
      <w:r w:rsidRPr="00B60261">
        <w:rPr>
          <w:szCs w:val="24"/>
          <w:shd w:val="clear" w:color="auto" w:fill="FFFFFF"/>
        </w:rPr>
        <w:t xml:space="preserve">(except for a claim based on a written promise or agreement signed by </w:t>
      </w:r>
      <w:r w:rsidR="00D00B22">
        <w:rPr>
          <w:szCs w:val="24"/>
          <w:shd w:val="clear" w:color="auto" w:fill="FFFFFF"/>
        </w:rPr>
        <w:t>a</w:t>
      </w:r>
      <w:r w:rsidR="001155C6" w:rsidRPr="00B60261">
        <w:rPr>
          <w:szCs w:val="24"/>
          <w:shd w:val="clear" w:color="auto" w:fill="FFFFFF"/>
        </w:rPr>
        <w:t xml:space="preserve"> </w:t>
      </w:r>
      <w:r w:rsidR="00EF44D9" w:rsidRPr="00B60261">
        <w:rPr>
          <w:szCs w:val="24"/>
          <w:shd w:val="clear" w:color="auto" w:fill="FFFFFF"/>
        </w:rPr>
        <w:t>Grantor</w:t>
      </w:r>
      <w:r w:rsidR="003C35CF">
        <w:rPr>
          <w:szCs w:val="24"/>
          <w:shd w:val="clear" w:color="auto" w:fill="FFFFFF"/>
        </w:rPr>
        <w:t xml:space="preserve"> </w:t>
      </w:r>
      <w:r w:rsidR="00666243">
        <w:rPr>
          <w:szCs w:val="24"/>
          <w:shd w:val="clear" w:color="auto" w:fill="FFFFFF"/>
        </w:rPr>
        <w:t xml:space="preserve">or the Grantors </w:t>
      </w:r>
      <w:r w:rsidR="003C35CF">
        <w:rPr>
          <w:szCs w:val="24"/>
          <w:shd w:val="clear" w:color="auto" w:fill="FFFFFF"/>
        </w:rPr>
        <w:t>prior to a contribution</w:t>
      </w:r>
      <w:r w:rsidRPr="00B60261">
        <w:rPr>
          <w:szCs w:val="24"/>
          <w:shd w:val="clear" w:color="auto" w:fill="FFFFFF"/>
        </w:rPr>
        <w:t>);</w:t>
      </w:r>
    </w:p>
    <w:p w14:paraId="5420BBCF" w14:textId="636F4751" w:rsidR="001A1DBF"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5B1E66" w:rsidRPr="00B60261">
        <w:rPr>
          <w:szCs w:val="24"/>
          <w:shd w:val="clear" w:color="auto" w:fill="FFFFFF"/>
        </w:rPr>
        <w:t xml:space="preserve">against the trust </w:t>
      </w:r>
      <w:r w:rsidRPr="00B60261">
        <w:rPr>
          <w:szCs w:val="24"/>
          <w:shd w:val="clear" w:color="auto" w:fill="FFFFFF"/>
        </w:rPr>
        <w:t xml:space="preserve">(except for a claim based on a written promise or agreement signed by </w:t>
      </w:r>
      <w:r w:rsidR="00BF7F39" w:rsidRPr="00B60261">
        <w:rPr>
          <w:szCs w:val="24"/>
          <w:shd w:val="clear" w:color="auto" w:fill="FFFFFF"/>
        </w:rPr>
        <w:t>the Trustee</w:t>
      </w:r>
      <w:r w:rsidRPr="00B60261">
        <w:rPr>
          <w:szCs w:val="24"/>
          <w:shd w:val="clear" w:color="auto" w:fill="FFFFFF"/>
        </w:rPr>
        <w:t>);</w:t>
      </w:r>
    </w:p>
    <w:p w14:paraId="2A969D3D" w14:textId="47145DE1" w:rsidR="00AF12ED" w:rsidRPr="00B60261" w:rsidRDefault="00AF12ED"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attempts to </w:t>
      </w:r>
      <w:r w:rsidR="002E5CA7" w:rsidRPr="00B60261">
        <w:rPr>
          <w:szCs w:val="24"/>
          <w:shd w:val="clear" w:color="auto" w:fill="FFFFFF"/>
        </w:rPr>
        <w:t xml:space="preserve">change the character of any property owned by </w:t>
      </w:r>
      <w:r w:rsidRPr="00B60261">
        <w:rPr>
          <w:szCs w:val="24"/>
          <w:shd w:val="clear" w:color="auto" w:fill="FFFFFF"/>
        </w:rPr>
        <w:t xml:space="preserve">the </w:t>
      </w:r>
      <w:r w:rsidR="00BF7F39" w:rsidRPr="00B60261">
        <w:rPr>
          <w:szCs w:val="24"/>
          <w:shd w:val="clear" w:color="auto" w:fill="FFFFFF"/>
        </w:rPr>
        <w:t xml:space="preserve">trust, </w:t>
      </w:r>
      <w:r w:rsidR="002E5CA7" w:rsidRPr="00B60261">
        <w:rPr>
          <w:szCs w:val="24"/>
          <w:shd w:val="clear" w:color="auto" w:fill="FFFFFF"/>
        </w:rPr>
        <w:t xml:space="preserve">the character of which has been designated </w:t>
      </w:r>
      <w:r w:rsidR="005B1E66" w:rsidRPr="00B60261">
        <w:rPr>
          <w:szCs w:val="24"/>
          <w:shd w:val="clear" w:color="auto" w:fill="FFFFFF"/>
        </w:rPr>
        <w:t xml:space="preserve">by </w:t>
      </w:r>
      <w:r w:rsidRPr="00B60261">
        <w:rPr>
          <w:szCs w:val="24"/>
          <w:shd w:val="clear" w:color="auto" w:fill="FFFFFF"/>
        </w:rPr>
        <w:t xml:space="preserve">the </w:t>
      </w:r>
      <w:r w:rsidR="00BF7F39" w:rsidRPr="00B60261">
        <w:rPr>
          <w:szCs w:val="24"/>
          <w:shd w:val="clear" w:color="auto" w:fill="FFFFFF"/>
        </w:rPr>
        <w:t>Trustee</w:t>
      </w:r>
      <w:r w:rsidR="00281F2C">
        <w:rPr>
          <w:szCs w:val="24"/>
          <w:shd w:val="clear" w:color="auto" w:fill="FFFFFF"/>
        </w:rPr>
        <w:t xml:space="preserve">, </w:t>
      </w:r>
      <w:r w:rsidR="005B1E66" w:rsidRPr="00B60261">
        <w:rPr>
          <w:szCs w:val="24"/>
          <w:shd w:val="clear" w:color="auto" w:fill="FFFFFF"/>
        </w:rPr>
        <w:t xml:space="preserve">a Grantor </w:t>
      </w:r>
      <w:r w:rsidR="00281F2C">
        <w:rPr>
          <w:szCs w:val="24"/>
          <w:shd w:val="clear" w:color="auto" w:fill="FFFFFF"/>
        </w:rPr>
        <w:t xml:space="preserve">or the Grantors </w:t>
      </w:r>
      <w:r w:rsidR="002E5CA7" w:rsidRPr="00B60261">
        <w:rPr>
          <w:szCs w:val="24"/>
          <w:shd w:val="clear" w:color="auto" w:fill="FFFFFF"/>
        </w:rPr>
        <w:t>in writing;</w:t>
      </w:r>
    </w:p>
    <w:p w14:paraId="40D3ED0C" w14:textId="5C22991D" w:rsidR="009930A9" w:rsidRPr="00B60261" w:rsidRDefault="00220F04"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challenges </w:t>
      </w:r>
      <w:r w:rsidR="002E5CA7" w:rsidRPr="00B60261">
        <w:rPr>
          <w:szCs w:val="24"/>
          <w:shd w:val="clear" w:color="auto" w:fill="FFFFFF"/>
        </w:rPr>
        <w:t xml:space="preserve">the validity </w:t>
      </w:r>
      <w:r w:rsidR="00901064" w:rsidRPr="00B60261">
        <w:rPr>
          <w:szCs w:val="24"/>
          <w:shd w:val="clear" w:color="auto" w:fill="FFFFFF"/>
        </w:rPr>
        <w:t xml:space="preserve">or contests any portion </w:t>
      </w:r>
      <w:r w:rsidR="002E5CA7" w:rsidRPr="00B60261">
        <w:rPr>
          <w:szCs w:val="24"/>
          <w:shd w:val="clear" w:color="auto" w:fill="FFFFFF"/>
        </w:rPr>
        <w:t>of any</w:t>
      </w:r>
      <w:r w:rsidR="002D6BED" w:rsidRPr="00B60261">
        <w:rPr>
          <w:szCs w:val="24"/>
          <w:shd w:val="clear" w:color="auto" w:fill="FFFFFF"/>
        </w:rPr>
        <w:t xml:space="preserve"> power of appointment, will, pour-over will,</w:t>
      </w:r>
      <w:r w:rsidR="002E5CA7" w:rsidRPr="00B60261">
        <w:rPr>
          <w:szCs w:val="24"/>
          <w:shd w:val="clear" w:color="auto" w:fill="FFFFFF"/>
        </w:rPr>
        <w:t xml:space="preserve"> instrument, contract, agreement, trust, or beneficiary designation </w:t>
      </w:r>
      <w:r w:rsidR="00267E8F" w:rsidRPr="00B60261">
        <w:rPr>
          <w:szCs w:val="24"/>
          <w:shd w:val="clear" w:color="auto" w:fill="FFFFFF"/>
        </w:rPr>
        <w:t>expressed by the Grantors in</w:t>
      </w:r>
      <w:r w:rsidR="00901064" w:rsidRPr="00B60261">
        <w:rPr>
          <w:szCs w:val="24"/>
          <w:shd w:val="clear" w:color="auto" w:fill="FFFFFF"/>
        </w:rPr>
        <w:t xml:space="preserve"> </w:t>
      </w:r>
      <w:r w:rsidR="002D6BED" w:rsidRPr="00B60261">
        <w:rPr>
          <w:szCs w:val="24"/>
          <w:shd w:val="clear" w:color="auto" w:fill="FFFFFF"/>
        </w:rPr>
        <w:t xml:space="preserve">any of the documents </w:t>
      </w:r>
      <w:r w:rsidR="002E5CA7" w:rsidRPr="00B60261">
        <w:rPr>
          <w:szCs w:val="24"/>
          <w:shd w:val="clear" w:color="auto" w:fill="FFFFFF"/>
        </w:rPr>
        <w:t>that relate</w:t>
      </w:r>
      <w:r w:rsidR="002355F5" w:rsidRPr="00B60261">
        <w:rPr>
          <w:szCs w:val="24"/>
          <w:shd w:val="clear" w:color="auto" w:fill="FFFFFF"/>
        </w:rPr>
        <w:t xml:space="preserve"> in any manner</w:t>
      </w:r>
      <w:r w:rsidR="002E5CA7" w:rsidRPr="00B60261">
        <w:rPr>
          <w:szCs w:val="24"/>
          <w:shd w:val="clear" w:color="auto" w:fill="FFFFFF"/>
        </w:rPr>
        <w:t xml:space="preserve"> to the disposition of assets of </w:t>
      </w:r>
      <w:r w:rsidRPr="00B60261">
        <w:rPr>
          <w:szCs w:val="24"/>
          <w:shd w:val="clear" w:color="auto" w:fill="FFFFFF"/>
        </w:rPr>
        <w:t xml:space="preserve">the </w:t>
      </w:r>
      <w:r w:rsidR="00267E8F" w:rsidRPr="00B60261">
        <w:rPr>
          <w:szCs w:val="24"/>
          <w:shd w:val="clear" w:color="auto" w:fill="FFFFFF"/>
        </w:rPr>
        <w:t xml:space="preserve">trust upon the death of both </w:t>
      </w:r>
      <w:r w:rsidRPr="00B60261">
        <w:rPr>
          <w:szCs w:val="24"/>
          <w:shd w:val="clear" w:color="auto" w:fill="FFFFFF"/>
        </w:rPr>
        <w:t xml:space="preserve">Grantors </w:t>
      </w:r>
      <w:r w:rsidR="002E5CA7" w:rsidRPr="00B60261">
        <w:rPr>
          <w:szCs w:val="24"/>
          <w:shd w:val="clear" w:color="auto" w:fill="FFFFFF"/>
        </w:rPr>
        <w:t xml:space="preserve">(collectively </w:t>
      </w:r>
      <w:r w:rsidR="002E5CA7" w:rsidRPr="0098355E">
        <w:rPr>
          <w:i/>
          <w:iCs/>
          <w:szCs w:val="24"/>
          <w:shd w:val="clear" w:color="auto" w:fill="FFFFFF"/>
        </w:rPr>
        <w:t>“Documents”</w:t>
      </w:r>
      <w:r w:rsidR="002E5CA7" w:rsidRPr="00B60261">
        <w:rPr>
          <w:szCs w:val="24"/>
          <w:shd w:val="clear" w:color="auto" w:fill="FFFFFF"/>
        </w:rPr>
        <w:t>);</w:t>
      </w:r>
      <w:r w:rsidR="000C25B1" w:rsidRPr="00B60261">
        <w:rPr>
          <w:szCs w:val="24"/>
          <w:shd w:val="clear" w:color="auto" w:fill="FFFFFF"/>
        </w:rPr>
        <w:t xml:space="preserve"> or</w:t>
      </w:r>
    </w:p>
    <w:p w14:paraId="6AC9086B" w14:textId="255A0587" w:rsidR="009930A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files a petition or other pleading for settlement or compromise of any Document;</w:t>
      </w:r>
    </w:p>
    <w:p w14:paraId="07863D50" w14:textId="48505C64" w:rsidR="006F0998" w:rsidRDefault="006F0998" w:rsidP="00F57E31">
      <w:pPr>
        <w:pStyle w:val="TextHeading2"/>
      </w:pPr>
      <w:r>
        <w:lastRenderedPageBreak/>
        <w:t xml:space="preserve">then </w:t>
      </w:r>
      <w:r w:rsidR="009930A9">
        <w:t xml:space="preserve">the right of that beneficiary to take any </w:t>
      </w:r>
      <w:r w:rsidR="00606AD7">
        <w:t xml:space="preserve">interest given </w:t>
      </w:r>
      <w:r w:rsidR="00D61CB0">
        <w:t>under this instrument</w:t>
      </w:r>
      <w:r w:rsidR="000C4A98">
        <w:t xml:space="preserve"> or any </w:t>
      </w:r>
      <w:r w:rsidR="0066052C">
        <w:t>D</w:t>
      </w:r>
      <w:r w:rsidR="000C4A98">
        <w:t>ocument</w:t>
      </w:r>
      <w:r w:rsidR="00F6305C">
        <w:t xml:space="preserve">, along with </w:t>
      </w:r>
      <w:r w:rsidR="00170ECA">
        <w:t xml:space="preserve">the beneficiary’s </w:t>
      </w:r>
      <w:r>
        <w:t>descendants</w:t>
      </w:r>
      <w:r w:rsidR="000A2F4F">
        <w:t>,</w:t>
      </w:r>
      <w:r>
        <w:t xml:space="preserve"> shall </w:t>
      </w:r>
      <w:r w:rsidR="00F6305C">
        <w:t xml:space="preserve">be </w:t>
      </w:r>
      <w:r>
        <w:t>forfeit</w:t>
      </w:r>
      <w:r w:rsidR="00F6305C">
        <w:t>ed</w:t>
      </w:r>
      <w:r w:rsidR="003E0682">
        <w:t xml:space="preserve">, with the </w:t>
      </w:r>
      <w:r w:rsidR="004F07A7">
        <w:t xml:space="preserve">beneficiary and the beneficiary’s descendants </w:t>
      </w:r>
      <w:r w:rsidR="003E0682">
        <w:t xml:space="preserve">to </w:t>
      </w:r>
      <w:r>
        <w:t>be considered to have predeceased the Grantor</w:t>
      </w:r>
      <w:r w:rsidR="00AB4D17">
        <w:t>s</w:t>
      </w:r>
      <w:r>
        <w:t xml:space="preserve"> for purposes of this instrument</w:t>
      </w:r>
      <w:r w:rsidR="009409FA">
        <w:t xml:space="preserve"> and </w:t>
      </w:r>
      <w:r w:rsidR="00353AC0">
        <w:t xml:space="preserve">the </w:t>
      </w:r>
      <w:r w:rsidR="00B3435A">
        <w:t xml:space="preserve">shares at issue </w:t>
      </w:r>
      <w:r w:rsidR="00353AC0">
        <w:t>then being distributed under the provisions of Article Eight.</w:t>
      </w:r>
    </w:p>
    <w:p w14:paraId="7D55ACFD" w14:textId="47C24F0D" w:rsidR="00F77FCC" w:rsidRDefault="008C5A6B" w:rsidP="008C5A6B">
      <w:pPr>
        <w:pStyle w:val="TextHeading3"/>
        <w:ind w:left="0" w:right="0"/>
      </w:pPr>
      <w:bookmarkStart w:id="6053" w:name="_Hlk86407463"/>
      <w:r>
        <w:t xml:space="preserve">In the event of any dispute concerning the interpretation of any provision in this instrument, the sole remedy shall be the appointment of a Trust Protector pursuant to the provisions of </w:t>
      </w:r>
      <w:r w:rsidR="00A670B6">
        <w:t xml:space="preserve">Section </w:t>
      </w:r>
      <w:r>
        <w:t xml:space="preserve">5.09(g).  The Trust Protector shall have full, complete, and absolute authority to interpret the provision </w:t>
      </w:r>
      <w:r w:rsidR="006A707E">
        <w:t xml:space="preserve">or provisions </w:t>
      </w:r>
      <w:r>
        <w:t>at issue and all beneficiaries and descendants shall be bound by that decision.</w:t>
      </w:r>
      <w:r w:rsidR="00612865">
        <w:t xml:space="preserve"> </w:t>
      </w:r>
      <w:r>
        <w:t xml:space="preserve">If any </w:t>
      </w:r>
      <w:r w:rsidR="00F77FCC">
        <w:t>beneficiary of any trust created under this instrument</w:t>
      </w:r>
      <w:r>
        <w:t xml:space="preserve"> </w:t>
      </w:r>
      <w:r w:rsidR="001275C6">
        <w:t>shall</w:t>
      </w:r>
    </w:p>
    <w:p w14:paraId="15D708EF" w14:textId="77777777" w:rsidR="00F77FCC" w:rsidRDefault="00F77FCC" w:rsidP="0097687D">
      <w:pPr>
        <w:pStyle w:val="TextHeading2"/>
        <w:numPr>
          <w:ilvl w:val="0"/>
          <w:numId w:val="39"/>
        </w:numPr>
        <w:spacing w:before="0" w:after="0"/>
        <w:ind w:left="360"/>
      </w:pPr>
      <w:r>
        <w:t>singly or in conjunction with any other person;</w:t>
      </w:r>
    </w:p>
    <w:p w14:paraId="757E88D8" w14:textId="77777777" w:rsidR="00F77FCC" w:rsidRDefault="00F77FCC" w:rsidP="0097687D">
      <w:pPr>
        <w:pStyle w:val="TextHeading2"/>
        <w:numPr>
          <w:ilvl w:val="0"/>
          <w:numId w:val="39"/>
        </w:numPr>
        <w:spacing w:before="0" w:after="0"/>
        <w:ind w:left="360"/>
      </w:pPr>
      <w:r>
        <w:t>directly or indirectly at any time;</w:t>
      </w:r>
    </w:p>
    <w:p w14:paraId="1254C660" w14:textId="77777777" w:rsidR="00F77FCC" w:rsidRDefault="00F77FCC" w:rsidP="0097687D">
      <w:pPr>
        <w:pStyle w:val="TextHeading2"/>
        <w:numPr>
          <w:ilvl w:val="0"/>
          <w:numId w:val="39"/>
        </w:numPr>
        <w:spacing w:before="0" w:after="0"/>
        <w:ind w:left="360"/>
      </w:pPr>
      <w:r>
        <w:t>through a legal proceeding or otherwise;</w:t>
      </w:r>
    </w:p>
    <w:p w14:paraId="6B850B02" w14:textId="1E9C5B41" w:rsidR="00F65B97" w:rsidRDefault="00F77FCC" w:rsidP="0097687D">
      <w:pPr>
        <w:pStyle w:val="TextHeading2"/>
        <w:numPr>
          <w:ilvl w:val="0"/>
          <w:numId w:val="39"/>
        </w:numPr>
        <w:spacing w:before="0" w:after="0"/>
        <w:ind w:left="360"/>
      </w:pPr>
      <w:r>
        <w:t>in any form or manner</w:t>
      </w:r>
      <w:r w:rsidR="000A07AA">
        <w:t>; or</w:t>
      </w:r>
    </w:p>
    <w:p w14:paraId="6A044B1A" w14:textId="77777777" w:rsidR="00F65B97" w:rsidRDefault="00F65B97" w:rsidP="0097687D">
      <w:pPr>
        <w:pStyle w:val="TextHeading2"/>
        <w:numPr>
          <w:ilvl w:val="0"/>
          <w:numId w:val="39"/>
        </w:numPr>
        <w:spacing w:before="0"/>
        <w:ind w:left="360"/>
      </w:pPr>
      <w:r>
        <w:t>in whole or in part</w:t>
      </w:r>
    </w:p>
    <w:p w14:paraId="5D061784" w14:textId="1DEDB1C7" w:rsidR="008C5A6B" w:rsidRDefault="00251EE8" w:rsidP="00F65B97">
      <w:pPr>
        <w:pStyle w:val="TextHeading2"/>
        <w:spacing w:before="0" w:after="0"/>
      </w:pPr>
      <w:r>
        <w:t>contests or attack</w:t>
      </w:r>
      <w:r w:rsidR="00ED57B4">
        <w:t>s</w:t>
      </w:r>
      <w:r>
        <w:t xml:space="preserve"> </w:t>
      </w:r>
      <w:r w:rsidR="0049671C">
        <w:t xml:space="preserve">any determination of the </w:t>
      </w:r>
      <w:r w:rsidR="000F1988">
        <w:t xml:space="preserve">Trust Protector, </w:t>
      </w:r>
      <w:r w:rsidR="00626D80">
        <w:t xml:space="preserve">then </w:t>
      </w:r>
      <w:r w:rsidR="008C5A6B">
        <w:t xml:space="preserve">that </w:t>
      </w:r>
      <w:r w:rsidR="0049671C">
        <w:t xml:space="preserve">beneficiary </w:t>
      </w:r>
      <w:r w:rsidR="008C5A6B">
        <w:t xml:space="preserve">and </w:t>
      </w:r>
      <w:r w:rsidR="00295126">
        <w:t xml:space="preserve">his or her </w:t>
      </w:r>
      <w:r w:rsidR="008C5A6B">
        <w:t>descendants shall forfeit</w:t>
      </w:r>
      <w:r w:rsidR="00D702F0">
        <w:t xml:space="preserve"> their shares, </w:t>
      </w:r>
      <w:r w:rsidR="008C5A6B">
        <w:t>cease to have any right or interest in trust property, and shall be considered to have predeceased the Grantor</w:t>
      </w:r>
      <w:r w:rsidR="00C03646">
        <w:t>s</w:t>
      </w:r>
      <w:r w:rsidR="008C5A6B">
        <w:t xml:space="preserve"> for purposes of this instrument</w:t>
      </w:r>
      <w:r w:rsidR="00C03646">
        <w:t>,</w:t>
      </w:r>
      <w:r w:rsidR="00D702F0">
        <w:t xml:space="preserve"> with the shares at issue then being distributed under the provisions of Article Eight</w:t>
      </w:r>
      <w:r w:rsidR="008C5A6B">
        <w:t>.</w:t>
      </w:r>
    </w:p>
    <w:p w14:paraId="03A5CB8A" w14:textId="38751FC4" w:rsidR="00DC6CB6" w:rsidRDefault="00DC6CB6" w:rsidP="00900F19">
      <w:pPr>
        <w:pStyle w:val="Heading2"/>
      </w:pPr>
      <w:bookmarkStart w:id="6054" w:name="_Ref25562755"/>
      <w:bookmarkStart w:id="6055" w:name="_Toc487886912"/>
      <w:bookmarkStart w:id="6056" w:name="_Toc13579370"/>
      <w:bookmarkStart w:id="6057" w:name="_Toc13581757"/>
      <w:bookmarkStart w:id="6058" w:name="_Toc13581855"/>
      <w:bookmarkStart w:id="6059" w:name="_Toc13582506"/>
      <w:bookmarkStart w:id="6060" w:name="_Toc13583305"/>
      <w:bookmarkStart w:id="6061" w:name="_Toc13666086"/>
      <w:bookmarkStart w:id="6062" w:name="_Toc13739528"/>
      <w:bookmarkStart w:id="6063" w:name="_Toc24466633"/>
      <w:bookmarkStart w:id="6064" w:name="_Toc24468814"/>
      <w:bookmarkStart w:id="6065" w:name="_Toc24470253"/>
      <w:bookmarkStart w:id="6066" w:name="_Toc37053434"/>
      <w:bookmarkStart w:id="6067" w:name="_Toc38117627"/>
      <w:bookmarkStart w:id="6068" w:name="_Toc38359463"/>
      <w:bookmarkStart w:id="6069" w:name="_Toc38360463"/>
      <w:bookmarkStart w:id="6070" w:name="_Toc46999403"/>
      <w:bookmarkStart w:id="6071" w:name="_Toc47001164"/>
      <w:bookmarkStart w:id="6072" w:name="_Toc56766960"/>
      <w:bookmarkStart w:id="6073" w:name="_Toc57030913"/>
      <w:bookmarkStart w:id="6074" w:name="_Toc57031029"/>
      <w:bookmarkStart w:id="6075" w:name="_Toc57031686"/>
      <w:bookmarkStart w:id="6076" w:name="_Toc63505117"/>
      <w:bookmarkStart w:id="6077" w:name="_Toc63505246"/>
      <w:bookmarkStart w:id="6078" w:name="_Toc63513156"/>
      <w:bookmarkStart w:id="6079" w:name="_Toc63514752"/>
      <w:bookmarkStart w:id="6080" w:name="_Toc63514937"/>
      <w:bookmarkStart w:id="6081" w:name="_Toc63516323"/>
      <w:bookmarkStart w:id="6082" w:name="_Toc63516452"/>
      <w:bookmarkStart w:id="6083" w:name="_Toc63516580"/>
      <w:bookmarkStart w:id="6084" w:name="_Toc86407340"/>
      <w:bookmarkStart w:id="6085" w:name="_Toc86407716"/>
      <w:bookmarkStart w:id="6086" w:name="_Toc113001495"/>
      <w:bookmarkStart w:id="6087" w:name="_Toc113001623"/>
      <w:bookmarkStart w:id="6088" w:name="_Toc115339585"/>
      <w:bookmarkStart w:id="6089" w:name="_Toc115763842"/>
      <w:bookmarkStart w:id="6090" w:name="_Toc115765655"/>
      <w:bookmarkStart w:id="6091" w:name="_Toc115765783"/>
      <w:bookmarkStart w:id="6092" w:name="_Toc115769922"/>
      <w:bookmarkStart w:id="6093" w:name="_Toc119050181"/>
      <w:bookmarkStart w:id="6094" w:name="_Toc119056225"/>
      <w:bookmarkStart w:id="6095" w:name="_Toc119070281"/>
      <w:bookmarkStart w:id="6096" w:name="_Toc119468011"/>
      <w:bookmarkStart w:id="6097" w:name="_Toc119664502"/>
      <w:bookmarkStart w:id="6098" w:name="_Toc119664901"/>
      <w:bookmarkStart w:id="6099" w:name="_Toc119927896"/>
      <w:bookmarkStart w:id="6100" w:name="_Toc124522698"/>
      <w:bookmarkStart w:id="6101" w:name="_Toc124772971"/>
      <w:bookmarkStart w:id="6102" w:name="_Toc124774234"/>
      <w:bookmarkStart w:id="6103" w:name="_Toc124841496"/>
      <w:bookmarkStart w:id="6104" w:name="_Toc124842197"/>
      <w:bookmarkStart w:id="6105" w:name="_Toc157171830"/>
      <w:bookmarkEnd w:id="4"/>
      <w:bookmarkEnd w:id="6052"/>
      <w:bookmarkEnd w:id="6053"/>
      <w:r>
        <w:t>Changing the Governing Law and Situs of Administration</w:t>
      </w:r>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p>
    <w:p w14:paraId="2F2AC2E5" w14:textId="71000D9A" w:rsidR="00D15B91" w:rsidRDefault="00270E2E" w:rsidP="00D15B91">
      <w:pPr>
        <w:pStyle w:val="TextHeading2"/>
      </w:pPr>
      <w:r>
        <w:t xml:space="preserve">At any time, the </w:t>
      </w:r>
      <w:r w:rsidR="00D15B91">
        <w:t>Trust Protector may</w:t>
      </w:r>
      <w:r w:rsidR="0012100F">
        <w:t>:</w:t>
      </w:r>
    </w:p>
    <w:p w14:paraId="16838D5C" w14:textId="2C6E7133" w:rsidR="00D15B91" w:rsidRDefault="00D15B91" w:rsidP="000A7282">
      <w:pPr>
        <w:pStyle w:val="TextHeading2"/>
        <w:numPr>
          <w:ilvl w:val="0"/>
          <w:numId w:val="36"/>
        </w:numPr>
        <w:spacing w:before="0" w:after="0"/>
        <w:ind w:left="360"/>
      </w:pPr>
      <w:r>
        <w:t>change the governing law;</w:t>
      </w:r>
    </w:p>
    <w:p w14:paraId="4FD2B573" w14:textId="77777777" w:rsidR="00D15B91" w:rsidRDefault="00D15B91" w:rsidP="000A7282">
      <w:pPr>
        <w:pStyle w:val="TextHeading2"/>
        <w:numPr>
          <w:ilvl w:val="0"/>
          <w:numId w:val="36"/>
        </w:numPr>
        <w:spacing w:before="0" w:after="0"/>
        <w:ind w:left="360"/>
      </w:pPr>
      <w:r>
        <w:t>change the situs of administration; and</w:t>
      </w:r>
    </w:p>
    <w:p w14:paraId="6187CB00" w14:textId="77777777" w:rsidR="00D15B91" w:rsidRDefault="00D15B91" w:rsidP="000A7282">
      <w:pPr>
        <w:pStyle w:val="TextHeading2"/>
        <w:numPr>
          <w:ilvl w:val="0"/>
          <w:numId w:val="36"/>
        </w:numPr>
        <w:spacing w:before="0" w:after="0"/>
        <w:ind w:left="360"/>
      </w:pPr>
      <w:r>
        <w:t>remove all or any part of the property in trust from one jurisdiction to another.</w:t>
      </w:r>
    </w:p>
    <w:p w14:paraId="3183B11E" w14:textId="4833AB02" w:rsidR="00D15B91" w:rsidRDefault="00D15B91" w:rsidP="00D15B91">
      <w:pPr>
        <w:pStyle w:val="TextHeading2"/>
      </w:pPr>
      <w:r>
        <w:t>The Trust Protector may elect, by filing an instrument with trust records, that the trust shall then be construed, regulated, and governed by the new jurisdiction’s laws.  The Trust Protector may act in any manner the Trust Protector considers appropriate, including the minimization of taxes.  If considered necessary or advisable by the Trust Protector, the Tr</w:t>
      </w:r>
      <w:r w:rsidR="005B44FC">
        <w:t xml:space="preserve">ust Protector </w:t>
      </w:r>
      <w:r>
        <w:t>may appoint an Independent Trustee to serve as Trustee in the new situs.</w:t>
      </w:r>
    </w:p>
    <w:p w14:paraId="4C15A4C5" w14:textId="35E5B6FE" w:rsidR="00DC6CB6" w:rsidRDefault="00DC6CB6" w:rsidP="00900F19">
      <w:pPr>
        <w:pStyle w:val="Heading2"/>
      </w:pPr>
      <w:bookmarkStart w:id="6106" w:name="_Toc507273156"/>
      <w:bookmarkStart w:id="6107" w:name="_Toc516883701"/>
      <w:bookmarkStart w:id="6108" w:name="_Toc516995851"/>
      <w:bookmarkStart w:id="6109" w:name="_Toc487886913"/>
      <w:bookmarkStart w:id="6110" w:name="_Toc13579371"/>
      <w:bookmarkStart w:id="6111" w:name="_Toc13581758"/>
      <w:bookmarkStart w:id="6112" w:name="_Toc13581856"/>
      <w:bookmarkStart w:id="6113" w:name="_Toc13582507"/>
      <w:bookmarkStart w:id="6114" w:name="_Toc13583306"/>
      <w:bookmarkStart w:id="6115" w:name="_Toc13666087"/>
      <w:bookmarkStart w:id="6116" w:name="_Toc13739529"/>
      <w:bookmarkStart w:id="6117" w:name="_Toc24466634"/>
      <w:bookmarkStart w:id="6118" w:name="_Toc24468815"/>
      <w:bookmarkStart w:id="6119" w:name="_Toc24470254"/>
      <w:bookmarkStart w:id="6120" w:name="_Toc37053435"/>
      <w:bookmarkStart w:id="6121" w:name="_Toc38117628"/>
      <w:bookmarkStart w:id="6122" w:name="_Toc38359464"/>
      <w:bookmarkStart w:id="6123" w:name="_Toc38360464"/>
      <w:bookmarkStart w:id="6124" w:name="_Toc46999404"/>
      <w:bookmarkStart w:id="6125" w:name="_Toc47001165"/>
      <w:bookmarkStart w:id="6126" w:name="_Toc56766961"/>
      <w:bookmarkStart w:id="6127" w:name="_Toc57030914"/>
      <w:bookmarkStart w:id="6128" w:name="_Toc57031030"/>
      <w:bookmarkStart w:id="6129" w:name="_Toc57031687"/>
      <w:bookmarkStart w:id="6130" w:name="_Toc63505118"/>
      <w:bookmarkStart w:id="6131" w:name="_Toc63505247"/>
      <w:bookmarkStart w:id="6132" w:name="_Toc63513157"/>
      <w:bookmarkStart w:id="6133" w:name="_Toc63514753"/>
      <w:bookmarkStart w:id="6134" w:name="_Toc63514938"/>
      <w:bookmarkStart w:id="6135" w:name="_Toc63516324"/>
      <w:bookmarkStart w:id="6136" w:name="_Toc63516453"/>
      <w:bookmarkStart w:id="6137" w:name="_Toc63516581"/>
      <w:bookmarkStart w:id="6138" w:name="_Toc86407341"/>
      <w:bookmarkStart w:id="6139" w:name="_Toc86407717"/>
      <w:bookmarkStart w:id="6140" w:name="_Toc113001496"/>
      <w:bookmarkStart w:id="6141" w:name="_Toc113001624"/>
      <w:bookmarkStart w:id="6142" w:name="_Toc115339586"/>
      <w:bookmarkStart w:id="6143" w:name="_Toc115763843"/>
      <w:bookmarkStart w:id="6144" w:name="_Toc115765656"/>
      <w:bookmarkStart w:id="6145" w:name="_Toc115765784"/>
      <w:bookmarkStart w:id="6146" w:name="_Toc115769923"/>
      <w:bookmarkStart w:id="6147" w:name="_Toc119050182"/>
      <w:bookmarkStart w:id="6148" w:name="_Toc119056226"/>
      <w:bookmarkStart w:id="6149" w:name="_Toc119070282"/>
      <w:bookmarkStart w:id="6150" w:name="_Toc119468012"/>
      <w:bookmarkStart w:id="6151" w:name="_Toc119664503"/>
      <w:bookmarkStart w:id="6152" w:name="_Toc119664902"/>
      <w:bookmarkStart w:id="6153" w:name="_Toc119927897"/>
      <w:bookmarkStart w:id="6154" w:name="_Toc124522699"/>
      <w:bookmarkStart w:id="6155" w:name="_Toc124772972"/>
      <w:bookmarkStart w:id="6156" w:name="_Toc124774235"/>
      <w:bookmarkStart w:id="6157" w:name="_Toc124841497"/>
      <w:bookmarkStart w:id="6158" w:name="_Toc124842198"/>
      <w:bookmarkStart w:id="6159" w:name="_Toc157171831"/>
      <w:r>
        <w:t>Definitions</w:t>
      </w:r>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p>
    <w:p w14:paraId="538A1383" w14:textId="33C1F888" w:rsidR="00445FC7" w:rsidRDefault="00445FC7" w:rsidP="00445FC7">
      <w:pPr>
        <w:pStyle w:val="TextHeading2"/>
      </w:pPr>
      <w:r>
        <w:t>For purposes of this instrument, the following terms have the meanings</w:t>
      </w:r>
      <w:r w:rsidR="00D97E4B">
        <w:t xml:space="preserve"> given</w:t>
      </w:r>
      <w:r w:rsidR="00411B85">
        <w:t>, unless otherwise defined in this instrument</w:t>
      </w:r>
      <w:r>
        <w:t>:</w:t>
      </w:r>
    </w:p>
    <w:p w14:paraId="731B693F" w14:textId="6A1B2532" w:rsidR="00445FC7" w:rsidRDefault="00445FC7" w:rsidP="00445FC7">
      <w:pPr>
        <w:pStyle w:val="Heading3"/>
      </w:pPr>
      <w:r>
        <w:t xml:space="preserve">Adopted and </w:t>
      </w:r>
      <w:r w:rsidR="008D529B">
        <w:t>After born</w:t>
      </w:r>
      <w:r>
        <w:t xml:space="preserve"> Persons</w:t>
      </w:r>
    </w:p>
    <w:p w14:paraId="7DA17BDC" w14:textId="3AE5751A" w:rsidR="00445FC7" w:rsidRDefault="00445FC7" w:rsidP="00667686">
      <w:pPr>
        <w:pStyle w:val="TextHeading3"/>
        <w:spacing w:after="0"/>
        <w:ind w:right="0"/>
      </w:pPr>
      <w:r>
        <w:t xml:space="preserve">A person in any generation who is legally adopted before reaching 18 years of age and </w:t>
      </w:r>
      <w:r w:rsidR="00EB20AD">
        <w:t xml:space="preserve">the beneficiary’s </w:t>
      </w:r>
      <w:r>
        <w:t xml:space="preserve">descendants, including </w:t>
      </w:r>
      <w:r w:rsidR="00F2107F">
        <w:t xml:space="preserve">legally </w:t>
      </w:r>
      <w:r>
        <w:t xml:space="preserve">adopted descendants, have the same rights and </w:t>
      </w:r>
      <w:r w:rsidR="002571BE">
        <w:t>s</w:t>
      </w:r>
      <w:r w:rsidR="004733E4">
        <w:t>ha</w:t>
      </w:r>
      <w:r>
        <w:t xml:space="preserve">ll be treated in the same manner under this instrument as natural children of the adopting parent.  A person is considered legally adopted if the adoption was legal at the </w:t>
      </w:r>
      <w:proofErr w:type="gramStart"/>
      <w:r>
        <w:t>time when</w:t>
      </w:r>
      <w:proofErr w:type="gramEnd"/>
      <w:r>
        <w:t xml:space="preserve"> and in the jurisdiction in which it occurred.  A fetus </w:t>
      </w:r>
      <w:r>
        <w:rPr>
          <w:i/>
        </w:rPr>
        <w:t>in utero</w:t>
      </w:r>
      <w:r>
        <w:t xml:space="preserve"> later born alive </w:t>
      </w:r>
      <w:r w:rsidR="006B2B97">
        <w:t>shall</w:t>
      </w:r>
      <w:r>
        <w:t xml:space="preserve"> be considered a person in being during the period of gestation.</w:t>
      </w:r>
    </w:p>
    <w:p w14:paraId="288387C8" w14:textId="77777777" w:rsidR="005433F9" w:rsidRPr="005433F9" w:rsidRDefault="005433F9" w:rsidP="005433F9">
      <w:pPr>
        <w:pStyle w:val="Heading3"/>
        <w:numPr>
          <w:ilvl w:val="0"/>
          <w:numId w:val="0"/>
        </w:numPr>
        <w:ind w:left="720" w:right="0"/>
      </w:pPr>
      <w:r w:rsidRPr="005433F9">
        <w:lastRenderedPageBreak/>
        <w:t>(b)</w:t>
      </w:r>
      <w:r w:rsidRPr="005433F9">
        <w:tab/>
        <w:t>Adverse Party; Non-Adverse Party; and Related or Subordinate Party</w:t>
      </w:r>
    </w:p>
    <w:p w14:paraId="2E1E2629" w14:textId="77777777" w:rsidR="00AD31B3" w:rsidRDefault="005433F9" w:rsidP="00610C7C">
      <w:pPr>
        <w:pStyle w:val="TextHeading3"/>
        <w:spacing w:after="0"/>
        <w:ind w:right="0"/>
      </w:pPr>
      <w:r w:rsidRPr="00D97E4B">
        <w:rPr>
          <w:i/>
          <w:iCs/>
        </w:rPr>
        <w:t>Adverse Party</w:t>
      </w:r>
      <w:r w:rsidRPr="00D97E4B">
        <w:t xml:space="preserve"> is defined in IRC §672(a) for purposes of this instrument </w:t>
      </w:r>
      <w:r w:rsidR="007577F4">
        <w:t>a</w:t>
      </w:r>
      <w:r w:rsidRPr="00D97E4B">
        <w:t xml:space="preserve">s </w:t>
      </w:r>
      <w:r w:rsidRPr="00D97E4B">
        <w:rPr>
          <w:shd w:val="clear" w:color="auto" w:fill="FFFFFF"/>
        </w:rPr>
        <w:t>any person having a substantial beneficial interest in a trust which would be adversely affected by the exercise or non-exercise of the power which that person possesses respecting the trust. A person having a general power of appointment over trust property shall be deemed to have a beneficial interest in the trust</w:t>
      </w:r>
      <w:r w:rsidRPr="00D97E4B">
        <w:t>.</w:t>
      </w:r>
    </w:p>
    <w:p w14:paraId="7803A038" w14:textId="55AACA8F" w:rsidR="005433F9" w:rsidRPr="00D97E4B" w:rsidRDefault="00632EC3" w:rsidP="00610C7C">
      <w:pPr>
        <w:pStyle w:val="TextHeading3"/>
        <w:spacing w:after="0"/>
        <w:ind w:right="0"/>
      </w:pPr>
      <w:r w:rsidRPr="00D97E4B">
        <w:rPr>
          <w:i/>
          <w:iCs/>
        </w:rPr>
        <w:t>N</w:t>
      </w:r>
      <w:r w:rsidR="005433F9" w:rsidRPr="00D97E4B">
        <w:rPr>
          <w:i/>
          <w:iCs/>
        </w:rPr>
        <w:t>on-Adverse Party</w:t>
      </w:r>
      <w:r w:rsidR="005433F9" w:rsidRPr="00D97E4B">
        <w:t xml:space="preserve"> is defined in IRC §672(b) for purposes of this instrument as a person who is not an Adverse Party.</w:t>
      </w:r>
    </w:p>
    <w:p w14:paraId="3E267E67" w14:textId="641F7F77" w:rsidR="005433F9" w:rsidRPr="00D97E4B" w:rsidRDefault="005433F9" w:rsidP="005433F9">
      <w:pPr>
        <w:pStyle w:val="TextHeading3"/>
        <w:ind w:right="0"/>
      </w:pPr>
      <w:r w:rsidRPr="00D97E4B">
        <w:rPr>
          <w:i/>
          <w:iCs/>
        </w:rPr>
        <w:t xml:space="preserve">Related or Subordinate Party </w:t>
      </w:r>
      <w:r w:rsidRPr="00D97E4B">
        <w:t>means any Non-Adverse Party who is:</w:t>
      </w:r>
    </w:p>
    <w:p w14:paraId="65CC0B35" w14:textId="2D2974CF" w:rsidR="005433F9" w:rsidRPr="00D97E4B" w:rsidRDefault="004923DD" w:rsidP="007577F4">
      <w:pPr>
        <w:pStyle w:val="ListParagraph"/>
        <w:numPr>
          <w:ilvl w:val="0"/>
          <w:numId w:val="42"/>
        </w:numPr>
        <w:shd w:val="clear" w:color="auto" w:fill="FFFFFF"/>
        <w:ind w:left="1080"/>
        <w:jc w:val="both"/>
      </w:pPr>
      <w:r>
        <w:t xml:space="preserve">A </w:t>
      </w:r>
      <w:r w:rsidR="007577F4">
        <w:t>G</w:t>
      </w:r>
      <w:r w:rsidR="005433F9" w:rsidRPr="00D97E4B">
        <w:t>rantor’s spouse if living with th</w:t>
      </w:r>
      <w:r w:rsidR="007577F4">
        <w:t>at</w:t>
      </w:r>
      <w:r w:rsidR="005433F9" w:rsidRPr="00D97E4B">
        <w:t xml:space="preserve"> </w:t>
      </w:r>
      <w:r w:rsidR="007577F4">
        <w:t>G</w:t>
      </w:r>
      <w:r w:rsidR="005433F9" w:rsidRPr="00D97E4B">
        <w:t>rantor; and</w:t>
      </w:r>
    </w:p>
    <w:p w14:paraId="5FD6EFA1" w14:textId="16D3402C" w:rsidR="005433F9" w:rsidRPr="00D97E4B" w:rsidRDefault="005433F9" w:rsidP="007577F4">
      <w:pPr>
        <w:pStyle w:val="ListParagraph"/>
        <w:numPr>
          <w:ilvl w:val="0"/>
          <w:numId w:val="42"/>
        </w:numPr>
        <w:shd w:val="clear" w:color="auto" w:fill="FFFFFF"/>
        <w:spacing w:after="120"/>
        <w:ind w:left="1080"/>
        <w:jc w:val="both"/>
      </w:pPr>
      <w:bookmarkStart w:id="6160" w:name="c_2"/>
      <w:bookmarkEnd w:id="6160"/>
      <w:r w:rsidRPr="00D97E4B">
        <w:t xml:space="preserve">any one of the following: </w:t>
      </w:r>
      <w:r w:rsidR="007577F4">
        <w:t>a G</w:t>
      </w:r>
      <w:r w:rsidRPr="00D97E4B">
        <w:t xml:space="preserve">rantor’s father, mother, issue, brother or sister; an employee of </w:t>
      </w:r>
      <w:r w:rsidR="003500EA">
        <w:t>a G</w:t>
      </w:r>
      <w:r w:rsidRPr="00D97E4B">
        <w:t xml:space="preserve">rantor; a corporation or any employee of a corporation in which the stock holdings of </w:t>
      </w:r>
      <w:r w:rsidR="003500EA">
        <w:t>a G</w:t>
      </w:r>
      <w:r w:rsidRPr="00D97E4B">
        <w:t xml:space="preserve">rantor and the trust are significant from the viewpoint of voting control; and a subordinate employee of a corporation in which </w:t>
      </w:r>
      <w:r w:rsidR="003500EA">
        <w:t>a</w:t>
      </w:r>
      <w:r w:rsidRPr="00D97E4B">
        <w:t xml:space="preserve"> </w:t>
      </w:r>
      <w:r w:rsidR="003500EA">
        <w:t>G</w:t>
      </w:r>
      <w:r w:rsidRPr="00D97E4B">
        <w:t>rantor is an executive.</w:t>
      </w:r>
    </w:p>
    <w:p w14:paraId="53B3EB99" w14:textId="15C2A020" w:rsidR="005433F9" w:rsidRPr="00D97E4B" w:rsidRDefault="005433F9" w:rsidP="00424588">
      <w:pPr>
        <w:shd w:val="clear" w:color="auto" w:fill="FFFFFF"/>
        <w:ind w:left="720"/>
        <w:jc w:val="both"/>
      </w:pPr>
      <w:r w:rsidRPr="00D97E4B">
        <w:t xml:space="preserve">For purposes of IRC §§674 and 675, a Related or Subordinate Party shall be presumed to be subservient to the </w:t>
      </w:r>
      <w:r w:rsidR="00D97E4B" w:rsidRPr="00D97E4B">
        <w:t>G</w:t>
      </w:r>
      <w:r w:rsidRPr="00D97E4B">
        <w:t>rantor</w:t>
      </w:r>
      <w:r w:rsidR="00D97E4B" w:rsidRPr="00D97E4B">
        <w:t>s</w:t>
      </w:r>
      <w:r w:rsidRPr="00D97E4B">
        <w:t xml:space="preserve"> in respect of the exercise or non-exercise of the powers conferred on </w:t>
      </w:r>
      <w:r w:rsidR="00D97E4B" w:rsidRPr="00D97E4B">
        <w:t xml:space="preserve">a Grantor or the Grantors </w:t>
      </w:r>
      <w:r w:rsidRPr="00D97E4B">
        <w:t>unless such party is shown not to be subservient by a preponderance of the evidence.</w:t>
      </w:r>
    </w:p>
    <w:p w14:paraId="3719AF5E" w14:textId="50AF9877" w:rsidR="00445FC7" w:rsidRDefault="005433F9" w:rsidP="005433F9">
      <w:pPr>
        <w:pStyle w:val="Heading3"/>
        <w:numPr>
          <w:ilvl w:val="0"/>
          <w:numId w:val="0"/>
        </w:numPr>
        <w:spacing w:after="0"/>
        <w:ind w:firstLine="720"/>
      </w:pPr>
      <w:r>
        <w:t>(c)</w:t>
      </w:r>
      <w:r>
        <w:tab/>
      </w:r>
      <w:r w:rsidR="00445FC7">
        <w:t>By Representation</w:t>
      </w:r>
    </w:p>
    <w:p w14:paraId="6F697A25" w14:textId="5DFCB796" w:rsidR="00445FC7" w:rsidRDefault="00445FC7" w:rsidP="00424588">
      <w:pPr>
        <w:pStyle w:val="TextHeading3"/>
        <w:spacing w:after="0"/>
        <w:ind w:right="0"/>
      </w:pPr>
      <w:r>
        <w:t xml:space="preserve">Whenever a distribution is to be made to a designated person’s descendants </w:t>
      </w:r>
      <w:r>
        <w:rPr>
          <w:i/>
          <w:iCs/>
        </w:rPr>
        <w:t>by representation</w:t>
      </w:r>
      <w:r>
        <w:t xml:space="preserve">, the distribution </w:t>
      </w:r>
      <w:r w:rsidR="006B2B97">
        <w:t>shall</w:t>
      </w:r>
      <w:r>
        <w:t xml:space="preserve"> be divided into as many equal shares as there are then-living descendants in the nearest degree of kinship and then-deceased descendants in the same degree who left then-living descendants.  Each then living descendant in the nearest degree </w:t>
      </w:r>
      <w:r w:rsidR="00D97E4B">
        <w:t>sha</w:t>
      </w:r>
      <w:r>
        <w:t xml:space="preserve">ll receive one share, and the share of each then deceased descendant in the same degree </w:t>
      </w:r>
      <w:r w:rsidR="00D97E4B">
        <w:t>sha</w:t>
      </w:r>
      <w:r>
        <w:t xml:space="preserve">ll be divided among </w:t>
      </w:r>
      <w:r w:rsidR="00D97E4B">
        <w:t xml:space="preserve">the </w:t>
      </w:r>
      <w:r>
        <w:t xml:space="preserve">descendants </w:t>
      </w:r>
      <w:r w:rsidR="00D97E4B">
        <w:t xml:space="preserve">of the deceased descendant </w:t>
      </w:r>
      <w:r>
        <w:t>in the same manner.</w:t>
      </w:r>
    </w:p>
    <w:p w14:paraId="3C7FC4D8" w14:textId="74C34E65" w:rsidR="00445FC7" w:rsidRDefault="005433F9" w:rsidP="005433F9">
      <w:pPr>
        <w:pStyle w:val="Heading3"/>
        <w:numPr>
          <w:ilvl w:val="0"/>
          <w:numId w:val="0"/>
        </w:numPr>
        <w:ind w:left="1440" w:hanging="720"/>
      </w:pPr>
      <w:r>
        <w:t>(d)</w:t>
      </w:r>
      <w:r>
        <w:tab/>
      </w:r>
      <w:r w:rsidR="00445FC7">
        <w:t>Available GST Exemption</w:t>
      </w:r>
    </w:p>
    <w:p w14:paraId="0CAF5F6C" w14:textId="63C67A85" w:rsidR="00445FC7" w:rsidRDefault="00445FC7" w:rsidP="00424588">
      <w:pPr>
        <w:pStyle w:val="TextHeading3"/>
        <w:ind w:right="0"/>
      </w:pPr>
      <w:r>
        <w:rPr>
          <w:i/>
        </w:rPr>
        <w:t>Available GST Exemption</w:t>
      </w:r>
      <w:r>
        <w:t xml:space="preserve"> means the GST exemption provided in IRC §2631</w:t>
      </w:r>
      <w:r w:rsidR="009A2177">
        <w:t xml:space="preserve"> in effect at the time; </w:t>
      </w:r>
      <w:r>
        <w:t>reduced by the aggregate of any amount of GST exemption allocated to lifetime transfers and any amount made or treated as made to transfers other than allocations to transfers under this instrument.</w:t>
      </w:r>
      <w:r w:rsidR="001F072E">
        <w:t xml:space="preserve"> </w:t>
      </w:r>
      <w:r w:rsidR="00F45991">
        <w:t>T</w:t>
      </w:r>
      <w:r w:rsidR="001F072E" w:rsidRPr="00FE503E">
        <w:t>he acronym “</w:t>
      </w:r>
      <w:r w:rsidR="001F072E" w:rsidRPr="00FE503E">
        <w:rPr>
          <w:i/>
          <w:iCs/>
        </w:rPr>
        <w:t>GST</w:t>
      </w:r>
      <w:r w:rsidR="001F072E" w:rsidRPr="00FE503E">
        <w:t>” means a generation-skipping transfer, as defined in Chapter 13 of the Internal Revenue Code</w:t>
      </w:r>
      <w:r w:rsidR="001F072E">
        <w:t>, and</w:t>
      </w:r>
      <w:r w:rsidR="001F072E" w:rsidRPr="00FE503E">
        <w:t xml:space="preserve"> </w:t>
      </w:r>
      <w:r w:rsidR="001F072E">
        <w:t>t</w:t>
      </w:r>
      <w:r w:rsidR="001F072E" w:rsidRPr="00FE503E">
        <w:t>he phrase “</w:t>
      </w:r>
      <w:r w:rsidR="001F072E" w:rsidRPr="00FE503E">
        <w:rPr>
          <w:i/>
          <w:iCs/>
        </w:rPr>
        <w:t>GST tax</w:t>
      </w:r>
      <w:r w:rsidR="001F072E" w:rsidRPr="00FE503E">
        <w:t xml:space="preserve">” means the tax imposed by </w:t>
      </w:r>
      <w:r w:rsidR="0076383F">
        <w:t xml:space="preserve">IRC </w:t>
      </w:r>
      <w:r w:rsidR="0076383F" w:rsidRPr="005433F9">
        <w:t>§</w:t>
      </w:r>
      <w:r w:rsidR="001F072E" w:rsidRPr="00FE503E">
        <w:t>2601.</w:t>
      </w:r>
    </w:p>
    <w:p w14:paraId="3EEC7A9E" w14:textId="58219A06" w:rsidR="00445FC7" w:rsidRDefault="00445FC7" w:rsidP="00424588">
      <w:pPr>
        <w:pStyle w:val="TextHeading3"/>
        <w:ind w:right="0"/>
      </w:pPr>
      <w:r>
        <w:t xml:space="preserve">If, at the time, the individual has made a gift with an inclusion ratio of greater than zero but has not filed a gift tax return and the due date for the gift tax return has not yet passed, that individual’s GST exemption is considered to have been allocated to this gift to the extent necessary and possible to exempt the gift from </w:t>
      </w:r>
      <w:r w:rsidR="001F072E">
        <w:t xml:space="preserve">GST </w:t>
      </w:r>
      <w:r>
        <w:t>tax.</w:t>
      </w:r>
    </w:p>
    <w:p w14:paraId="1128C4B6" w14:textId="13A3287A" w:rsidR="00445FC7" w:rsidRDefault="005433F9" w:rsidP="005433F9">
      <w:pPr>
        <w:pStyle w:val="Heading3"/>
        <w:numPr>
          <w:ilvl w:val="0"/>
          <w:numId w:val="0"/>
        </w:numPr>
        <w:ind w:left="1440" w:hanging="720"/>
      </w:pPr>
      <w:r>
        <w:t>(e)</w:t>
      </w:r>
      <w:r>
        <w:tab/>
      </w:r>
      <w:r w:rsidR="00445FC7">
        <w:t>Descendant</w:t>
      </w:r>
    </w:p>
    <w:p w14:paraId="2C891CA6" w14:textId="4F0EAE79" w:rsidR="009E4602" w:rsidRDefault="00227C14" w:rsidP="009E4602">
      <w:pPr>
        <w:pStyle w:val="TextHeading3"/>
        <w:ind w:right="0"/>
      </w:pPr>
      <w:bookmarkStart w:id="6161" w:name="_Hlk86404297"/>
      <w:r>
        <w:rPr>
          <w:i/>
        </w:rPr>
        <w:t xml:space="preserve">Descendant </w:t>
      </w:r>
      <w:r w:rsidR="009E4602">
        <w:t xml:space="preserve">means any one or more persons who follow in direct descent (as opposed to collateral descent) from a person, such as a person’s children, grandchildren, and similarly </w:t>
      </w:r>
      <w:r w:rsidR="009E4602">
        <w:lastRenderedPageBreak/>
        <w:t>descended relatives of any generation</w:t>
      </w:r>
      <w:r w:rsidR="009E4602">
        <w:rPr>
          <w:i/>
        </w:rPr>
        <w:t>.</w:t>
      </w:r>
      <w:r w:rsidR="009E4602">
        <w:t xml:space="preserve">  This term also includes any child, grandchild, great-grandchild, or the like, who has been legally adopted prior to the age of 18 but does not include collateral descendants, such as a person’s nieces and nephews and the descendants thereof.</w:t>
      </w:r>
    </w:p>
    <w:p w14:paraId="6E3B30B9" w14:textId="03353E62" w:rsidR="00660CCF" w:rsidRDefault="005433F9" w:rsidP="006F738A">
      <w:pPr>
        <w:pStyle w:val="Heading3"/>
        <w:numPr>
          <w:ilvl w:val="0"/>
          <w:numId w:val="0"/>
        </w:numPr>
        <w:ind w:left="720"/>
      </w:pPr>
      <w:r>
        <w:t>(f)</w:t>
      </w:r>
      <w:r>
        <w:tab/>
      </w:r>
      <w:r w:rsidR="00660CCF">
        <w:t>Distributable Net income</w:t>
      </w:r>
    </w:p>
    <w:p w14:paraId="6FC91626" w14:textId="77777777" w:rsidR="00660CCF" w:rsidRDefault="00660CCF" w:rsidP="00424588">
      <w:pPr>
        <w:pStyle w:val="TextHeading3"/>
        <w:ind w:right="0"/>
      </w:pPr>
      <w:r>
        <w:rPr>
          <w:i/>
          <w:iCs/>
        </w:rPr>
        <w:t>Distributable Net Income</w:t>
      </w:r>
      <w:r>
        <w:t xml:space="preserve"> (</w:t>
      </w:r>
      <w:r>
        <w:rPr>
          <w:b/>
          <w:bCs/>
          <w:i/>
          <w:iCs/>
        </w:rPr>
        <w:t>“DNI”</w:t>
      </w:r>
      <w:r>
        <w:t>) and its related terms are currently defined in IRC §643 and its underlying Treasury Regulations. This term solely applies to the taxation of trusts and trust beneficiaries and has no other application. DNI, for purposes of this instrument, is the income allocated in any taxable year to the taxable income of the trust estate and is the maximum amount received by a beneficiary that is taxable. DNI shall be capped to ensure there is no instance of double taxation and, therefore, that any amount above a trust’s DNI is tax-free. If IRC §643 or any of the underlying Treasury Regulations are renumbered or superseded by subsequent federal tax law, reference is made to the renumbered provision or to the corresponding provision of the subsequent law, unless to do so would clearly be contrary to the intent expressed in this instrument.</w:t>
      </w:r>
    </w:p>
    <w:bookmarkEnd w:id="6161"/>
    <w:p w14:paraId="356ED0BA" w14:textId="7C426EA5" w:rsidR="00445FC7" w:rsidRDefault="00260C22" w:rsidP="00424588">
      <w:pPr>
        <w:pStyle w:val="Heading3"/>
        <w:numPr>
          <w:ilvl w:val="0"/>
          <w:numId w:val="0"/>
        </w:numPr>
        <w:ind w:left="720" w:right="0"/>
      </w:pPr>
      <w:r>
        <w:t>(</w:t>
      </w:r>
      <w:r w:rsidR="005433F9">
        <w:t>g)</w:t>
      </w:r>
      <w:r w:rsidR="005433F9">
        <w:tab/>
      </w:r>
      <w:r w:rsidR="00445FC7">
        <w:t>Education</w:t>
      </w:r>
    </w:p>
    <w:p w14:paraId="774A4A3B" w14:textId="77777777" w:rsidR="00445FC7" w:rsidRDefault="00445FC7" w:rsidP="00424588">
      <w:pPr>
        <w:pStyle w:val="TextHeading3"/>
        <w:ind w:right="0"/>
      </w:pPr>
      <w:r>
        <w:rPr>
          <w:i/>
        </w:rPr>
        <w:t>Education</w:t>
      </w:r>
      <w:r>
        <w:t xml:space="preserve"> is intended to be an ascertainable standard under IRC §§ 2041 and 2514 and includes:</w:t>
      </w:r>
    </w:p>
    <w:p w14:paraId="780EB164" w14:textId="77777777" w:rsidR="00445FC7" w:rsidRDefault="00445FC7" w:rsidP="00424588">
      <w:pPr>
        <w:pStyle w:val="TextHeading4"/>
        <w:numPr>
          <w:ilvl w:val="0"/>
          <w:numId w:val="10"/>
        </w:numPr>
        <w:tabs>
          <w:tab w:val="left" w:pos="3780"/>
        </w:tabs>
        <w:spacing w:before="0" w:after="0"/>
        <w:ind w:left="1080" w:right="0"/>
      </w:pPr>
      <w:r>
        <w:t>enrollment at private elementary, junior, and senior high school, including boarding school;</w:t>
      </w:r>
    </w:p>
    <w:p w14:paraId="66B8422F" w14:textId="77777777" w:rsidR="00445FC7" w:rsidRDefault="00445FC7" w:rsidP="00424588">
      <w:pPr>
        <w:pStyle w:val="TextHeading4"/>
        <w:numPr>
          <w:ilvl w:val="0"/>
          <w:numId w:val="10"/>
        </w:numPr>
        <w:tabs>
          <w:tab w:val="left" w:pos="3780"/>
        </w:tabs>
        <w:spacing w:before="0" w:after="0"/>
        <w:ind w:left="1080" w:right="0"/>
      </w:pPr>
      <w:r>
        <w:t>undergraduate and graduate study in any field at a college or university;</w:t>
      </w:r>
    </w:p>
    <w:p w14:paraId="45D004D4" w14:textId="77777777" w:rsidR="00445FC7" w:rsidRDefault="00445FC7" w:rsidP="00424588">
      <w:pPr>
        <w:pStyle w:val="TextHeading4"/>
        <w:numPr>
          <w:ilvl w:val="0"/>
          <w:numId w:val="10"/>
        </w:numPr>
        <w:tabs>
          <w:tab w:val="left" w:pos="3780"/>
        </w:tabs>
        <w:spacing w:before="0" w:after="0"/>
        <w:ind w:left="1080" w:right="0"/>
      </w:pPr>
      <w:r>
        <w:t>specialized, vocational, or professional training or instruction at any institution, as well as private instruction; and</w:t>
      </w:r>
    </w:p>
    <w:p w14:paraId="5856073D" w14:textId="77777777" w:rsidR="00445FC7" w:rsidRDefault="00445FC7" w:rsidP="00424588">
      <w:pPr>
        <w:pStyle w:val="TextHeading4"/>
        <w:numPr>
          <w:ilvl w:val="0"/>
          <w:numId w:val="10"/>
        </w:numPr>
        <w:tabs>
          <w:tab w:val="left" w:pos="3780"/>
        </w:tabs>
        <w:spacing w:before="0" w:after="0"/>
        <w:ind w:left="1080" w:right="0"/>
      </w:pPr>
      <w:r>
        <w:t>any other curriculum or activity the Trustee considers useful for developing a beneficiary’s abilities and interests including athletic training, musical instruction, theatrical training, the arts, and travel.</w:t>
      </w:r>
    </w:p>
    <w:p w14:paraId="7760A146" w14:textId="77777777" w:rsidR="00445FC7" w:rsidRDefault="00445FC7" w:rsidP="00424588">
      <w:pPr>
        <w:pStyle w:val="TextHeading3"/>
        <w:ind w:right="0"/>
      </w:pPr>
      <w:r>
        <w:rPr>
          <w:i/>
        </w:rPr>
        <w:t>Education</w:t>
      </w:r>
      <w:r>
        <w:t xml:space="preserve"> also includes expenses such as tuition, room and board, fees, books, supplies, computers and other equipment, tutoring, transportation and  reasonable allowance for living expenses.</w:t>
      </w:r>
    </w:p>
    <w:p w14:paraId="78C97659" w14:textId="59D7AD9F" w:rsidR="00445FC7" w:rsidRDefault="00260C22" w:rsidP="00424588">
      <w:pPr>
        <w:pStyle w:val="Heading3"/>
        <w:numPr>
          <w:ilvl w:val="0"/>
          <w:numId w:val="0"/>
        </w:numPr>
        <w:ind w:left="720" w:right="0"/>
      </w:pPr>
      <w:r>
        <w:t>(</w:t>
      </w:r>
      <w:r w:rsidR="005433F9">
        <w:t>h)</w:t>
      </w:r>
      <w:r w:rsidR="005433F9">
        <w:tab/>
      </w:r>
      <w:r w:rsidR="00445FC7">
        <w:t>Excluded Person</w:t>
      </w:r>
    </w:p>
    <w:p w14:paraId="63CE3C53" w14:textId="77777777" w:rsidR="00445FC7" w:rsidRDefault="00445FC7" w:rsidP="00424588">
      <w:pPr>
        <w:pStyle w:val="TextHeading3"/>
        <w:ind w:right="0"/>
      </w:pPr>
      <w:r>
        <w:rPr>
          <w:i/>
        </w:rPr>
        <w:t xml:space="preserve">Excluded person </w:t>
      </w:r>
      <w:r>
        <w:t>includes:</w:t>
      </w:r>
    </w:p>
    <w:p w14:paraId="79ED3010" w14:textId="77777777" w:rsidR="00445FC7" w:rsidRDefault="00445FC7" w:rsidP="00424588">
      <w:pPr>
        <w:pStyle w:val="TextHeading4"/>
        <w:numPr>
          <w:ilvl w:val="0"/>
          <w:numId w:val="13"/>
        </w:numPr>
        <w:spacing w:before="0" w:after="0"/>
        <w:ind w:left="1080" w:right="0"/>
      </w:pPr>
      <w:r>
        <w:t>all courts and administrative or judicial bodies, except those organized and empowered under Wyoming law;</w:t>
      </w:r>
    </w:p>
    <w:p w14:paraId="1B59D5F1" w14:textId="5E122B4D" w:rsidR="00445FC7" w:rsidRDefault="00445FC7" w:rsidP="00424588">
      <w:pPr>
        <w:pStyle w:val="TextHeading4"/>
        <w:numPr>
          <w:ilvl w:val="0"/>
          <w:numId w:val="13"/>
        </w:numPr>
        <w:spacing w:before="0" w:after="0"/>
        <w:ind w:left="1080" w:right="0"/>
      </w:pPr>
      <w:r>
        <w:t>any creditors, judgment claimants, or obligees of any Grantor</w:t>
      </w:r>
      <w:r w:rsidR="00037224">
        <w:t xml:space="preserve"> or both Grantors</w:t>
      </w:r>
      <w:r>
        <w:t xml:space="preserve">, of any Trustee, of any </w:t>
      </w:r>
      <w:r w:rsidR="00316E6F">
        <w:t>beneficiary</w:t>
      </w:r>
      <w:r>
        <w:t xml:space="preserve">, or of any other </w:t>
      </w:r>
      <w:r w:rsidR="00316E6F">
        <w:t>beneficiary</w:t>
      </w:r>
      <w:r>
        <w:t xml:space="preserve"> under this instrument, and any nominee, assignee, agent, or party serving on behalf or in the place of a creditor, claimant, or </w:t>
      </w:r>
      <w:r w:rsidR="000C1DC8">
        <w:t>oblige</w:t>
      </w:r>
      <w:r>
        <w:t>;</w:t>
      </w:r>
    </w:p>
    <w:p w14:paraId="60714967" w14:textId="23FC0170" w:rsidR="00445FC7" w:rsidRDefault="00445FC7" w:rsidP="00424588">
      <w:pPr>
        <w:pStyle w:val="TextHeading4"/>
        <w:numPr>
          <w:ilvl w:val="0"/>
          <w:numId w:val="13"/>
        </w:numPr>
        <w:spacing w:before="0" w:after="0"/>
        <w:ind w:left="1080" w:right="0"/>
      </w:pPr>
      <w:r>
        <w:t xml:space="preserve">any </w:t>
      </w:r>
      <w:r w:rsidR="000C1DC8">
        <w:t>Grantor if</w:t>
      </w:r>
      <w:r>
        <w:t xml:space="preserve"> </w:t>
      </w:r>
      <w:r w:rsidR="00333EA3">
        <w:t xml:space="preserve">the Grantor </w:t>
      </w:r>
      <w:r>
        <w:t xml:space="preserve">ceases to be a </w:t>
      </w:r>
      <w:r w:rsidR="00316E6F">
        <w:t>beneficiary</w:t>
      </w:r>
      <w:r>
        <w:t>; and</w:t>
      </w:r>
    </w:p>
    <w:p w14:paraId="7519DFDD" w14:textId="164E2B8C" w:rsidR="00445FC7" w:rsidRDefault="00445FC7" w:rsidP="00424588">
      <w:pPr>
        <w:pStyle w:val="TextHeading4"/>
        <w:numPr>
          <w:ilvl w:val="0"/>
          <w:numId w:val="13"/>
        </w:numPr>
        <w:spacing w:before="0" w:after="0"/>
        <w:ind w:left="1080" w:right="0"/>
      </w:pPr>
      <w:r>
        <w:t xml:space="preserve">any person excluded as a </w:t>
      </w:r>
      <w:r w:rsidR="00316E6F">
        <w:t>beneficiary</w:t>
      </w:r>
      <w:r>
        <w:t xml:space="preserve"> under any provision of this instrument.</w:t>
      </w:r>
    </w:p>
    <w:p w14:paraId="7CAE0D41" w14:textId="6665F535" w:rsidR="00445FC7" w:rsidRDefault="00445FC7" w:rsidP="00424588">
      <w:pPr>
        <w:pStyle w:val="TextHeading3"/>
        <w:ind w:right="0"/>
      </w:pPr>
      <w:r>
        <w:t xml:space="preserve">If, however, a Grantor is restored as a </w:t>
      </w:r>
      <w:r w:rsidR="00316E6F">
        <w:t>beneficiary</w:t>
      </w:r>
      <w:r>
        <w:t xml:space="preserve">, the Grantor shall no longer be an excluded person during the period </w:t>
      </w:r>
      <w:r w:rsidR="00333EA3">
        <w:t xml:space="preserve">the Grantor </w:t>
      </w:r>
      <w:r>
        <w:t xml:space="preserve">is a </w:t>
      </w:r>
      <w:r w:rsidR="00333EA3">
        <w:t>b</w:t>
      </w:r>
      <w:r>
        <w:t>eneficiar</w:t>
      </w:r>
      <w:r w:rsidR="00333EA3">
        <w:t>y</w:t>
      </w:r>
      <w:r>
        <w:t>.</w:t>
      </w:r>
    </w:p>
    <w:p w14:paraId="3C3F6D13" w14:textId="40B757D7" w:rsidR="00445FC7" w:rsidRDefault="00260C22" w:rsidP="00424588">
      <w:pPr>
        <w:pStyle w:val="Heading3"/>
        <w:numPr>
          <w:ilvl w:val="0"/>
          <w:numId w:val="0"/>
        </w:numPr>
        <w:ind w:left="720" w:right="0"/>
      </w:pPr>
      <w:r>
        <w:lastRenderedPageBreak/>
        <w:t>(i)</w:t>
      </w:r>
      <w:r>
        <w:tab/>
      </w:r>
      <w:r w:rsidR="00445FC7">
        <w:t>Good Faith</w:t>
      </w:r>
    </w:p>
    <w:p w14:paraId="6848527C" w14:textId="77777777" w:rsidR="00445FC7" w:rsidRDefault="00445FC7" w:rsidP="00424588">
      <w:pPr>
        <w:pStyle w:val="TextHeading3"/>
        <w:ind w:right="0"/>
      </w:pPr>
      <w:r>
        <w:t>For the purposes of this instrument, a Trustee has acted in good faith if:</w:t>
      </w:r>
    </w:p>
    <w:p w14:paraId="39913E0F" w14:textId="77777777" w:rsidR="00445FC7" w:rsidRDefault="00445FC7" w:rsidP="00424588">
      <w:pPr>
        <w:pStyle w:val="TextHeading4"/>
        <w:numPr>
          <w:ilvl w:val="0"/>
          <w:numId w:val="14"/>
        </w:numPr>
        <w:spacing w:before="0" w:after="0"/>
        <w:ind w:left="1080" w:right="0"/>
      </w:pPr>
      <w:r>
        <w:t xml:space="preserve">an action or inaction is not a result of intentional wrongdoing; </w:t>
      </w:r>
    </w:p>
    <w:p w14:paraId="14068537" w14:textId="77777777" w:rsidR="00445FC7" w:rsidRDefault="00445FC7" w:rsidP="00424588">
      <w:pPr>
        <w:pStyle w:val="TextHeading4"/>
        <w:numPr>
          <w:ilvl w:val="0"/>
          <w:numId w:val="14"/>
        </w:numPr>
        <w:spacing w:before="0" w:after="0"/>
        <w:ind w:left="1080" w:right="0"/>
      </w:pPr>
      <w:r>
        <w:t>the Trustee did not make the decision to act or not act with reckless indifference to the beneficiaries’ interests; and</w:t>
      </w:r>
    </w:p>
    <w:p w14:paraId="5931588F" w14:textId="77777777" w:rsidR="00445FC7" w:rsidRDefault="00445FC7" w:rsidP="00424588">
      <w:pPr>
        <w:pStyle w:val="TextHeading4"/>
        <w:numPr>
          <w:ilvl w:val="0"/>
          <w:numId w:val="14"/>
        </w:numPr>
        <w:spacing w:before="0" w:after="0"/>
        <w:ind w:left="1080" w:right="0"/>
      </w:pPr>
      <w:r>
        <w:t xml:space="preserve">an action or inaction does not result in an improper personal benefit to the Trustee.  </w:t>
      </w:r>
    </w:p>
    <w:p w14:paraId="6631B9D6" w14:textId="77777777" w:rsidR="00B76EA9" w:rsidRPr="00200794" w:rsidRDefault="00445FC7" w:rsidP="00B76EA9">
      <w:pPr>
        <w:pStyle w:val="TextHeading3"/>
        <w:ind w:right="0"/>
      </w:pPr>
      <w:r>
        <w:t>Further, all parties subject to this instrument shall treat any action or inaction made in reliance on information, consent, or directions received from the Personal Representative of a Grantor’s estate as made in good faith for purposes of this Section, except for willful misconduct or malfeasance on the Trustee’s part.</w:t>
      </w:r>
    </w:p>
    <w:p w14:paraId="1CB34406" w14:textId="1BD25537" w:rsidR="00B76EA9" w:rsidRPr="00200794" w:rsidRDefault="00B76EA9" w:rsidP="00B76EA9">
      <w:pPr>
        <w:pStyle w:val="Heading3"/>
        <w:numPr>
          <w:ilvl w:val="0"/>
          <w:numId w:val="0"/>
        </w:numPr>
        <w:ind w:left="720" w:right="0"/>
        <w:rPr>
          <w:ins w:id="6162" w:author="Mark Pierce" w:date="2023-01-13T15:47:00Z"/>
        </w:rPr>
      </w:pPr>
      <w:r>
        <w:t>(j)</w:t>
      </w:r>
      <w:r w:rsidR="00D34141">
        <w:tab/>
      </w:r>
      <w:ins w:id="6163" w:author="Mark Pierce" w:date="2023-01-13T15:47:00Z">
        <w:r w:rsidRPr="00200794">
          <w:t>Grantor</w:t>
        </w:r>
      </w:ins>
    </w:p>
    <w:p w14:paraId="268E87F8" w14:textId="77777777" w:rsidR="00D34141" w:rsidRDefault="00D34141" w:rsidP="00FE3737">
      <w:pPr>
        <w:pStyle w:val="Heading3"/>
        <w:numPr>
          <w:ilvl w:val="0"/>
          <w:numId w:val="0"/>
        </w:numPr>
        <w:ind w:left="720" w:right="0"/>
        <w:jc w:val="both"/>
        <w:rPr>
          <w:rFonts w:ascii="Times New Roman" w:hAnsi="Times New Roman"/>
          <w:b w:val="0"/>
          <w:bCs/>
        </w:rPr>
      </w:pPr>
      <w:r w:rsidRPr="002D3350">
        <w:rPr>
          <w:rFonts w:ascii="Times New Roman" w:hAnsi="Times New Roman"/>
          <w:b w:val="0"/>
          <w:bCs/>
          <w:i/>
          <w:iCs/>
        </w:rPr>
        <w:t>“Grantor”</w:t>
      </w:r>
      <w:r>
        <w:rPr>
          <w:rFonts w:ascii="Times New Roman" w:hAnsi="Times New Roman"/>
          <w:b w:val="0"/>
          <w:bCs/>
        </w:rPr>
        <w:t xml:space="preserve"> has the same legal meaning as </w:t>
      </w:r>
      <w:r w:rsidRPr="002D3350">
        <w:rPr>
          <w:rFonts w:ascii="Times New Roman" w:hAnsi="Times New Roman"/>
          <w:b w:val="0"/>
          <w:bCs/>
          <w:i/>
          <w:iCs/>
        </w:rPr>
        <w:t>“Settlor,” “Trustor”</w:t>
      </w:r>
      <w:r>
        <w:rPr>
          <w:rFonts w:ascii="Times New Roman" w:hAnsi="Times New Roman"/>
          <w:b w:val="0"/>
          <w:bCs/>
        </w:rPr>
        <w:t xml:space="preserve"> or any other term referring to the maker of a trust.</w:t>
      </w:r>
    </w:p>
    <w:p w14:paraId="67C0D112" w14:textId="31D38CEE" w:rsidR="00445FC7" w:rsidRDefault="00D34141" w:rsidP="00424588">
      <w:pPr>
        <w:pStyle w:val="Heading3"/>
        <w:numPr>
          <w:ilvl w:val="0"/>
          <w:numId w:val="0"/>
        </w:numPr>
        <w:ind w:left="720" w:right="0"/>
      </w:pPr>
      <w:r>
        <w:t>(k)</w:t>
      </w:r>
      <w:r>
        <w:tab/>
      </w:r>
      <w:r w:rsidR="00445FC7">
        <w:t>Incapacity</w:t>
      </w:r>
    </w:p>
    <w:p w14:paraId="6B2180B8" w14:textId="77777777" w:rsidR="00445FC7" w:rsidRDefault="00445FC7" w:rsidP="00424588">
      <w:pPr>
        <w:pStyle w:val="TextHeading3"/>
        <w:ind w:right="0"/>
      </w:pPr>
      <w:r>
        <w:t>A person is considered incapacitated in any of the following circumstances.</w:t>
      </w:r>
    </w:p>
    <w:p w14:paraId="7F54033C" w14:textId="77777777" w:rsidR="00445FC7" w:rsidRDefault="00445FC7" w:rsidP="00445FC7">
      <w:pPr>
        <w:pStyle w:val="Heading4"/>
      </w:pPr>
      <w:r>
        <w:t>Opinion of Licensed Physician</w:t>
      </w:r>
    </w:p>
    <w:p w14:paraId="550D0051" w14:textId="5D6AEA2D" w:rsidR="00445FC7" w:rsidRDefault="00445FC7" w:rsidP="006F71AD">
      <w:pPr>
        <w:pStyle w:val="TextHeading4"/>
        <w:ind w:right="0"/>
      </w:pPr>
      <w:r>
        <w:t xml:space="preserve">An individual is incapacitated whenever a licensed physician gives the opinion that the individual is unable to effectively manage </w:t>
      </w:r>
      <w:r w:rsidR="00D97E4B">
        <w:t xml:space="preserve">that individual’s </w:t>
      </w:r>
      <w:r>
        <w:t xml:space="preserve">property or financial affairs, whether as a result of age; illness; use of prescription medications, drugs, or other substances; or any other cause.  If an individual whose capacity is in question refuses to provide necessary documentation or otherwise submit to examination by a licensed physician, that individual shall be considered incapacitated.  An individual is restored to capacity whenever the individual’s personal or attending physician provides a written opinion that the individual may effectively manage </w:t>
      </w:r>
      <w:r w:rsidR="00D97E4B">
        <w:t xml:space="preserve">that individual’s </w:t>
      </w:r>
      <w:r>
        <w:t>property and financial affairs.</w:t>
      </w:r>
    </w:p>
    <w:p w14:paraId="6ED21670" w14:textId="77777777" w:rsidR="00445FC7" w:rsidRDefault="00445FC7" w:rsidP="006F71AD">
      <w:pPr>
        <w:pStyle w:val="Heading4"/>
        <w:ind w:right="0"/>
      </w:pPr>
      <w:r>
        <w:t>Court Determination</w:t>
      </w:r>
    </w:p>
    <w:p w14:paraId="0CB3BFED" w14:textId="77777777" w:rsidR="00445FC7" w:rsidRDefault="00445FC7" w:rsidP="006F71AD">
      <w:pPr>
        <w:pStyle w:val="TextHeading4"/>
        <w:ind w:right="0"/>
      </w:pPr>
      <w:r>
        <w:t>An individual is considered incapacitated if a court of competent jurisdiction has declared the individual to be disabled, incompetent, or legally incapacitated.</w:t>
      </w:r>
    </w:p>
    <w:p w14:paraId="66D696AD" w14:textId="77777777" w:rsidR="00445FC7" w:rsidRDefault="00445FC7" w:rsidP="006F71AD">
      <w:pPr>
        <w:pStyle w:val="Heading4"/>
        <w:ind w:right="0"/>
      </w:pPr>
      <w:r>
        <w:t>Detention, Disappearance, or Absence</w:t>
      </w:r>
    </w:p>
    <w:p w14:paraId="515F51CC" w14:textId="7DD2B207" w:rsidR="00445FC7" w:rsidRDefault="00445FC7" w:rsidP="006F71AD">
      <w:pPr>
        <w:pStyle w:val="TextHeading4"/>
        <w:ind w:right="0"/>
      </w:pPr>
      <w:r>
        <w:t xml:space="preserve">An individual is incapacitated whenever </w:t>
      </w:r>
      <w:r w:rsidR="00D97E4B">
        <w:t xml:space="preserve">the individual </w:t>
      </w:r>
      <w:r>
        <w:t xml:space="preserve">cannot effectively manage </w:t>
      </w:r>
      <w:r w:rsidR="00D97E4B">
        <w:t xml:space="preserve">that individual’s </w:t>
      </w:r>
      <w:r>
        <w:t>property or financial affairs due to the individual’s unexplained disappearance or absence for more than 30 days, or whenever he or she is detained under duress.</w:t>
      </w:r>
    </w:p>
    <w:p w14:paraId="50D1EEFA" w14:textId="77777777" w:rsidR="00445FC7" w:rsidRDefault="00445FC7" w:rsidP="006F71AD">
      <w:pPr>
        <w:pStyle w:val="TextHeading4"/>
        <w:ind w:right="0"/>
      </w:pPr>
      <w:r>
        <w:t>An individual’s disappearance, absence or detention under duress may be established by a Trustee’s affidavit or by the affidavit of any beneficiary if no Trustee is then serving.  The affidavit must describe the circumstances of the individual’s disappearance, absence, or detention, and may be relied upon by any third party dealing in good faith with the Trustee.</w:t>
      </w:r>
    </w:p>
    <w:p w14:paraId="20C9CDEE" w14:textId="4852BE09" w:rsidR="00445FC7" w:rsidRDefault="00260C22" w:rsidP="006F71AD">
      <w:pPr>
        <w:pStyle w:val="Heading3"/>
        <w:numPr>
          <w:ilvl w:val="0"/>
          <w:numId w:val="0"/>
        </w:numPr>
        <w:ind w:left="720" w:right="0"/>
      </w:pPr>
      <w:r>
        <w:lastRenderedPageBreak/>
        <w:t>(</w:t>
      </w:r>
      <w:r w:rsidR="00DC789F">
        <w:t>l</w:t>
      </w:r>
      <w:r w:rsidR="005433F9">
        <w:t>)</w:t>
      </w:r>
      <w:r w:rsidR="005433F9">
        <w:tab/>
      </w:r>
      <w:r w:rsidR="00445FC7">
        <w:t>Include, Includes, Including</w:t>
      </w:r>
    </w:p>
    <w:p w14:paraId="78EDE685" w14:textId="5E9C69A8" w:rsidR="00445FC7" w:rsidRDefault="00C4409A" w:rsidP="006F71AD">
      <w:pPr>
        <w:pStyle w:val="TextHeading3"/>
        <w:ind w:right="0"/>
      </w:pPr>
      <w:r w:rsidRPr="00C4409A">
        <w:rPr>
          <w:i/>
          <w:iCs/>
        </w:rPr>
        <w:t>I</w:t>
      </w:r>
      <w:r w:rsidR="00445FC7" w:rsidRPr="00C4409A">
        <w:rPr>
          <w:i/>
          <w:iCs/>
        </w:rPr>
        <w:t>nclude, includes</w:t>
      </w:r>
      <w:r w:rsidR="00445FC7">
        <w:t xml:space="preserve"> and </w:t>
      </w:r>
      <w:r w:rsidR="00445FC7" w:rsidRPr="00C4409A">
        <w:rPr>
          <w:i/>
          <w:iCs/>
        </w:rPr>
        <w:t>including</w:t>
      </w:r>
      <w:r w:rsidR="00445FC7">
        <w:t xml:space="preserve"> mean include without limitation, includes without limitation and including without limitation, respectively.  Include, includes and including are words of illustration and enlargement, not words of limitation or exclusivity</w:t>
      </w:r>
      <w:r w:rsidR="00445FC7">
        <w:rPr>
          <w:rFonts w:ascii="Book Antiqua" w:hAnsi="Book Antiqua"/>
        </w:rPr>
        <w:t>.</w:t>
      </w:r>
    </w:p>
    <w:p w14:paraId="59B16BF5" w14:textId="2DDD43C4" w:rsidR="00445FC7" w:rsidRDefault="00260C22" w:rsidP="006F71AD">
      <w:pPr>
        <w:pStyle w:val="Heading3"/>
        <w:numPr>
          <w:ilvl w:val="0"/>
          <w:numId w:val="0"/>
        </w:numPr>
        <w:ind w:left="720" w:right="0"/>
      </w:pPr>
      <w:r>
        <w:t>(</w:t>
      </w:r>
      <w:r w:rsidR="00DC789F">
        <w:t>m</w:t>
      </w:r>
      <w:r w:rsidR="005433F9">
        <w:t>)</w:t>
      </w:r>
      <w:r w:rsidR="005433F9">
        <w:tab/>
      </w:r>
      <w:r w:rsidR="00445FC7">
        <w:t>Income Beneficiary</w:t>
      </w:r>
    </w:p>
    <w:p w14:paraId="068788B9" w14:textId="77777777" w:rsidR="00445FC7" w:rsidRDefault="00445FC7" w:rsidP="006F71AD">
      <w:pPr>
        <w:pStyle w:val="TextHeading3"/>
        <w:ind w:right="0"/>
      </w:pPr>
      <w:r>
        <w:rPr>
          <w:i/>
        </w:rPr>
        <w:t>Income Beneficiary</w:t>
      </w:r>
      <w:r>
        <w:t xml:space="preserve"> means any beneficiary who is then entitled to receive distributions of a trust’s net income, whether mandatory or discretionary.</w:t>
      </w:r>
    </w:p>
    <w:p w14:paraId="1894D835" w14:textId="77777777" w:rsidR="00445FC7" w:rsidRDefault="00445FC7" w:rsidP="006F71AD">
      <w:pPr>
        <w:pStyle w:val="TextHeading3"/>
        <w:ind w:right="0"/>
      </w:pPr>
      <w:r>
        <w:t xml:space="preserve">Unless otherwise provided in this instrument, the phrase </w:t>
      </w:r>
      <w:r>
        <w:rPr>
          <w:i/>
        </w:rPr>
        <w:t>majority of the Income Beneficiaries</w:t>
      </w:r>
      <w:r>
        <w:t xml:space="preserve"> means any combination of Income Beneficiaries who would receive more than 50% of the accrued net income if that income were distributed on the day of a vote.  For these purposes, beneficiaries eligible to receive discretionary distributions of net income receive the imputed income in equal shares.</w:t>
      </w:r>
    </w:p>
    <w:p w14:paraId="2137292C" w14:textId="77777777" w:rsidR="00445FC7" w:rsidRDefault="00445FC7" w:rsidP="006F71AD">
      <w:pPr>
        <w:pStyle w:val="TextHeading3"/>
        <w:ind w:right="0"/>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C332E23" w14:textId="150C4A33" w:rsidR="00445FC7" w:rsidRDefault="00260C22" w:rsidP="00260C22">
      <w:pPr>
        <w:pStyle w:val="Heading3"/>
        <w:numPr>
          <w:ilvl w:val="0"/>
          <w:numId w:val="0"/>
        </w:numPr>
        <w:ind w:left="720"/>
      </w:pPr>
      <w:r>
        <w:t>(</w:t>
      </w:r>
      <w:r w:rsidR="00DC789F">
        <w:t>n</w:t>
      </w:r>
      <w:r w:rsidR="005433F9">
        <w:t>)</w:t>
      </w:r>
      <w:r w:rsidR="005433F9">
        <w:tab/>
      </w:r>
      <w:r w:rsidR="00445FC7">
        <w:t>Independent Trustee</w:t>
      </w:r>
    </w:p>
    <w:p w14:paraId="327DD48D" w14:textId="55A2C7C6" w:rsidR="00445FC7" w:rsidRDefault="00445FC7" w:rsidP="000D1E64">
      <w:pPr>
        <w:pStyle w:val="TextHeading3"/>
        <w:ind w:right="0"/>
      </w:pPr>
      <w:r>
        <w:rPr>
          <w:i/>
        </w:rPr>
        <w:t>Independent Trustee</w:t>
      </w:r>
      <w:r>
        <w:t xml:space="preserve"> means any Trustee who is not an Interested Trustee as defined in subsection </w:t>
      </w:r>
      <w:r>
        <w:fldChar w:fldCharType="begin"/>
      </w:r>
      <w:r>
        <w:instrText xml:space="preserve"> REF _Ref335134988 \r \h </w:instrText>
      </w:r>
      <w:r>
        <w:fldChar w:fldCharType="separate"/>
      </w:r>
      <w:r>
        <w:t>(</w:t>
      </w:r>
      <w:r w:rsidR="009413F7">
        <w:t>o</w:t>
      </w:r>
      <w:r>
        <w:t>)</w:t>
      </w:r>
      <w:r>
        <w:fldChar w:fldCharType="end"/>
      </w:r>
      <w:r>
        <w:t xml:space="preserve"> and includes an Independent Special Trustee appointed under the provisions of </w:t>
      </w:r>
      <w:r w:rsidR="004901FE">
        <w:t xml:space="preserve">Section </w:t>
      </w:r>
      <w:r>
        <w:t>3.</w:t>
      </w:r>
      <w:r w:rsidR="00B72591">
        <w:t>07</w:t>
      </w:r>
      <w:r>
        <w:t xml:space="preserve">.  </w:t>
      </w:r>
    </w:p>
    <w:p w14:paraId="204FE4EA" w14:textId="49A2FDAD" w:rsidR="00445FC7" w:rsidRDefault="00260C22" w:rsidP="000D1E64">
      <w:pPr>
        <w:pStyle w:val="Heading3"/>
        <w:numPr>
          <w:ilvl w:val="0"/>
          <w:numId w:val="0"/>
        </w:numPr>
        <w:ind w:left="720" w:right="0"/>
      </w:pPr>
      <w:r>
        <w:t>(</w:t>
      </w:r>
      <w:r w:rsidR="00DC789F">
        <w:t>o</w:t>
      </w:r>
      <w:r w:rsidR="009413F7">
        <w:t>)</w:t>
      </w:r>
      <w:r w:rsidR="009413F7">
        <w:tab/>
      </w:r>
      <w:r w:rsidR="00445FC7">
        <w:t xml:space="preserve">Instrument </w:t>
      </w:r>
    </w:p>
    <w:p w14:paraId="340DA79F" w14:textId="2CC687D2" w:rsidR="00445FC7" w:rsidRDefault="00C4409A" w:rsidP="000D1E64">
      <w:pPr>
        <w:pStyle w:val="TextHeading3"/>
        <w:ind w:right="0"/>
      </w:pPr>
      <w:r>
        <w:rPr>
          <w:i/>
        </w:rPr>
        <w:t>I</w:t>
      </w:r>
      <w:r w:rsidR="00445FC7">
        <w:rPr>
          <w:i/>
        </w:rPr>
        <w:t>nstrument</w:t>
      </w:r>
      <w:r w:rsidR="00445FC7">
        <w:t xml:space="preserve"> means this instrument and includes all trusts created under the terms of this instrument.</w:t>
      </w:r>
    </w:p>
    <w:p w14:paraId="0AE44499" w14:textId="7705D3A0" w:rsidR="00445FC7" w:rsidRDefault="00260C22" w:rsidP="000D1E64">
      <w:pPr>
        <w:pStyle w:val="Heading3"/>
        <w:numPr>
          <w:ilvl w:val="0"/>
          <w:numId w:val="0"/>
        </w:numPr>
        <w:ind w:left="720" w:right="0"/>
      </w:pPr>
      <w:r>
        <w:t>(</w:t>
      </w:r>
      <w:r w:rsidR="00C51E1D">
        <w:t>p</w:t>
      </w:r>
      <w:r w:rsidR="002F5947">
        <w:t>)</w:t>
      </w:r>
      <w:r w:rsidR="002F5947">
        <w:tab/>
      </w:r>
      <w:r w:rsidR="00445FC7">
        <w:t>Interested Trustee</w:t>
      </w:r>
    </w:p>
    <w:p w14:paraId="72286025" w14:textId="77777777" w:rsidR="00445FC7" w:rsidRDefault="00445FC7" w:rsidP="000D1E64">
      <w:pPr>
        <w:pStyle w:val="TextHeading3"/>
        <w:ind w:right="0"/>
      </w:pPr>
      <w:r>
        <w:rPr>
          <w:i/>
        </w:rPr>
        <w:t>Interested Trustee</w:t>
      </w:r>
      <w:r>
        <w:t xml:space="preserve"> means a Trustee who:</w:t>
      </w:r>
    </w:p>
    <w:p w14:paraId="11FD5EFC" w14:textId="77777777" w:rsidR="00445FC7" w:rsidRDefault="00445FC7" w:rsidP="000D1E64">
      <w:pPr>
        <w:pStyle w:val="TextHeading4"/>
        <w:numPr>
          <w:ilvl w:val="0"/>
          <w:numId w:val="15"/>
        </w:numPr>
        <w:spacing w:before="0" w:after="0"/>
        <w:ind w:left="1080" w:right="0"/>
      </w:pPr>
      <w:r>
        <w:t xml:space="preserve">is a transferor or beneficiary; </w:t>
      </w:r>
    </w:p>
    <w:p w14:paraId="4031A09F" w14:textId="3359349A" w:rsidR="00445FC7" w:rsidRDefault="00445FC7" w:rsidP="000D1E64">
      <w:pPr>
        <w:pStyle w:val="TextHeading4"/>
        <w:numPr>
          <w:ilvl w:val="0"/>
          <w:numId w:val="15"/>
        </w:numPr>
        <w:spacing w:before="0" w:after="0"/>
        <w:ind w:left="1080" w:right="0"/>
      </w:pPr>
      <w:r>
        <w:t xml:space="preserve">is </w:t>
      </w:r>
      <w:r w:rsidR="00BD70A6">
        <w:t>Related or Subordinate</w:t>
      </w:r>
      <w:r>
        <w:t xml:space="preserve"> to a transferor or beneficiary; </w:t>
      </w:r>
    </w:p>
    <w:p w14:paraId="4AEBBAA5" w14:textId="422A9C57" w:rsidR="00445FC7" w:rsidRDefault="00445FC7" w:rsidP="000D1E64">
      <w:pPr>
        <w:pStyle w:val="TextHeading4"/>
        <w:numPr>
          <w:ilvl w:val="0"/>
          <w:numId w:val="15"/>
        </w:numPr>
        <w:spacing w:before="0" w:after="0"/>
        <w:ind w:left="1080" w:right="0"/>
      </w:pPr>
      <w:r>
        <w:t xml:space="preserve">can be removed and replaced by a transferor with either the transferor or a party </w:t>
      </w:r>
      <w:r w:rsidR="00BD70A6">
        <w:t>Related or Subordinate</w:t>
      </w:r>
      <w:r>
        <w:t xml:space="preserve"> to the transferor; or </w:t>
      </w:r>
    </w:p>
    <w:p w14:paraId="50641F56" w14:textId="1A6A2ADC" w:rsidR="00445FC7" w:rsidRDefault="00445FC7" w:rsidP="000D1E64">
      <w:pPr>
        <w:pStyle w:val="TextHeading4"/>
        <w:numPr>
          <w:ilvl w:val="0"/>
          <w:numId w:val="15"/>
        </w:numPr>
        <w:spacing w:before="0" w:after="0"/>
        <w:ind w:left="1080" w:right="0"/>
      </w:pPr>
      <w:r>
        <w:t xml:space="preserve">can be removed and replaced by a beneficiary with either the beneficiary or a party </w:t>
      </w:r>
      <w:r w:rsidR="00BD70A6">
        <w:t>Related or Subordinate</w:t>
      </w:r>
      <w:r>
        <w:t xml:space="preserve"> to the beneficiary.</w:t>
      </w:r>
    </w:p>
    <w:p w14:paraId="2C130674" w14:textId="6497378B" w:rsidR="00445FC7" w:rsidRDefault="00445FC7" w:rsidP="000D1E64">
      <w:pPr>
        <w:pStyle w:val="TextHeading3"/>
        <w:ind w:right="0"/>
      </w:pPr>
      <w:r>
        <w:t xml:space="preserve">For purposes of this subsection, </w:t>
      </w:r>
      <w:r>
        <w:rPr>
          <w:i/>
        </w:rPr>
        <w:t>transferor</w:t>
      </w:r>
      <w:r>
        <w:t xml:space="preserve"> means a person who transferred property to trust during that person’s lifetime, including a person whose disclaimer resulted in property passing to trust.  A person is only a transferor during </w:t>
      </w:r>
      <w:r w:rsidR="00D97E4B">
        <w:t xml:space="preserve">that person’s </w:t>
      </w:r>
      <w:r>
        <w:t xml:space="preserve">lifetime.  </w:t>
      </w:r>
      <w:r>
        <w:rPr>
          <w:i/>
        </w:rPr>
        <w:t>Beneficiary</w:t>
      </w:r>
      <w:r>
        <w:t xml:space="preserve"> means a person who is or may become eligible to receive income or principal from </w:t>
      </w:r>
      <w:r w:rsidR="00B30347">
        <w:t xml:space="preserve">a </w:t>
      </w:r>
      <w:r>
        <w:t>trust under the terms of this instrument, even if this person has only a remote contingent remainder interest in the trust, but not if the person’s only interest is as a potential appointee under a power of appointment.</w:t>
      </w:r>
    </w:p>
    <w:p w14:paraId="70EB4C4E" w14:textId="2176D6CF" w:rsidR="00445FC7" w:rsidRDefault="00260C22" w:rsidP="000D1E64">
      <w:pPr>
        <w:pStyle w:val="Heading3"/>
        <w:numPr>
          <w:ilvl w:val="0"/>
          <w:numId w:val="0"/>
        </w:numPr>
        <w:ind w:left="720" w:right="0"/>
      </w:pPr>
      <w:r>
        <w:lastRenderedPageBreak/>
        <w:t>(</w:t>
      </w:r>
      <w:r w:rsidR="00C51E1D">
        <w:t>q</w:t>
      </w:r>
      <w:r w:rsidR="002F5947">
        <w:t>)</w:t>
      </w:r>
      <w:r w:rsidR="002F5947">
        <w:tab/>
      </w:r>
      <w:r w:rsidR="00445FC7">
        <w:t>Internal Revenue Code and Treasury Regulations</w:t>
      </w:r>
    </w:p>
    <w:p w14:paraId="0DDB4712" w14:textId="4DBB60AF" w:rsidR="00445FC7" w:rsidRDefault="00445FC7" w:rsidP="000D1E64">
      <w:pPr>
        <w:pStyle w:val="TextHeading3"/>
        <w:ind w:right="0"/>
      </w:pPr>
      <w:r>
        <w:rPr>
          <w:i/>
        </w:rPr>
        <w:t>Internal Revenue Code</w:t>
      </w:r>
      <w:r>
        <w:t xml:space="preserve"> or </w:t>
      </w:r>
      <w:r w:rsidRPr="007A1AF3">
        <w:rPr>
          <w:i/>
        </w:rPr>
        <w:t>IRC</w:t>
      </w:r>
      <w:r>
        <w:t xml:space="preserve"> or </w:t>
      </w:r>
      <w:r w:rsidR="00722EAA">
        <w:t xml:space="preserve">references </w:t>
      </w:r>
      <w:r>
        <w:t xml:space="preserve">to its provisions are to the Internal Revenue Code of 1986, as amended, and any corresponding Treasury Regulations.  References to the </w:t>
      </w:r>
      <w:r>
        <w:rPr>
          <w:i/>
        </w:rPr>
        <w:t>Treasury Regulations</w:t>
      </w:r>
      <w:r>
        <w:t xml:space="preserve"> are to the Treasury Regulations under the IRC then in effect.  If a provision of the IRC is renumbered or the IRC is superseded by a subsequent federal tax law, any reference </w:t>
      </w:r>
      <w:r w:rsidR="000C1844">
        <w:t>is</w:t>
      </w:r>
      <w:r>
        <w:t xml:space="preserve"> made to the renumbered provision or to the corresponding provision of the subsequent law, unless to do so would clearly be contrary to our intent </w:t>
      </w:r>
      <w:r w:rsidR="00F80DF7">
        <w:t xml:space="preserve">as </w:t>
      </w:r>
      <w:r>
        <w:t>expressed in this instrument.  The same rule applies to references to Treasury Regulations.</w:t>
      </w:r>
    </w:p>
    <w:p w14:paraId="30424566" w14:textId="23B2FBE0" w:rsidR="00445FC7" w:rsidRDefault="000C1844" w:rsidP="000D1E64">
      <w:pPr>
        <w:pStyle w:val="Heading3"/>
        <w:numPr>
          <w:ilvl w:val="0"/>
          <w:numId w:val="0"/>
        </w:numPr>
        <w:ind w:left="720" w:right="0"/>
      </w:pPr>
      <w:r>
        <w:t>(</w:t>
      </w:r>
      <w:r w:rsidR="00C51E1D">
        <w:t>r</w:t>
      </w:r>
      <w:r w:rsidR="002F5947">
        <w:t>)</w:t>
      </w:r>
      <w:r w:rsidR="002F5947">
        <w:tab/>
      </w:r>
      <w:r w:rsidR="00445FC7">
        <w:t>Legal Representative or Personal Representative</w:t>
      </w:r>
    </w:p>
    <w:p w14:paraId="796D14F2" w14:textId="49D8F3F0" w:rsidR="00445FC7" w:rsidRDefault="00445FC7" w:rsidP="000D1E64">
      <w:pPr>
        <w:pStyle w:val="TextHeading3"/>
        <w:ind w:right="0"/>
      </w:pPr>
      <w:r>
        <w:rPr>
          <w:i/>
        </w:rPr>
        <w:t xml:space="preserve">Legal </w:t>
      </w:r>
      <w:r>
        <w:t xml:space="preserve">or </w:t>
      </w:r>
      <w:r>
        <w:rPr>
          <w:i/>
        </w:rPr>
        <w:t>Personal Representative</w:t>
      </w:r>
      <w:r>
        <w:t xml:space="preserve"> means a person’s guardian, conservator, executor, administrator, Trustee, attorney in fact under a Power of Attorney, or any other person or entity representing a person or </w:t>
      </w:r>
      <w:r w:rsidR="00D97E4B">
        <w:t xml:space="preserve">that person’s </w:t>
      </w:r>
      <w:r>
        <w:t xml:space="preserve">estate.  In the case of a minor beneficiary, </w:t>
      </w:r>
      <w:r w:rsidR="00D97E4B">
        <w:t xml:space="preserve">that beneficiary’s </w:t>
      </w:r>
      <w:r>
        <w:t>parent or another adult with custody of the beneficiary, except for any transferor to a trust created under this instrument, shall be considered the beneficiary’s Legal Representative for purposes of this instrument.</w:t>
      </w:r>
    </w:p>
    <w:p w14:paraId="44F1CE66" w14:textId="4B8245FE" w:rsidR="00522F1B" w:rsidRDefault="000C1844" w:rsidP="000D1E64">
      <w:pPr>
        <w:pStyle w:val="Heading3"/>
        <w:numPr>
          <w:ilvl w:val="0"/>
          <w:numId w:val="0"/>
        </w:numPr>
        <w:ind w:left="720" w:right="0"/>
      </w:pPr>
      <w:r>
        <w:t>(</w:t>
      </w:r>
      <w:r w:rsidR="00C51E1D">
        <w:t>s</w:t>
      </w:r>
      <w:r w:rsidR="002F5947">
        <w:t>)</w:t>
      </w:r>
      <w:r w:rsidR="002F5947">
        <w:tab/>
      </w:r>
      <w:r w:rsidR="00522F1B">
        <w:t>Per Stirpes</w:t>
      </w:r>
    </w:p>
    <w:p w14:paraId="0B87FA19" w14:textId="6FE35E29" w:rsidR="00522F1B" w:rsidRDefault="00522F1B" w:rsidP="000D1E64">
      <w:pPr>
        <w:pStyle w:val="TextHeading3"/>
        <w:ind w:right="0"/>
      </w:pPr>
      <w:r>
        <w:t xml:space="preserve">Whenever a distribution is to be made to a person’s descendants </w:t>
      </w:r>
      <w:r>
        <w:rPr>
          <w:i/>
          <w:iCs/>
        </w:rPr>
        <w:t>per stirpes</w:t>
      </w:r>
      <w:r>
        <w:t xml:space="preserve">, the distribution </w:t>
      </w:r>
      <w:r w:rsidR="006B2B97">
        <w:t>shall</w:t>
      </w:r>
      <w:r>
        <w:t xml:space="preserve"> be divided into as many equal shares as there are then</w:t>
      </w:r>
      <w:r>
        <w:noBreakHyphen/>
        <w:t xml:space="preserve">living children and deceased children who left then-living descendants.  Each then-living child </w:t>
      </w:r>
      <w:r w:rsidR="006B2B97">
        <w:t>shall</w:t>
      </w:r>
      <w:r>
        <w:t xml:space="preserve"> receive one share, and the share of each deceased child </w:t>
      </w:r>
      <w:r w:rsidR="006B2B97">
        <w:t>shall</w:t>
      </w:r>
      <w:r>
        <w:t xml:space="preserve"> be divided among the deceased child’s then-living descendants in the same manner.</w:t>
      </w:r>
    </w:p>
    <w:p w14:paraId="68C97F46" w14:textId="7D852DB2" w:rsidR="00445FC7" w:rsidRDefault="000C1844" w:rsidP="000D1E64">
      <w:pPr>
        <w:pStyle w:val="Heading3"/>
        <w:numPr>
          <w:ilvl w:val="0"/>
          <w:numId w:val="0"/>
        </w:numPr>
        <w:ind w:left="720" w:right="0"/>
      </w:pPr>
      <w:r>
        <w:t>(</w:t>
      </w:r>
      <w:r w:rsidR="00C51E1D">
        <w:t>t</w:t>
      </w:r>
      <w:r w:rsidR="00B0487D">
        <w:t>)</w:t>
      </w:r>
      <w:r w:rsidR="00B0487D">
        <w:tab/>
      </w:r>
      <w:r w:rsidR="00445FC7">
        <w:t>Permissible Distributee</w:t>
      </w:r>
    </w:p>
    <w:p w14:paraId="152487E9" w14:textId="0EC76C6F" w:rsidR="00445FC7" w:rsidRDefault="00445FC7" w:rsidP="000D1E64">
      <w:pPr>
        <w:pStyle w:val="TextHeading3"/>
        <w:ind w:right="0"/>
      </w:pPr>
      <w:r w:rsidRPr="00CC6044">
        <w:rPr>
          <w:i/>
          <w:iCs/>
        </w:rPr>
        <w:t>Permissible Distributee</w:t>
      </w:r>
      <w:r>
        <w:t xml:space="preserve"> means a beneficiary who is currently eligible to receive distributions of trust income or principal, whether the distribution is mandatory or discretionary.</w:t>
      </w:r>
    </w:p>
    <w:p w14:paraId="357EA334" w14:textId="4B9EAD5D" w:rsidR="00445FC7" w:rsidRDefault="000C1844" w:rsidP="000D1E64">
      <w:pPr>
        <w:pStyle w:val="Heading3"/>
        <w:numPr>
          <w:ilvl w:val="0"/>
          <w:numId w:val="0"/>
        </w:numPr>
        <w:ind w:left="720" w:right="0"/>
      </w:pPr>
      <w:r>
        <w:t>(</w:t>
      </w:r>
      <w:r w:rsidR="00C51E1D">
        <w:t>u</w:t>
      </w:r>
      <w:r w:rsidR="00B0487D">
        <w:t>)</w:t>
      </w:r>
      <w:r w:rsidR="00B0487D">
        <w:tab/>
      </w:r>
      <w:r w:rsidR="00445FC7">
        <w:t>Primary Beneficiary</w:t>
      </w:r>
    </w:p>
    <w:p w14:paraId="5647C626" w14:textId="65179C9B" w:rsidR="00445FC7" w:rsidRDefault="00445FC7" w:rsidP="000D1E64">
      <w:pPr>
        <w:pStyle w:val="TextHeading3"/>
        <w:ind w:right="0"/>
      </w:pPr>
      <w:r>
        <w:rPr>
          <w:i/>
        </w:rPr>
        <w:t>Primary Beneficiary</w:t>
      </w:r>
      <w:r>
        <w:t xml:space="preserve"> of a trust created under this instrument is that trust’s oldest Income Beneficiary, unless some other individual is specifically designated as the Primary Beneficiary of that separate trust.</w:t>
      </w:r>
      <w:r w:rsidR="00D015BF">
        <w:t xml:space="preserve"> The Primary Beneficiary of the in</w:t>
      </w:r>
      <w:r w:rsidR="00553329">
        <w:t>itial trust established under Article Six is the older of the two Grantors.</w:t>
      </w:r>
    </w:p>
    <w:p w14:paraId="1A898BDB" w14:textId="7C74FB5C" w:rsidR="00445FC7" w:rsidRDefault="00210A8E" w:rsidP="00210A8E">
      <w:pPr>
        <w:pStyle w:val="Heading3"/>
        <w:numPr>
          <w:ilvl w:val="0"/>
          <w:numId w:val="0"/>
        </w:numPr>
        <w:ind w:left="720"/>
      </w:pPr>
      <w:r>
        <w:t>(</w:t>
      </w:r>
      <w:r w:rsidR="00F55C43">
        <w:t>v</w:t>
      </w:r>
      <w:r w:rsidR="00B0487D">
        <w:t>)</w:t>
      </w:r>
      <w:r w:rsidR="00B0487D">
        <w:tab/>
      </w:r>
      <w:r w:rsidR="00445FC7">
        <w:t>Qualified Beneficiary</w:t>
      </w:r>
    </w:p>
    <w:p w14:paraId="29C70130" w14:textId="77777777" w:rsidR="00445FC7" w:rsidRDefault="00445FC7" w:rsidP="000D1E64">
      <w:pPr>
        <w:pStyle w:val="TextHeading3"/>
        <w:ind w:right="-144"/>
      </w:pPr>
      <w:r w:rsidRPr="00CC6044">
        <w:rPr>
          <w:i/>
          <w:iCs/>
        </w:rPr>
        <w:t>Qualified Beneficiary</w:t>
      </w:r>
      <w:r>
        <w:t xml:space="preserve"> means a beneficiary who, on the date the beneficiary’s qualification is determined:</w:t>
      </w:r>
    </w:p>
    <w:p w14:paraId="528563DB" w14:textId="77777777" w:rsidR="00445FC7" w:rsidRDefault="00445FC7" w:rsidP="000D1E64">
      <w:pPr>
        <w:pStyle w:val="TextHeading4"/>
        <w:numPr>
          <w:ilvl w:val="0"/>
          <w:numId w:val="16"/>
        </w:numPr>
        <w:spacing w:before="0" w:after="0"/>
        <w:ind w:left="1080" w:right="-144"/>
      </w:pPr>
      <w:r>
        <w:t>is a distributee or Permissible Distributee of trust income or principal;</w:t>
      </w:r>
    </w:p>
    <w:p w14:paraId="6254A518"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interests of the distributees described in subparagraph (1) terminated on that date; or</w:t>
      </w:r>
    </w:p>
    <w:p w14:paraId="644E7012"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trust terminated on that date.</w:t>
      </w:r>
    </w:p>
    <w:p w14:paraId="302E4106" w14:textId="48763CF1" w:rsidR="00445FC7" w:rsidRDefault="00F37BE7" w:rsidP="000D1E64">
      <w:pPr>
        <w:pStyle w:val="Heading3"/>
        <w:numPr>
          <w:ilvl w:val="0"/>
          <w:numId w:val="0"/>
        </w:numPr>
        <w:ind w:left="720" w:right="-144"/>
      </w:pPr>
      <w:r>
        <w:lastRenderedPageBreak/>
        <w:t>(</w:t>
      </w:r>
      <w:r w:rsidR="00F55C43">
        <w:t>w</w:t>
      </w:r>
      <w:r w:rsidR="00B0487D">
        <w:t>)</w:t>
      </w:r>
      <w:r w:rsidR="00B0487D">
        <w:tab/>
      </w:r>
      <w:r w:rsidR="00445FC7">
        <w:t>Shall and May</w:t>
      </w:r>
    </w:p>
    <w:p w14:paraId="79815EE4" w14:textId="2F6AEC42" w:rsidR="00445FC7" w:rsidRDefault="00445FC7" w:rsidP="000D1E64">
      <w:pPr>
        <w:pStyle w:val="TextHeading3"/>
        <w:ind w:right="-144"/>
      </w:pPr>
      <w:r>
        <w:t xml:space="preserve">Unless otherwise specifically provided in this instrument or by the context in which used, </w:t>
      </w:r>
      <w:r>
        <w:rPr>
          <w:i/>
        </w:rPr>
        <w:t>shall</w:t>
      </w:r>
      <w:r>
        <w:t xml:space="preserve"> imposes a duty, command, directive, or requirement, and </w:t>
      </w:r>
      <w:r>
        <w:rPr>
          <w:i/>
        </w:rPr>
        <w:t>may</w:t>
      </w:r>
      <w:r>
        <w:t xml:space="preserve"> permits, but does not require.  In the context of the Trustee, </w:t>
      </w:r>
      <w:r>
        <w:rPr>
          <w:i/>
        </w:rPr>
        <w:t>shall</w:t>
      </w:r>
      <w:r>
        <w:t xml:space="preserve"> imposes a fiduciary.  </w:t>
      </w:r>
      <w:r>
        <w:rPr>
          <w:i/>
        </w:rPr>
        <w:t>May</w:t>
      </w:r>
      <w:r>
        <w:t xml:space="preserve"> empowers the Trustee to act with sole and absolute discretion.  </w:t>
      </w:r>
      <w:r>
        <w:rPr>
          <w:i/>
        </w:rPr>
        <w:t>May not</w:t>
      </w:r>
      <w:r>
        <w:t xml:space="preserve"> in reference to the Trustee means </w:t>
      </w:r>
      <w:r>
        <w:rPr>
          <w:i/>
        </w:rPr>
        <w:t>not permitted</w:t>
      </w:r>
      <w:r>
        <w:t>.</w:t>
      </w:r>
    </w:p>
    <w:p w14:paraId="73223741" w14:textId="3562B179" w:rsidR="00445FC7" w:rsidRDefault="00F37BE7" w:rsidP="000D1E64">
      <w:pPr>
        <w:pStyle w:val="Heading3"/>
        <w:numPr>
          <w:ilvl w:val="0"/>
          <w:numId w:val="0"/>
        </w:numPr>
        <w:ind w:left="720" w:right="-144"/>
      </w:pPr>
      <w:r>
        <w:t>(</w:t>
      </w:r>
      <w:r w:rsidR="00F55C43">
        <w:t>x</w:t>
      </w:r>
      <w:r w:rsidR="006C3891">
        <w:t>)</w:t>
      </w:r>
      <w:r w:rsidR="006C3891">
        <w:tab/>
      </w:r>
      <w:r w:rsidR="00445FC7">
        <w:t>Trust</w:t>
      </w:r>
    </w:p>
    <w:p w14:paraId="02AE9E25" w14:textId="5522520F" w:rsidR="00445FC7" w:rsidRDefault="00445FC7" w:rsidP="000D1E64">
      <w:pPr>
        <w:pStyle w:val="TextHeading3"/>
        <w:ind w:right="-144"/>
      </w:pPr>
      <w:r w:rsidRPr="00722EAA">
        <w:rPr>
          <w:i/>
          <w:iCs/>
        </w:rPr>
        <w:t>T</w:t>
      </w:r>
      <w:r>
        <w:rPr>
          <w:i/>
        </w:rPr>
        <w:t>rust,</w:t>
      </w:r>
      <w:r>
        <w:t xml:space="preserve"> </w:t>
      </w:r>
      <w:r>
        <w:rPr>
          <w:i/>
          <w:iCs/>
        </w:rPr>
        <w:t xml:space="preserve">instrument, </w:t>
      </w:r>
      <w:r>
        <w:rPr>
          <w:i/>
        </w:rPr>
        <w:t>document,</w:t>
      </w:r>
      <w:r w:rsidR="006C3891">
        <w:rPr>
          <w:i/>
        </w:rPr>
        <w:t xml:space="preserve"> </w:t>
      </w:r>
      <w:r w:rsidR="0025640E">
        <w:rPr>
          <w:i/>
        </w:rPr>
        <w:t>agreement, t</w:t>
      </w:r>
      <w:r w:rsidR="006C3891">
        <w:rPr>
          <w:i/>
        </w:rPr>
        <w:t xml:space="preserve">rust </w:t>
      </w:r>
      <w:r w:rsidR="0025640E">
        <w:rPr>
          <w:i/>
        </w:rPr>
        <w:t>i</w:t>
      </w:r>
      <w:r w:rsidR="006C3891">
        <w:rPr>
          <w:i/>
        </w:rPr>
        <w:t>nstrument,</w:t>
      </w:r>
      <w:r>
        <w:t xml:space="preserve"> </w:t>
      </w:r>
      <w:r w:rsidR="006C3891">
        <w:rPr>
          <w:i/>
        </w:rPr>
        <w:t xml:space="preserve">trust </w:t>
      </w:r>
      <w:r>
        <w:rPr>
          <w:i/>
        </w:rPr>
        <w:t>document</w:t>
      </w:r>
      <w:r w:rsidR="00560D78">
        <w:rPr>
          <w:i/>
        </w:rPr>
        <w:t xml:space="preserve">, </w:t>
      </w:r>
      <w:r w:rsidR="00560D78" w:rsidRPr="00722EAA">
        <w:rPr>
          <w:iCs/>
        </w:rPr>
        <w:t>and</w:t>
      </w:r>
      <w:r w:rsidR="00560D78">
        <w:rPr>
          <w:i/>
        </w:rPr>
        <w:t xml:space="preserve"> trust agreement</w:t>
      </w:r>
      <w:r>
        <w:t xml:space="preserve"> refer to this </w:t>
      </w:r>
      <w:r w:rsidR="003F3A80">
        <w:t xml:space="preserve">instrument and </w:t>
      </w:r>
      <w:r>
        <w:t>all trusts created under this instrument.</w:t>
      </w:r>
    </w:p>
    <w:p w14:paraId="7FF5A9B5" w14:textId="63855B0A" w:rsidR="00445FC7" w:rsidRDefault="00F37BE7" w:rsidP="000D1E64">
      <w:pPr>
        <w:pStyle w:val="Heading3"/>
        <w:numPr>
          <w:ilvl w:val="0"/>
          <w:numId w:val="0"/>
        </w:numPr>
        <w:ind w:left="720" w:right="-144"/>
      </w:pPr>
      <w:r>
        <w:t>(</w:t>
      </w:r>
      <w:r w:rsidR="00F55C43">
        <w:t>y</w:t>
      </w:r>
      <w:r>
        <w:t>)</w:t>
      </w:r>
      <w:r>
        <w:tab/>
      </w:r>
      <w:r w:rsidR="00445FC7">
        <w:t>Trustee</w:t>
      </w:r>
    </w:p>
    <w:p w14:paraId="0E7C94C6" w14:textId="77777777" w:rsidR="00445FC7" w:rsidRDefault="00445FC7" w:rsidP="000D1E64">
      <w:pPr>
        <w:pStyle w:val="TextHeading3"/>
        <w:ind w:right="-144"/>
      </w:pPr>
      <w:r>
        <w:rPr>
          <w:i/>
        </w:rPr>
        <w:t>Trustee</w:t>
      </w:r>
      <w:r>
        <w:t xml:space="preserve"> refers to the Initial Trustee named in Article One and to any successor, substitute, replacement, or additional person, corporation, or other entity that ever acts as the Trustee of any trust created under the terms of this instrument.  The term </w:t>
      </w:r>
      <w:r>
        <w:rPr>
          <w:i/>
        </w:rPr>
        <w:t>Trustee</w:t>
      </w:r>
      <w:r>
        <w:t xml:space="preserve"> refers to singular or plural as the context may require.</w:t>
      </w:r>
    </w:p>
    <w:p w14:paraId="5C641877" w14:textId="11400FA9" w:rsidR="00445FC7" w:rsidRDefault="00F37BE7" w:rsidP="000D1E64">
      <w:pPr>
        <w:pStyle w:val="Heading3"/>
        <w:numPr>
          <w:ilvl w:val="0"/>
          <w:numId w:val="0"/>
        </w:numPr>
        <w:ind w:left="1440" w:right="-144" w:hanging="720"/>
      </w:pPr>
      <w:r>
        <w:t>(</w:t>
      </w:r>
      <w:r w:rsidR="00F55C43">
        <w:t>z</w:t>
      </w:r>
      <w:r>
        <w:t>)</w:t>
      </w:r>
      <w:r>
        <w:tab/>
      </w:r>
      <w:r w:rsidR="00445FC7">
        <w:t>Trust Property</w:t>
      </w:r>
    </w:p>
    <w:p w14:paraId="070B7157" w14:textId="77777777" w:rsidR="00445FC7" w:rsidRDefault="00445FC7" w:rsidP="000D1E64">
      <w:pPr>
        <w:pStyle w:val="TextHeading3"/>
        <w:ind w:right="-144"/>
      </w:pPr>
      <w:r>
        <w:rPr>
          <w:i/>
        </w:rPr>
        <w:t>Trust property</w:t>
      </w:r>
      <w:r>
        <w:t xml:space="preserve"> means all property acquired from any source and held by a Trustee under this instrument.</w:t>
      </w:r>
    </w:p>
    <w:p w14:paraId="5D07BD7E" w14:textId="77777777" w:rsidR="00445FC7" w:rsidRDefault="00445FC7" w:rsidP="00445FC7">
      <w:pPr>
        <w:pStyle w:val="Heading2"/>
      </w:pPr>
      <w:bookmarkStart w:id="6164" w:name="_Toc13666221"/>
      <w:bookmarkStart w:id="6165" w:name="_Toc24470124"/>
      <w:bookmarkStart w:id="6166" w:name="_Toc44583057"/>
      <w:bookmarkStart w:id="6167" w:name="_Toc44583179"/>
      <w:bookmarkStart w:id="6168" w:name="_Toc44583579"/>
      <w:bookmarkStart w:id="6169" w:name="_Toc46405006"/>
      <w:bookmarkStart w:id="6170" w:name="_Toc46928461"/>
      <w:bookmarkStart w:id="6171" w:name="_Toc46928622"/>
      <w:bookmarkStart w:id="6172" w:name="_Toc46938726"/>
      <w:bookmarkStart w:id="6173" w:name="_Toc47001166"/>
      <w:bookmarkStart w:id="6174" w:name="_Toc56766962"/>
      <w:bookmarkStart w:id="6175" w:name="_Toc57030915"/>
      <w:bookmarkStart w:id="6176" w:name="_Toc57031031"/>
      <w:bookmarkStart w:id="6177" w:name="_Toc57031688"/>
      <w:bookmarkStart w:id="6178" w:name="_Toc63505119"/>
      <w:bookmarkStart w:id="6179" w:name="_Toc63505248"/>
      <w:bookmarkStart w:id="6180" w:name="_Toc63513158"/>
      <w:bookmarkStart w:id="6181" w:name="_Toc63514754"/>
      <w:bookmarkStart w:id="6182" w:name="_Toc63514939"/>
      <w:bookmarkStart w:id="6183" w:name="_Toc63516325"/>
      <w:bookmarkStart w:id="6184" w:name="_Toc63516454"/>
      <w:bookmarkStart w:id="6185" w:name="_Toc63516582"/>
      <w:bookmarkStart w:id="6186" w:name="_Toc86407342"/>
      <w:bookmarkStart w:id="6187" w:name="_Toc86407718"/>
      <w:bookmarkStart w:id="6188" w:name="_Toc113001497"/>
      <w:bookmarkStart w:id="6189" w:name="_Toc113001625"/>
      <w:bookmarkStart w:id="6190" w:name="_Toc115339587"/>
      <w:bookmarkStart w:id="6191" w:name="_Toc115763844"/>
      <w:bookmarkStart w:id="6192" w:name="_Toc115765657"/>
      <w:bookmarkStart w:id="6193" w:name="_Toc115765785"/>
      <w:bookmarkStart w:id="6194" w:name="_Toc115769924"/>
      <w:bookmarkStart w:id="6195" w:name="_Toc119050183"/>
      <w:bookmarkStart w:id="6196" w:name="_Toc119056227"/>
      <w:bookmarkStart w:id="6197" w:name="_Toc119070283"/>
      <w:bookmarkStart w:id="6198" w:name="_Toc119468013"/>
      <w:bookmarkStart w:id="6199" w:name="_Toc119664504"/>
      <w:bookmarkStart w:id="6200" w:name="_Toc119664903"/>
      <w:bookmarkStart w:id="6201" w:name="_Toc119927898"/>
      <w:bookmarkStart w:id="6202" w:name="_Toc124522700"/>
      <w:bookmarkStart w:id="6203" w:name="_Toc124772973"/>
      <w:bookmarkStart w:id="6204" w:name="_Toc124774236"/>
      <w:bookmarkStart w:id="6205" w:name="_Toc124841498"/>
      <w:bookmarkStart w:id="6206" w:name="_Toc124842199"/>
      <w:bookmarkStart w:id="6207" w:name="_Toc157171832"/>
      <w:r>
        <w:t>General Provisions and Rules of Construction</w:t>
      </w:r>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p>
    <w:p w14:paraId="0CFD6F08" w14:textId="77777777" w:rsidR="00445FC7" w:rsidRDefault="00445FC7" w:rsidP="000247C7">
      <w:pPr>
        <w:pStyle w:val="TextHeading2"/>
        <w:rPr>
          <w:color w:val="000000"/>
        </w:rPr>
      </w:pPr>
      <w:r>
        <w:t>The following general provisions and rules of construction apply to this instrument.</w:t>
      </w:r>
    </w:p>
    <w:p w14:paraId="71993ABA" w14:textId="77777777" w:rsidR="00445FC7" w:rsidRDefault="00445FC7" w:rsidP="000247C7">
      <w:pPr>
        <w:pStyle w:val="Heading3"/>
        <w:ind w:right="0"/>
      </w:pPr>
      <w:r>
        <w:t>Multiple Originals; Validity of Paper or Electronic Copies</w:t>
      </w:r>
    </w:p>
    <w:p w14:paraId="1E6EF3F3" w14:textId="77777777" w:rsidR="00445FC7" w:rsidRDefault="00445FC7" w:rsidP="000247C7">
      <w:pPr>
        <w:pStyle w:val="TextHeading3"/>
        <w:ind w:right="0"/>
      </w:pPr>
      <w:r>
        <w:t>This instrument may be executed in any number of counterparts, each of which shall be considered an original.  Any person may rely on a paper or electronic copy of this instrument that the Trustee certifies to be a true copy as if it were an original.</w:t>
      </w:r>
    </w:p>
    <w:p w14:paraId="219166DA" w14:textId="77777777" w:rsidR="00445FC7" w:rsidRDefault="00445FC7" w:rsidP="000247C7">
      <w:pPr>
        <w:pStyle w:val="Heading3"/>
        <w:ind w:right="0"/>
      </w:pPr>
      <w:r>
        <w:t xml:space="preserve">Singular and Plural; Gender </w:t>
      </w:r>
    </w:p>
    <w:p w14:paraId="62238E2A" w14:textId="77777777" w:rsidR="00445FC7" w:rsidRDefault="00445FC7" w:rsidP="000247C7">
      <w:pPr>
        <w:pStyle w:val="TextHeading3"/>
        <w:ind w:right="0"/>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list of more than two items, may function as both a conjunction and a disjunction as the context requires.</w:t>
      </w:r>
    </w:p>
    <w:p w14:paraId="0911BA5A" w14:textId="77777777" w:rsidR="00445FC7" w:rsidRDefault="00445FC7" w:rsidP="000247C7">
      <w:pPr>
        <w:pStyle w:val="Heading3"/>
        <w:ind w:right="0"/>
      </w:pPr>
      <w:r>
        <w:t>Headings of Articles, Sections, and Subsections</w:t>
      </w:r>
    </w:p>
    <w:p w14:paraId="0826C10D" w14:textId="77777777" w:rsidR="00445FC7" w:rsidRDefault="00445FC7" w:rsidP="000247C7">
      <w:pPr>
        <w:pStyle w:val="TextHeading3"/>
        <w:ind w:right="0"/>
      </w:pPr>
      <w:r>
        <w:t>The headings of Articles, Sections, and Subsections used within this instrument are included solely for the convenience of the reader.  They have no significance in the interpretation or construction of this instrument.</w:t>
      </w:r>
    </w:p>
    <w:p w14:paraId="51C8C598" w14:textId="77777777" w:rsidR="00445FC7" w:rsidRDefault="00445FC7" w:rsidP="000247C7">
      <w:pPr>
        <w:pStyle w:val="Heading3"/>
        <w:ind w:right="0"/>
      </w:pPr>
      <w:r>
        <w:t>Governing State Law</w:t>
      </w:r>
    </w:p>
    <w:p w14:paraId="7098DFA9" w14:textId="77777777" w:rsidR="004C40FF" w:rsidRDefault="00445FC7" w:rsidP="000247C7">
      <w:pPr>
        <w:pStyle w:val="TextHeading3"/>
        <w:ind w:right="0"/>
      </w:pPr>
      <w:r>
        <w:t xml:space="preserve">This instrument is governed, construed, and administered according to the laws of Wyoming, as amended, except as to trust property required by law to be governed by the laws of another jurisdiction and unless the situs of administration is changed under </w:t>
      </w:r>
      <w:r w:rsidR="00CE175B">
        <w:t xml:space="preserve">Sections </w:t>
      </w:r>
      <w:r w:rsidR="00503F51">
        <w:t xml:space="preserve">5.09(b), </w:t>
      </w:r>
      <w:r>
        <w:t>5.09(d) or 10.02.</w:t>
      </w:r>
      <w:r w:rsidR="004C40FF">
        <w:t xml:space="preserve"> </w:t>
      </w:r>
      <w:r w:rsidR="004C40FF" w:rsidRPr="004C40FF">
        <w:t>Specifically, this trust has been established under W.S. §4-10-</w:t>
      </w:r>
      <w:r w:rsidR="004C40FF" w:rsidRPr="004C40FF">
        <w:lastRenderedPageBreak/>
        <w:t xml:space="preserve">510 and the laws of Wyoming govern the validity, construction and administration of this trust as provided by W.S. §4-10-510(a)(ii). Further, the interests of each beneficiary in every trust created by this instrument are subject to (i) a </w:t>
      </w:r>
      <w:r w:rsidR="004C40FF" w:rsidRPr="004C40FF">
        <w:rPr>
          <w:i/>
          <w:iCs/>
        </w:rPr>
        <w:t>“spendthrift trust”</w:t>
      </w:r>
      <w:r w:rsidR="004C40FF" w:rsidRPr="004C40FF">
        <w:t xml:space="preserve"> pursuant to W.S. §4-10-502 and (ii) the discretionary distribution provisions of W.S. §4-10-504.</w:t>
      </w:r>
    </w:p>
    <w:p w14:paraId="2F6CB36B" w14:textId="77777777" w:rsidR="00445FC7" w:rsidRDefault="00445FC7" w:rsidP="000247C7">
      <w:pPr>
        <w:pStyle w:val="Heading3"/>
        <w:ind w:right="0"/>
      </w:pPr>
      <w:r>
        <w:t>Notices</w:t>
      </w:r>
    </w:p>
    <w:p w14:paraId="782BEA15" w14:textId="77777777" w:rsidR="00445FC7" w:rsidRDefault="00445FC7" w:rsidP="000247C7">
      <w:pPr>
        <w:pStyle w:val="TextHeading3"/>
        <w:ind w:right="0"/>
      </w:pPr>
      <w:r>
        <w:t>Unless otherwise stated, any notice required under this instrument shall be in writing.  The notice may be personally delivered with proof of delivery to the party requiring notice and shall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shall be effective on the date it would normally have been received via certified mail.  If the party requiring notice is a minor or incapacitated individual, notice shall be given to the parent or Legal Representative.</w:t>
      </w:r>
    </w:p>
    <w:p w14:paraId="47C01C24" w14:textId="77777777" w:rsidR="00445FC7" w:rsidRDefault="00445FC7" w:rsidP="000247C7">
      <w:pPr>
        <w:pStyle w:val="Heading3"/>
        <w:ind w:right="0"/>
      </w:pPr>
      <w:r>
        <w:t>Severability</w:t>
      </w:r>
    </w:p>
    <w:p w14:paraId="13A8108E" w14:textId="77777777" w:rsidR="00207CDF" w:rsidRDefault="00445FC7" w:rsidP="00207CDF">
      <w:pPr>
        <w:pStyle w:val="TextHeading3"/>
        <w:ind w:right="0"/>
      </w:pPr>
      <w:r>
        <w:t>The invalidity or unenforceability of any provision of this instrument does not affect the validity or enforceability of any other provision of this instrument.  If a court of competent jurisdiction determines that any provision is invalid, the remaining provisions of this instrument are to be interpreted as if the invalid provision had never been included.</w:t>
      </w:r>
    </w:p>
    <w:p w14:paraId="318FE151" w14:textId="77777777" w:rsidR="00207CDF" w:rsidRPr="00200794" w:rsidRDefault="00207CDF" w:rsidP="006631F6">
      <w:pPr>
        <w:pStyle w:val="Heading3"/>
        <w:rPr>
          <w:b w:val="0"/>
        </w:rPr>
      </w:pPr>
      <w:r w:rsidRPr="00200794">
        <w:t>General Savings Clause</w:t>
      </w:r>
    </w:p>
    <w:p w14:paraId="77C3B012" w14:textId="705F6CD5" w:rsidR="00207CDF" w:rsidRPr="00200794" w:rsidRDefault="00207CDF" w:rsidP="00207CDF">
      <w:pPr>
        <w:pStyle w:val="TextHeading3"/>
        <w:spacing w:before="0" w:after="0"/>
        <w:ind w:right="0"/>
      </w:pPr>
      <w:r w:rsidRPr="00200794">
        <w:t xml:space="preserve">Notwithstanding any other provision of this agreement (including, but without limitation, any power specifically conferred upon a Trustee hereunder), no Trustee shall possess any power that would cause </w:t>
      </w:r>
      <w:r>
        <w:t xml:space="preserve">either </w:t>
      </w:r>
      <w:r w:rsidRPr="00200794">
        <w:t xml:space="preserve">Grantor </w:t>
      </w:r>
      <w:r>
        <w:t xml:space="preserve">or both Grantors </w:t>
      </w:r>
      <w:r w:rsidRPr="00200794">
        <w:t xml:space="preserve">to be treated as owner of any portion of the trust property under </w:t>
      </w:r>
      <w:r w:rsidR="00A66DA1">
        <w:t>§§</w:t>
      </w:r>
      <w:r w:rsidRPr="00200794">
        <w:t xml:space="preserve">671 through 677 of the Code or that would cause any portion of the trust property to be includible in the gross estate, for federal estate or state death tax purposes, of </w:t>
      </w:r>
      <w:r>
        <w:t xml:space="preserve">either </w:t>
      </w:r>
      <w:r w:rsidRPr="00200794">
        <w:t xml:space="preserve">Grantor </w:t>
      </w:r>
      <w:r>
        <w:t xml:space="preserve">or both Grantors </w:t>
      </w:r>
      <w:r w:rsidRPr="00200794">
        <w:t xml:space="preserve">or the Primary Beneficiary, or of any Trustee. No powers of any Trustee enumerated in this agreement, or now or hereafter conferred upon Trustees generally, shall be construed to enable </w:t>
      </w:r>
      <w:r>
        <w:t xml:space="preserve">either </w:t>
      </w:r>
      <w:r w:rsidRPr="00200794">
        <w:t>Grantor</w:t>
      </w:r>
      <w:r>
        <w:t>, both Grantors,</w:t>
      </w:r>
      <w:r w:rsidRPr="00200794">
        <w:t xml:space="preserve"> or any other person to purchase, exchange, or otherwise deal with or dispose of all or any part of the principal or income of any Trust for less than an adequate consideration in money or money’s worth, or to enable </w:t>
      </w:r>
      <w:r>
        <w:t xml:space="preserve">either Grantor or both </w:t>
      </w:r>
      <w:r w:rsidRPr="00200794">
        <w:t>Grantor</w:t>
      </w:r>
      <w:r>
        <w:t>s</w:t>
      </w:r>
      <w:r w:rsidRPr="00200794">
        <w:t xml:space="preserve"> to borrow all of any part of the principal or income of any Trust, directly or indirectly, without adequate interest or without adequate security, or to allow any person to exercise a power of administration (as described in </w:t>
      </w:r>
      <w:r w:rsidR="00A66DA1">
        <w:t>§</w:t>
      </w:r>
      <w:r w:rsidRPr="00200794">
        <w:t>675(4) of the Code) over this Trust in a non</w:t>
      </w:r>
      <w:r w:rsidR="00100C63">
        <w:t>-</w:t>
      </w:r>
      <w:r w:rsidRPr="00200794">
        <w:t>fiduciary capacity without the approval or consent of any person in a fiduciary capacity.</w:t>
      </w:r>
    </w:p>
    <w:p w14:paraId="03DB90F4" w14:textId="6AC566FC" w:rsidR="00DC6CB6" w:rsidRDefault="00445FC7" w:rsidP="007D42F6">
      <w:pPr>
        <w:pStyle w:val="TextHeading2"/>
        <w:spacing w:after="0"/>
      </w:pPr>
      <w:r>
        <w:t xml:space="preserve">This instrument has been executed this effective </w:t>
      </w:r>
      <w:r w:rsidR="00CF7EBD">
        <w:t>[2]</w:t>
      </w:r>
      <w:r>
        <w:t>.</w:t>
      </w:r>
    </w:p>
    <w:p w14:paraId="19548DD3" w14:textId="77777777" w:rsidR="00DC6CB6" w:rsidRDefault="00DC6CB6" w:rsidP="00852C50">
      <w:pPr>
        <w:keepNext/>
        <w:keepLines/>
        <w:tabs>
          <w:tab w:val="left" w:pos="8640"/>
        </w:tabs>
        <w:spacing w:before="480"/>
        <w:ind w:left="3960"/>
        <w:rPr>
          <w:u w:val="single"/>
        </w:rPr>
      </w:pPr>
      <w:r>
        <w:rPr>
          <w:u w:val="single"/>
        </w:rPr>
        <w:tab/>
      </w:r>
    </w:p>
    <w:p w14:paraId="741AC66B" w14:textId="78D28BD3" w:rsidR="00A70294" w:rsidRDefault="00716231" w:rsidP="00716231">
      <w:pPr>
        <w:pStyle w:val="TextHeading2"/>
        <w:spacing w:before="0"/>
      </w:pPr>
      <w:r>
        <w:tab/>
      </w:r>
      <w:r>
        <w:tab/>
      </w:r>
      <w:r>
        <w:tab/>
      </w:r>
      <w:r>
        <w:tab/>
      </w:r>
      <w:r>
        <w:tab/>
        <w:t xml:space="preserve">      </w:t>
      </w:r>
      <w:r w:rsidR="00CF7EBD">
        <w:t>[3.A.]</w:t>
      </w:r>
      <w:r w:rsidR="00DC6CB6">
        <w:t>, Grantor</w:t>
      </w:r>
    </w:p>
    <w:p w14:paraId="423ADCC6" w14:textId="77777777" w:rsidR="00A70294" w:rsidRDefault="00A70294" w:rsidP="00852C50">
      <w:pPr>
        <w:keepNext/>
        <w:keepLines/>
        <w:tabs>
          <w:tab w:val="left" w:pos="8640"/>
        </w:tabs>
        <w:spacing w:before="480"/>
        <w:ind w:left="3960"/>
        <w:rPr>
          <w:u w:val="single"/>
        </w:rPr>
      </w:pPr>
      <w:r>
        <w:rPr>
          <w:u w:val="single"/>
        </w:rPr>
        <w:tab/>
      </w:r>
    </w:p>
    <w:p w14:paraId="764528A2" w14:textId="7904C064" w:rsidR="00B8032F" w:rsidRDefault="00CF7EBD" w:rsidP="005E3C5E">
      <w:pPr>
        <w:tabs>
          <w:tab w:val="left" w:pos="9360"/>
        </w:tabs>
        <w:ind w:left="3960"/>
      </w:pPr>
      <w:r>
        <w:t>[3.B.]</w:t>
      </w:r>
      <w:r w:rsidR="00A70294">
        <w:t>, Grantor</w:t>
      </w:r>
    </w:p>
    <w:p w14:paraId="5634D233" w14:textId="6181F81C" w:rsidR="00DC6CB6" w:rsidRDefault="00CF7EBD" w:rsidP="00852C50">
      <w:pPr>
        <w:keepNext/>
        <w:tabs>
          <w:tab w:val="left" w:pos="9360"/>
        </w:tabs>
        <w:spacing w:before="360"/>
        <w:ind w:left="3960"/>
        <w:rPr>
          <w:b/>
          <w:bCs/>
          <w:u w:val="single"/>
        </w:rPr>
      </w:pPr>
      <w:r>
        <w:rPr>
          <w:b/>
        </w:rPr>
        <w:lastRenderedPageBreak/>
        <w:t>[4]</w:t>
      </w:r>
      <w:r w:rsidR="00716231">
        <w:rPr>
          <w:b/>
        </w:rPr>
        <w:t xml:space="preserve"> </w:t>
      </w:r>
      <w:r w:rsidR="00C84710">
        <w:rPr>
          <w:b/>
        </w:rPr>
        <w:t>Private Family</w:t>
      </w:r>
      <w:r w:rsidR="00DC6CB6">
        <w:rPr>
          <w:b/>
        </w:rPr>
        <w:t xml:space="preserve"> Trust Company, LLC, </w:t>
      </w:r>
      <w:r w:rsidR="00DC6CB6">
        <w:t>Trustee</w:t>
      </w:r>
    </w:p>
    <w:p w14:paraId="4370D867" w14:textId="77777777" w:rsidR="00DC6CB6" w:rsidRDefault="0046472C" w:rsidP="005E3C5E">
      <w:pPr>
        <w:keepNext/>
        <w:keepLines/>
        <w:tabs>
          <w:tab w:val="left" w:pos="8640"/>
        </w:tabs>
        <w:spacing w:before="480"/>
        <w:ind w:left="3960"/>
        <w:rPr>
          <w:u w:val="single"/>
        </w:rPr>
      </w:pPr>
      <w:r>
        <w:t>B</w:t>
      </w:r>
      <w:r w:rsidR="00DC6CB6">
        <w:t>y:</w:t>
      </w:r>
      <w:r>
        <w:t xml:space="preserve"> </w:t>
      </w:r>
      <w:r w:rsidR="00DC6CB6">
        <w:rPr>
          <w:u w:val="single"/>
        </w:rPr>
        <w:t xml:space="preserve"> </w:t>
      </w:r>
      <w:r w:rsidR="00DC6CB6">
        <w:rPr>
          <w:u w:val="single"/>
        </w:rPr>
        <w:tab/>
      </w:r>
    </w:p>
    <w:p w14:paraId="2539BE68" w14:textId="1E6E992B" w:rsidR="00B8032F" w:rsidRDefault="0046472C" w:rsidP="00B132A5">
      <w:pPr>
        <w:tabs>
          <w:tab w:val="left" w:pos="9360"/>
        </w:tabs>
        <w:spacing w:after="240"/>
        <w:ind w:left="3960"/>
      </w:pPr>
      <w:r>
        <w:t xml:space="preserve">       </w:t>
      </w:r>
      <w:r w:rsidR="00CF7EBD">
        <w:t>[3.A.]</w:t>
      </w:r>
      <w:r w:rsidR="00DC6CB6">
        <w:t>, Manager</w:t>
      </w:r>
    </w:p>
    <w:p w14:paraId="312425B7" w14:textId="77777777" w:rsidR="00852C50" w:rsidRDefault="00852C50" w:rsidP="00852C50">
      <w:pPr>
        <w:keepNext/>
        <w:keepLines/>
        <w:tabs>
          <w:tab w:val="left" w:pos="8640"/>
        </w:tabs>
        <w:spacing w:before="480"/>
        <w:ind w:left="3960"/>
        <w:rPr>
          <w:u w:val="single"/>
        </w:rPr>
      </w:pPr>
      <w:r>
        <w:t xml:space="preserve">By: </w:t>
      </w:r>
      <w:r>
        <w:rPr>
          <w:u w:val="single"/>
        </w:rPr>
        <w:t xml:space="preserve"> </w:t>
      </w:r>
      <w:r>
        <w:rPr>
          <w:u w:val="single"/>
        </w:rPr>
        <w:tab/>
      </w:r>
    </w:p>
    <w:p w14:paraId="52C7BA64" w14:textId="2EFD9B16" w:rsidR="00852C50" w:rsidRDefault="00852C50" w:rsidP="00852C50">
      <w:pPr>
        <w:tabs>
          <w:tab w:val="left" w:pos="9360"/>
        </w:tabs>
        <w:spacing w:after="240"/>
        <w:ind w:left="3960"/>
      </w:pPr>
      <w:r>
        <w:t xml:space="preserve">       [3.B.], Manager</w:t>
      </w:r>
    </w:p>
    <w:p w14:paraId="334A6A02" w14:textId="77777777" w:rsidR="00DC6CB6" w:rsidRDefault="00DC6CB6">
      <w:pPr>
        <w:pStyle w:val="TextHeading2"/>
        <w:keepNext/>
        <w:keepLines/>
        <w:tabs>
          <w:tab w:val="left" w:pos="4320"/>
        </w:tabs>
        <w:spacing w:after="0"/>
        <w:jc w:val="left"/>
        <w:rPr>
          <w:szCs w:val="24"/>
        </w:rPr>
      </w:pPr>
      <w:r>
        <w:rPr>
          <w:szCs w:val="24"/>
        </w:rPr>
        <w:t xml:space="preserve">STATE OF </w:t>
      </w:r>
      <w:r w:rsidR="00B8032F">
        <w:rPr>
          <w:szCs w:val="24"/>
        </w:rPr>
        <w:t>____________</w:t>
      </w:r>
      <w:r>
        <w:rPr>
          <w:szCs w:val="24"/>
        </w:rPr>
        <w:tab/>
        <w:t>)</w:t>
      </w:r>
    </w:p>
    <w:p w14:paraId="48D19A7B" w14:textId="77777777" w:rsidR="00DC6CB6" w:rsidRDefault="00DC6CB6">
      <w:pPr>
        <w:pStyle w:val="TextHeading2"/>
        <w:keepNext/>
        <w:keepLines/>
        <w:tabs>
          <w:tab w:val="left" w:pos="4320"/>
        </w:tabs>
        <w:spacing w:before="0" w:after="0"/>
        <w:jc w:val="left"/>
        <w:rPr>
          <w:szCs w:val="24"/>
        </w:rPr>
      </w:pPr>
      <w:r>
        <w:rPr>
          <w:szCs w:val="24"/>
        </w:rPr>
        <w:tab/>
        <w:t>) ss.</w:t>
      </w:r>
    </w:p>
    <w:p w14:paraId="2C202CAA" w14:textId="77777777" w:rsidR="00DC6CB6" w:rsidRDefault="00DC6CB6">
      <w:pPr>
        <w:pStyle w:val="TextHeading2"/>
        <w:keepNext/>
        <w:keepLines/>
        <w:tabs>
          <w:tab w:val="left" w:pos="4320"/>
        </w:tabs>
        <w:spacing w:before="0" w:after="0"/>
        <w:jc w:val="left"/>
        <w:rPr>
          <w:szCs w:val="24"/>
        </w:rPr>
      </w:pPr>
      <w:r>
        <w:rPr>
          <w:szCs w:val="24"/>
        </w:rPr>
        <w:t xml:space="preserve">COUNTY OF </w:t>
      </w:r>
      <w:r w:rsidR="00B8032F">
        <w:rPr>
          <w:szCs w:val="24"/>
        </w:rPr>
        <w:t>__________</w:t>
      </w:r>
      <w:r>
        <w:rPr>
          <w:szCs w:val="24"/>
        </w:rPr>
        <w:tab/>
        <w:t>)</w:t>
      </w:r>
    </w:p>
    <w:p w14:paraId="695E3046" w14:textId="5E48BD8F" w:rsidR="00DC6CB6" w:rsidRDefault="00DC6CB6">
      <w:pPr>
        <w:pStyle w:val="TextHeading2"/>
        <w:keepNext/>
        <w:keepLines/>
        <w:spacing w:before="240" w:after="0"/>
        <w:rPr>
          <w:szCs w:val="24"/>
        </w:rPr>
      </w:pPr>
      <w:r>
        <w:rPr>
          <w:szCs w:val="24"/>
        </w:rPr>
        <w:t xml:space="preserve">This instrument was acknowledged before me by </w:t>
      </w:r>
      <w:r w:rsidR="00CF7EBD">
        <w:rPr>
          <w:szCs w:val="24"/>
        </w:rPr>
        <w:t>[3.A.]</w:t>
      </w:r>
      <w:r w:rsidR="005272CE">
        <w:rPr>
          <w:szCs w:val="24"/>
        </w:rPr>
        <w:t xml:space="preserve"> and </w:t>
      </w:r>
      <w:r w:rsidR="00CF7EBD">
        <w:rPr>
          <w:szCs w:val="24"/>
        </w:rPr>
        <w:t>[3.B.]</w:t>
      </w:r>
      <w:r w:rsidR="00716231">
        <w:rPr>
          <w:szCs w:val="24"/>
        </w:rPr>
        <w:t xml:space="preserve">, </w:t>
      </w:r>
      <w:r>
        <w:rPr>
          <w:szCs w:val="24"/>
        </w:rPr>
        <w:t>as Grantor</w:t>
      </w:r>
      <w:r w:rsidR="005272CE">
        <w:rPr>
          <w:szCs w:val="24"/>
        </w:rPr>
        <w:t>s</w:t>
      </w:r>
      <w:r w:rsidR="00B132A5">
        <w:rPr>
          <w:szCs w:val="24"/>
        </w:rPr>
        <w:t xml:space="preserve"> </w:t>
      </w:r>
      <w:r w:rsidR="0046472C">
        <w:rPr>
          <w:szCs w:val="24"/>
        </w:rPr>
        <w:t>of this Trust</w:t>
      </w:r>
      <w:r w:rsidR="00736DA4">
        <w:rPr>
          <w:szCs w:val="24"/>
        </w:rPr>
        <w:t>,</w:t>
      </w:r>
      <w:r w:rsidR="0046472C">
        <w:rPr>
          <w:szCs w:val="24"/>
        </w:rPr>
        <w:t xml:space="preserve"> and </w:t>
      </w:r>
      <w:r w:rsidR="00324E5B">
        <w:rPr>
          <w:szCs w:val="24"/>
        </w:rPr>
        <w:t xml:space="preserve">by </w:t>
      </w:r>
      <w:r w:rsidR="007D42F6">
        <w:rPr>
          <w:szCs w:val="24"/>
        </w:rPr>
        <w:t>[3.A.]</w:t>
      </w:r>
      <w:r w:rsidR="00324E5B">
        <w:rPr>
          <w:szCs w:val="24"/>
        </w:rPr>
        <w:t xml:space="preserve"> </w:t>
      </w:r>
      <w:r w:rsidR="00852C50">
        <w:rPr>
          <w:szCs w:val="24"/>
        </w:rPr>
        <w:t xml:space="preserve">and [3.B.] </w:t>
      </w:r>
      <w:r w:rsidR="00324E5B">
        <w:rPr>
          <w:szCs w:val="24"/>
        </w:rPr>
        <w:t xml:space="preserve">as </w:t>
      </w:r>
      <w:r w:rsidR="0046472C">
        <w:rPr>
          <w:szCs w:val="24"/>
        </w:rPr>
        <w:t>Manager</w:t>
      </w:r>
      <w:r w:rsidR="00852C50">
        <w:rPr>
          <w:szCs w:val="24"/>
        </w:rPr>
        <w:t>s</w:t>
      </w:r>
      <w:r w:rsidR="0046472C">
        <w:rPr>
          <w:szCs w:val="24"/>
        </w:rPr>
        <w:t xml:space="preserve"> for the </w:t>
      </w:r>
      <w:r w:rsidR="00CF7EBD">
        <w:rPr>
          <w:szCs w:val="24"/>
        </w:rPr>
        <w:t>[4]</w:t>
      </w:r>
      <w:r w:rsidR="005272CE">
        <w:rPr>
          <w:szCs w:val="24"/>
        </w:rPr>
        <w:t xml:space="preserve"> </w:t>
      </w:r>
      <w:r w:rsidR="00C84710">
        <w:rPr>
          <w:szCs w:val="24"/>
        </w:rPr>
        <w:t>Private Family</w:t>
      </w:r>
      <w:r>
        <w:rPr>
          <w:szCs w:val="24"/>
        </w:rPr>
        <w:t xml:space="preserve"> Trust Company, LLC, Trustee, </w:t>
      </w:r>
      <w:r w:rsidR="00FF3DF6">
        <w:rPr>
          <w:szCs w:val="24"/>
        </w:rPr>
        <w:t>effective</w:t>
      </w:r>
      <w:r>
        <w:rPr>
          <w:szCs w:val="24"/>
        </w:rPr>
        <w:t xml:space="preserve"> </w:t>
      </w:r>
      <w:r w:rsidR="00CF7EBD">
        <w:rPr>
          <w:szCs w:val="24"/>
        </w:rPr>
        <w:t>[2]</w:t>
      </w:r>
      <w:r>
        <w:rPr>
          <w:szCs w:val="24"/>
        </w:rPr>
        <w:t>.</w:t>
      </w:r>
    </w:p>
    <w:p w14:paraId="5D6EE850" w14:textId="77777777" w:rsidR="00DC6CB6" w:rsidRDefault="00DC6CB6">
      <w:pPr>
        <w:pStyle w:val="TextHeading2"/>
        <w:keepNext/>
        <w:keepLines/>
        <w:spacing w:before="240" w:after="0"/>
        <w:jc w:val="left"/>
        <w:rPr>
          <w:szCs w:val="24"/>
        </w:rPr>
      </w:pPr>
      <w:r>
        <w:rPr>
          <w:szCs w:val="24"/>
        </w:rPr>
        <w:t>Witness my hand and official seal.</w:t>
      </w:r>
    </w:p>
    <w:p w14:paraId="02D31AB6" w14:textId="77777777" w:rsidR="00DC6CB6" w:rsidRDefault="00DC6CB6">
      <w:pPr>
        <w:pStyle w:val="TextHeading2"/>
        <w:keepNext/>
        <w:keepLines/>
        <w:tabs>
          <w:tab w:val="left" w:pos="720"/>
        </w:tabs>
        <w:spacing w:before="240" w:after="0"/>
        <w:jc w:val="left"/>
        <w:rPr>
          <w:szCs w:val="24"/>
        </w:rPr>
      </w:pPr>
      <w:r>
        <w:rPr>
          <w:szCs w:val="24"/>
        </w:rPr>
        <w:tab/>
        <w:t>[Seal]</w:t>
      </w:r>
    </w:p>
    <w:p w14:paraId="77B45CD4" w14:textId="77777777" w:rsidR="00DC6CB6" w:rsidRDefault="00DC6CB6" w:rsidP="00E85B09">
      <w:pPr>
        <w:pStyle w:val="TextHeading2"/>
        <w:keepNext/>
        <w:keepLines/>
        <w:tabs>
          <w:tab w:val="left" w:pos="8640"/>
        </w:tabs>
        <w:spacing w:before="0" w:after="0"/>
        <w:ind w:left="3600"/>
        <w:jc w:val="left"/>
        <w:rPr>
          <w:szCs w:val="24"/>
        </w:rPr>
      </w:pPr>
      <w:r>
        <w:rPr>
          <w:szCs w:val="24"/>
          <w:u w:val="single"/>
        </w:rPr>
        <w:tab/>
      </w:r>
    </w:p>
    <w:p w14:paraId="5D5A315E" w14:textId="77777777" w:rsidR="00DC6CB6" w:rsidRDefault="00DC6CB6">
      <w:pPr>
        <w:pStyle w:val="TextHeading2"/>
        <w:keepNext/>
        <w:keepLines/>
        <w:tabs>
          <w:tab w:val="left" w:pos="8640"/>
        </w:tabs>
        <w:spacing w:before="0" w:after="0"/>
        <w:ind w:left="3600"/>
        <w:jc w:val="left"/>
        <w:rPr>
          <w:szCs w:val="24"/>
        </w:rPr>
      </w:pPr>
      <w:r>
        <w:rPr>
          <w:szCs w:val="24"/>
        </w:rPr>
        <w:t>Notary Public</w:t>
      </w:r>
    </w:p>
    <w:p w14:paraId="6824D9C2" w14:textId="77777777" w:rsidR="00DC6CB6" w:rsidRDefault="00DC6CB6">
      <w:pPr>
        <w:pStyle w:val="TextHeading2"/>
        <w:tabs>
          <w:tab w:val="left" w:pos="8640"/>
        </w:tabs>
        <w:spacing w:before="60" w:after="240"/>
        <w:ind w:left="3600"/>
        <w:jc w:val="left"/>
        <w:rPr>
          <w:szCs w:val="24"/>
        </w:rPr>
      </w:pPr>
      <w:r>
        <w:rPr>
          <w:szCs w:val="24"/>
        </w:rPr>
        <w:t xml:space="preserve">My commission expires: </w:t>
      </w:r>
      <w:r w:rsidR="0046472C" w:rsidRPr="0046472C">
        <w:rPr>
          <w:b/>
          <w:szCs w:val="24"/>
        </w:rPr>
        <w:t>_____________________</w:t>
      </w:r>
    </w:p>
    <w:p w14:paraId="68C2D5EB" w14:textId="77777777" w:rsidR="00E85B09" w:rsidRDefault="00E85B09" w:rsidP="00E85B09">
      <w:pPr>
        <w:pStyle w:val="TextHeading2"/>
        <w:tabs>
          <w:tab w:val="left" w:pos="8640"/>
        </w:tabs>
        <w:spacing w:before="0" w:after="0"/>
        <w:ind w:left="3600"/>
        <w:jc w:val="left"/>
        <w:rPr>
          <w:szCs w:val="24"/>
        </w:rPr>
      </w:pPr>
      <w:bookmarkStart w:id="6208" w:name="COTend"/>
      <w:bookmarkEnd w:id="6208"/>
    </w:p>
    <w:p w14:paraId="15958E89" w14:textId="77777777" w:rsidR="00DC6CB6" w:rsidRDefault="00E85B09" w:rsidP="005C61E1">
      <w:pPr>
        <w:spacing w:after="200" w:line="276" w:lineRule="auto"/>
        <w:sectPr w:rsidR="00DC6CB6" w:rsidSect="000A2FE0">
          <w:pgSz w:w="12240" w:h="15840"/>
          <w:pgMar w:top="1440" w:right="1440" w:bottom="1440" w:left="1440" w:header="720" w:footer="432" w:gutter="0"/>
          <w:pgNumType w:start="1"/>
          <w:cols w:space="720"/>
          <w:docGrid w:linePitch="326"/>
        </w:sectPr>
      </w:pPr>
      <w:r>
        <w:br w:type="page"/>
      </w:r>
    </w:p>
    <w:p w14:paraId="2589E268" w14:textId="77777777" w:rsidR="00DC6CB6" w:rsidRDefault="00DC6CB6">
      <w:pPr>
        <w:spacing w:after="360"/>
        <w:jc w:val="center"/>
        <w:rPr>
          <w:rFonts w:ascii="Arial" w:hAnsi="Arial" w:cs="Arial"/>
          <w:b/>
          <w:bCs/>
          <w:sz w:val="36"/>
          <w:szCs w:val="36"/>
        </w:rPr>
      </w:pPr>
      <w:r>
        <w:rPr>
          <w:rFonts w:ascii="Arial" w:hAnsi="Arial" w:cs="Arial"/>
          <w:b/>
          <w:bCs/>
          <w:sz w:val="36"/>
          <w:szCs w:val="36"/>
        </w:rPr>
        <w:lastRenderedPageBreak/>
        <w:t>Schedule A</w:t>
      </w:r>
    </w:p>
    <w:p w14:paraId="35BF71F2" w14:textId="77777777" w:rsidR="00DC6CB6" w:rsidRDefault="00DC6CB6">
      <w:pPr>
        <w:pStyle w:val="TextHeading2"/>
        <w:tabs>
          <w:tab w:val="left" w:pos="8640"/>
        </w:tabs>
      </w:pPr>
      <w:r>
        <w:t>Ten Dollars Cash</w:t>
      </w:r>
    </w:p>
    <w:p w14:paraId="0C83134E" w14:textId="1B5777DD" w:rsidR="00900F19" w:rsidRDefault="00900F19">
      <w:pPr>
        <w:pStyle w:val="TextHeading2"/>
      </w:pPr>
    </w:p>
    <w:sectPr w:rsidR="00900F19">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F56D6" w14:textId="77777777" w:rsidR="000A2FE0" w:rsidRDefault="000A2FE0">
      <w:r>
        <w:separator/>
      </w:r>
    </w:p>
  </w:endnote>
  <w:endnote w:type="continuationSeparator" w:id="0">
    <w:p w14:paraId="4F70AB72" w14:textId="77777777" w:rsidR="000A2FE0" w:rsidRDefault="000A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ABFB" w14:textId="77777777" w:rsidR="00A1047B" w:rsidRDefault="00A1047B" w:rsidP="00431007">
    <w:pPr>
      <w:pStyle w:val="Footer"/>
      <w:tabs>
        <w:tab w:val="clear" w:pos="4320"/>
        <w:tab w:val="clear" w:pos="8640"/>
      </w:tabs>
    </w:pPr>
  </w:p>
  <w:p w14:paraId="5A1B9E1D" w14:textId="2D13D740" w:rsidR="00A1047B" w:rsidRDefault="00CF7EBD">
    <w:pPr>
      <w:pStyle w:val="Footer"/>
      <w:tabs>
        <w:tab w:val="clear" w:pos="4320"/>
        <w:tab w:val="clear" w:pos="8640"/>
      </w:tabs>
      <w:jc w:val="center"/>
      <w:rPr>
        <w:rStyle w:val="PageNumber"/>
      </w:rPr>
    </w:pPr>
    <w:r>
      <w:rPr>
        <w:rStyle w:val="PageNumber"/>
      </w:rPr>
      <w:t>[1]</w:t>
    </w:r>
    <w:r w:rsidR="00C8576C">
      <w:rPr>
        <w:rStyle w:val="PageNumber"/>
      </w:rPr>
      <w:t xml:space="preserve"> </w:t>
    </w:r>
    <w:r w:rsidR="00A1047B">
      <w:rPr>
        <w:rStyle w:val="PageNumber"/>
      </w:rPr>
      <w:t>Trust</w:t>
    </w:r>
  </w:p>
  <w:p w14:paraId="708DA7E2" w14:textId="77777777" w:rsidR="00A1047B" w:rsidRDefault="00A1047B">
    <w:pPr>
      <w:pStyle w:val="Footer"/>
      <w:tabs>
        <w:tab w:val="clear" w:pos="4320"/>
        <w:tab w:val="clear" w:pos="8640"/>
      </w:tabs>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p w14:paraId="056E71C8" w14:textId="77777777" w:rsidR="00A1047B" w:rsidRDefault="00A1047B">
    <w:pPr>
      <w:jc w:val="center"/>
      <w:rPr>
        <w:rFonts w:ascii="Arial" w:hAnsi="Arial" w:cs="Arial"/>
        <w:smallCaps/>
        <w:sz w:val="8"/>
        <w:szCs w:val="6"/>
      </w:rPr>
    </w:pPr>
  </w:p>
  <w:p w14:paraId="790FAFB0" w14:textId="30756055" w:rsidR="00A1047B" w:rsidRDefault="00A1047B">
    <w:pPr>
      <w:jc w:val="center"/>
      <w:rPr>
        <w:rFonts w:ascii="Arial" w:hAnsi="Arial" w:cs="Arial"/>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E45A" w14:textId="77777777" w:rsidR="00A1047B" w:rsidRDefault="00A1047B">
    <w:pPr>
      <w:pStyle w:val="Footer"/>
      <w:tabs>
        <w:tab w:val="clear" w:pos="4320"/>
        <w:tab w:val="clear" w:pos="8640"/>
      </w:tabs>
      <w:jc w:val="center"/>
    </w:pPr>
  </w:p>
  <w:p w14:paraId="0B94EFB8" w14:textId="3A579F83" w:rsidR="00A1047B" w:rsidRDefault="00CF7EBD">
    <w:pPr>
      <w:pStyle w:val="Footer"/>
      <w:tabs>
        <w:tab w:val="clear" w:pos="4320"/>
        <w:tab w:val="clear" w:pos="8640"/>
      </w:tabs>
      <w:jc w:val="center"/>
      <w:rPr>
        <w:rStyle w:val="PageNumber"/>
      </w:rPr>
    </w:pPr>
    <w:r>
      <w:rPr>
        <w:rStyle w:val="PageNumber"/>
      </w:rPr>
      <w:t>[1]</w:t>
    </w:r>
    <w:r w:rsidR="00A1047B">
      <w:rPr>
        <w:rStyle w:val="PageNumber"/>
      </w:rPr>
      <w:t xml:space="preserve"> Trust</w:t>
    </w:r>
  </w:p>
  <w:p w14:paraId="7AAD4576" w14:textId="456F8A28" w:rsidR="00A1047B" w:rsidRDefault="00A1047B" w:rsidP="00C00498">
    <w:pPr>
      <w:pStyle w:val="Footer"/>
      <w:tabs>
        <w:tab w:val="clear" w:pos="4320"/>
        <w:tab w:val="clear" w:pos="8640"/>
      </w:tabs>
      <w:jc w:val="center"/>
      <w:rPr>
        <w:rFonts w:ascii="Arial" w:hAnsi="Arial" w:cs="Arial"/>
        <w:smallCaps/>
        <w:sz w:val="16"/>
        <w:szCs w:val="16"/>
      </w:rPr>
    </w:pPr>
    <w:r>
      <w:rPr>
        <w:rStyle w:val="PageNumber"/>
      </w:rPr>
      <w:t xml:space="preserve">A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CC3D" w14:textId="77777777" w:rsidR="000A2FE0" w:rsidRDefault="000A2FE0">
      <w:r>
        <w:separator/>
      </w:r>
    </w:p>
  </w:footnote>
  <w:footnote w:type="continuationSeparator" w:id="0">
    <w:p w14:paraId="3EE9208D" w14:textId="77777777" w:rsidR="000A2FE0" w:rsidRDefault="000A2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D0"/>
    <w:multiLevelType w:val="hybridMultilevel"/>
    <w:tmpl w:val="5AAE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4595"/>
    <w:multiLevelType w:val="hybridMultilevel"/>
    <w:tmpl w:val="4466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35D17"/>
    <w:multiLevelType w:val="hybridMultilevel"/>
    <w:tmpl w:val="1D3E2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4A434D"/>
    <w:multiLevelType w:val="hybridMultilevel"/>
    <w:tmpl w:val="4BF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8723D"/>
    <w:multiLevelType w:val="hybridMultilevel"/>
    <w:tmpl w:val="AFEC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F63ED"/>
    <w:multiLevelType w:val="hybridMultilevel"/>
    <w:tmpl w:val="71F89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151D82"/>
    <w:multiLevelType w:val="hybridMultilevel"/>
    <w:tmpl w:val="73D4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A7CA8"/>
    <w:multiLevelType w:val="hybridMultilevel"/>
    <w:tmpl w:val="F7A4D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10F14"/>
    <w:multiLevelType w:val="hybridMultilevel"/>
    <w:tmpl w:val="474829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77683"/>
    <w:multiLevelType w:val="multilevel"/>
    <w:tmpl w:val="FEA45E3A"/>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ind w:left="1800" w:hanging="1800"/>
      </w:pPr>
      <w:rPr>
        <w:rFonts w:hint="default"/>
      </w:rPr>
    </w:lvl>
    <w:lvl w:ilvl="3">
      <w:start w:val="1"/>
      <w:numFmt w:val="lowerLetter"/>
      <w:pStyle w:val="Heading3"/>
      <w:lvlText w:val="(%4)"/>
      <w:lvlJc w:val="left"/>
      <w:pPr>
        <w:tabs>
          <w:tab w:val="num" w:pos="1440"/>
        </w:tabs>
        <w:ind w:left="1440" w:hanging="720"/>
      </w:p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2ABD56C5"/>
    <w:multiLevelType w:val="hybridMultilevel"/>
    <w:tmpl w:val="F61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C58CA"/>
    <w:multiLevelType w:val="hybridMultilevel"/>
    <w:tmpl w:val="2D36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7E1337"/>
    <w:multiLevelType w:val="hybridMultilevel"/>
    <w:tmpl w:val="A62E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175B59"/>
    <w:multiLevelType w:val="hybridMultilevel"/>
    <w:tmpl w:val="5FEAF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3032AB"/>
    <w:multiLevelType w:val="hybridMultilevel"/>
    <w:tmpl w:val="303A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D6A90"/>
    <w:multiLevelType w:val="hybridMultilevel"/>
    <w:tmpl w:val="CB087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2E459F"/>
    <w:multiLevelType w:val="hybridMultilevel"/>
    <w:tmpl w:val="714C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56BA9"/>
    <w:multiLevelType w:val="hybridMultilevel"/>
    <w:tmpl w:val="5B9C0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0757F5"/>
    <w:multiLevelType w:val="hybridMultilevel"/>
    <w:tmpl w:val="1EE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C7712"/>
    <w:multiLevelType w:val="hybridMultilevel"/>
    <w:tmpl w:val="64D0F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D7E58"/>
    <w:multiLevelType w:val="hybridMultilevel"/>
    <w:tmpl w:val="763A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9126D1"/>
    <w:multiLevelType w:val="hybridMultilevel"/>
    <w:tmpl w:val="B6740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7B6A1A"/>
    <w:multiLevelType w:val="hybridMultilevel"/>
    <w:tmpl w:val="7924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8F0E03"/>
    <w:multiLevelType w:val="hybridMultilevel"/>
    <w:tmpl w:val="8A4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B35DA"/>
    <w:multiLevelType w:val="hybridMultilevel"/>
    <w:tmpl w:val="63C0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1D3A55"/>
    <w:multiLevelType w:val="hybridMultilevel"/>
    <w:tmpl w:val="24CA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B2B0A"/>
    <w:multiLevelType w:val="hybridMultilevel"/>
    <w:tmpl w:val="A6708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84A67"/>
    <w:multiLevelType w:val="hybridMultilevel"/>
    <w:tmpl w:val="2E34FD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FA069A9"/>
    <w:multiLevelType w:val="hybridMultilevel"/>
    <w:tmpl w:val="91C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25061"/>
    <w:multiLevelType w:val="hybridMultilevel"/>
    <w:tmpl w:val="DB0E2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34A10DE"/>
    <w:multiLevelType w:val="hybridMultilevel"/>
    <w:tmpl w:val="B2444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E91E7D"/>
    <w:multiLevelType w:val="hybridMultilevel"/>
    <w:tmpl w:val="CF022B9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166279"/>
    <w:multiLevelType w:val="hybridMultilevel"/>
    <w:tmpl w:val="0414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F70245D"/>
    <w:multiLevelType w:val="hybridMultilevel"/>
    <w:tmpl w:val="745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D2DA9"/>
    <w:multiLevelType w:val="hybridMultilevel"/>
    <w:tmpl w:val="D6F4C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D43F6"/>
    <w:multiLevelType w:val="hybridMultilevel"/>
    <w:tmpl w:val="F6DE4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6523761"/>
    <w:multiLevelType w:val="hybridMultilevel"/>
    <w:tmpl w:val="6E229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6E646C8"/>
    <w:multiLevelType w:val="hybridMultilevel"/>
    <w:tmpl w:val="2F1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39" w15:restartNumberingAfterBreak="0">
    <w:nsid w:val="6B8105C7"/>
    <w:multiLevelType w:val="hybridMultilevel"/>
    <w:tmpl w:val="B3D45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430659"/>
    <w:multiLevelType w:val="hybridMultilevel"/>
    <w:tmpl w:val="44F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870564">
    <w:abstractNumId w:val="38"/>
  </w:num>
  <w:num w:numId="2" w16cid:durableId="1294748393">
    <w:abstractNumId w:val="9"/>
  </w:num>
  <w:num w:numId="3" w16cid:durableId="2093043678">
    <w:abstractNumId w:val="9"/>
  </w:num>
  <w:num w:numId="4" w16cid:durableId="528035319">
    <w:abstractNumId w:val="9"/>
  </w:num>
  <w:num w:numId="5" w16cid:durableId="112751451">
    <w:abstractNumId w:val="10"/>
  </w:num>
  <w:num w:numId="6" w16cid:durableId="849836740">
    <w:abstractNumId w:val="28"/>
  </w:num>
  <w:num w:numId="7" w16cid:durableId="736249767">
    <w:abstractNumId w:val="8"/>
  </w:num>
  <w:num w:numId="8" w16cid:durableId="368071926">
    <w:abstractNumId w:val="30"/>
  </w:num>
  <w:num w:numId="9" w16cid:durableId="280839877">
    <w:abstractNumId w:val="14"/>
  </w:num>
  <w:num w:numId="10" w16cid:durableId="238097227">
    <w:abstractNumId w:val="2"/>
  </w:num>
  <w:num w:numId="11" w16cid:durableId="1324310542">
    <w:abstractNumId w:val="36"/>
  </w:num>
  <w:num w:numId="12" w16cid:durableId="1975868993">
    <w:abstractNumId w:val="27"/>
  </w:num>
  <w:num w:numId="13" w16cid:durableId="1918006138">
    <w:abstractNumId w:val="35"/>
  </w:num>
  <w:num w:numId="14" w16cid:durableId="1683975302">
    <w:abstractNumId w:val="32"/>
  </w:num>
  <w:num w:numId="15" w16cid:durableId="849100907">
    <w:abstractNumId w:val="13"/>
  </w:num>
  <w:num w:numId="16" w16cid:durableId="1755085774">
    <w:abstractNumId w:val="5"/>
  </w:num>
  <w:num w:numId="17" w16cid:durableId="179009098">
    <w:abstractNumId w:val="4"/>
  </w:num>
  <w:num w:numId="18" w16cid:durableId="1665737562">
    <w:abstractNumId w:val="39"/>
  </w:num>
  <w:num w:numId="19" w16cid:durableId="1376933199">
    <w:abstractNumId w:val="26"/>
  </w:num>
  <w:num w:numId="20" w16cid:durableId="1179153293">
    <w:abstractNumId w:val="15"/>
  </w:num>
  <w:num w:numId="21" w16cid:durableId="2086878127">
    <w:abstractNumId w:val="23"/>
  </w:num>
  <w:num w:numId="22" w16cid:durableId="1566649034">
    <w:abstractNumId w:val="20"/>
  </w:num>
  <w:num w:numId="23" w16cid:durableId="972639875">
    <w:abstractNumId w:val="1"/>
  </w:num>
  <w:num w:numId="24" w16cid:durableId="1386679715">
    <w:abstractNumId w:val="24"/>
  </w:num>
  <w:num w:numId="25" w16cid:durableId="553928245">
    <w:abstractNumId w:val="21"/>
  </w:num>
  <w:num w:numId="26" w16cid:durableId="797651524">
    <w:abstractNumId w:val="29"/>
  </w:num>
  <w:num w:numId="27" w16cid:durableId="1405032679">
    <w:abstractNumId w:val="0"/>
  </w:num>
  <w:num w:numId="28" w16cid:durableId="2026784219">
    <w:abstractNumId w:val="40"/>
  </w:num>
  <w:num w:numId="29" w16cid:durableId="1350983878">
    <w:abstractNumId w:val="17"/>
  </w:num>
  <w:num w:numId="30" w16cid:durableId="1043098873">
    <w:abstractNumId w:val="16"/>
  </w:num>
  <w:num w:numId="31" w16cid:durableId="322785192">
    <w:abstractNumId w:val="25"/>
  </w:num>
  <w:num w:numId="32" w16cid:durableId="418065773">
    <w:abstractNumId w:val="6"/>
  </w:num>
  <w:num w:numId="33" w16cid:durableId="1800563868">
    <w:abstractNumId w:val="37"/>
  </w:num>
  <w:num w:numId="34" w16cid:durableId="362678109">
    <w:abstractNumId w:val="22"/>
  </w:num>
  <w:num w:numId="35" w16cid:durableId="273051886">
    <w:abstractNumId w:val="34"/>
  </w:num>
  <w:num w:numId="36" w16cid:durableId="446125908">
    <w:abstractNumId w:val="3"/>
  </w:num>
  <w:num w:numId="37" w16cid:durableId="2095930806">
    <w:abstractNumId w:val="11"/>
  </w:num>
  <w:num w:numId="38" w16cid:durableId="832791771">
    <w:abstractNumId w:val="12"/>
  </w:num>
  <w:num w:numId="39" w16cid:durableId="1274287420">
    <w:abstractNumId w:val="33"/>
  </w:num>
  <w:num w:numId="40" w16cid:durableId="219829811">
    <w:abstractNumId w:val="19"/>
  </w:num>
  <w:num w:numId="41" w16cid:durableId="12668419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8796051">
    <w:abstractNumId w:val="31"/>
  </w:num>
  <w:num w:numId="43" w16cid:durableId="1182281331">
    <w:abstractNumId w:val="18"/>
  </w:num>
  <w:num w:numId="44" w16cid:durableId="194853264">
    <w:abstractNumId w:val="7"/>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Pierce">
    <w15:presenceInfo w15:providerId="Windows Live" w15:userId="02c0aa6411e03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embedSystemFonts/>
  <w:proofState w:grammar="clean"/>
  <w:attachedTemplate r:id="rId1"/>
  <w:defaultTabStop w:val="720"/>
  <w:doNotHyphenateCaps/>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900F19"/>
    <w:rsid w:val="00000CA7"/>
    <w:rsid w:val="000011D1"/>
    <w:rsid w:val="00002183"/>
    <w:rsid w:val="00002705"/>
    <w:rsid w:val="000074D8"/>
    <w:rsid w:val="000104AC"/>
    <w:rsid w:val="00014103"/>
    <w:rsid w:val="00014D88"/>
    <w:rsid w:val="00016171"/>
    <w:rsid w:val="00017D1A"/>
    <w:rsid w:val="0002157C"/>
    <w:rsid w:val="000221FD"/>
    <w:rsid w:val="00023317"/>
    <w:rsid w:val="000239FF"/>
    <w:rsid w:val="000247C7"/>
    <w:rsid w:val="00024F8C"/>
    <w:rsid w:val="00027EA2"/>
    <w:rsid w:val="00030995"/>
    <w:rsid w:val="00030BD7"/>
    <w:rsid w:val="000317B3"/>
    <w:rsid w:val="000322E0"/>
    <w:rsid w:val="00033BEE"/>
    <w:rsid w:val="000366E9"/>
    <w:rsid w:val="00037224"/>
    <w:rsid w:val="00037B36"/>
    <w:rsid w:val="00040617"/>
    <w:rsid w:val="00041315"/>
    <w:rsid w:val="000417B8"/>
    <w:rsid w:val="00042651"/>
    <w:rsid w:val="00044D94"/>
    <w:rsid w:val="000452B9"/>
    <w:rsid w:val="00045911"/>
    <w:rsid w:val="00046CCA"/>
    <w:rsid w:val="000474A9"/>
    <w:rsid w:val="00054B4C"/>
    <w:rsid w:val="0005682F"/>
    <w:rsid w:val="00056B2B"/>
    <w:rsid w:val="0006120D"/>
    <w:rsid w:val="00061216"/>
    <w:rsid w:val="00061AA0"/>
    <w:rsid w:val="00062158"/>
    <w:rsid w:val="000623C0"/>
    <w:rsid w:val="00064183"/>
    <w:rsid w:val="000653F4"/>
    <w:rsid w:val="00071FC0"/>
    <w:rsid w:val="00073012"/>
    <w:rsid w:val="000746F2"/>
    <w:rsid w:val="000816B1"/>
    <w:rsid w:val="00081C82"/>
    <w:rsid w:val="00083036"/>
    <w:rsid w:val="0008671D"/>
    <w:rsid w:val="00087005"/>
    <w:rsid w:val="00087CA6"/>
    <w:rsid w:val="00091BAA"/>
    <w:rsid w:val="00091F93"/>
    <w:rsid w:val="00092A14"/>
    <w:rsid w:val="00093303"/>
    <w:rsid w:val="0009378E"/>
    <w:rsid w:val="000937AF"/>
    <w:rsid w:val="00094A30"/>
    <w:rsid w:val="000962A6"/>
    <w:rsid w:val="000967FB"/>
    <w:rsid w:val="00096B11"/>
    <w:rsid w:val="00097A6F"/>
    <w:rsid w:val="00097C4A"/>
    <w:rsid w:val="00097D3F"/>
    <w:rsid w:val="000A07AA"/>
    <w:rsid w:val="000A2443"/>
    <w:rsid w:val="000A2E99"/>
    <w:rsid w:val="000A2F4F"/>
    <w:rsid w:val="000A2FE0"/>
    <w:rsid w:val="000A331A"/>
    <w:rsid w:val="000A44FE"/>
    <w:rsid w:val="000A4B86"/>
    <w:rsid w:val="000A56F5"/>
    <w:rsid w:val="000A5761"/>
    <w:rsid w:val="000A5B3E"/>
    <w:rsid w:val="000A6C15"/>
    <w:rsid w:val="000A7282"/>
    <w:rsid w:val="000A7ABD"/>
    <w:rsid w:val="000B02CB"/>
    <w:rsid w:val="000B1278"/>
    <w:rsid w:val="000B1324"/>
    <w:rsid w:val="000B1648"/>
    <w:rsid w:val="000B29FD"/>
    <w:rsid w:val="000B40FD"/>
    <w:rsid w:val="000B4E2B"/>
    <w:rsid w:val="000B5650"/>
    <w:rsid w:val="000B7196"/>
    <w:rsid w:val="000B7883"/>
    <w:rsid w:val="000C09AA"/>
    <w:rsid w:val="000C0A03"/>
    <w:rsid w:val="000C15B2"/>
    <w:rsid w:val="000C1844"/>
    <w:rsid w:val="000C1DC8"/>
    <w:rsid w:val="000C25B1"/>
    <w:rsid w:val="000C29D2"/>
    <w:rsid w:val="000C2B7A"/>
    <w:rsid w:val="000C2E1F"/>
    <w:rsid w:val="000C4A98"/>
    <w:rsid w:val="000C568D"/>
    <w:rsid w:val="000C5BF8"/>
    <w:rsid w:val="000D13B4"/>
    <w:rsid w:val="000D1E64"/>
    <w:rsid w:val="000D43E8"/>
    <w:rsid w:val="000D5E84"/>
    <w:rsid w:val="000E2703"/>
    <w:rsid w:val="000E2897"/>
    <w:rsid w:val="000E28E7"/>
    <w:rsid w:val="000E32A1"/>
    <w:rsid w:val="000E3F94"/>
    <w:rsid w:val="000E4981"/>
    <w:rsid w:val="000F1988"/>
    <w:rsid w:val="000F29A8"/>
    <w:rsid w:val="000F2D82"/>
    <w:rsid w:val="000F3000"/>
    <w:rsid w:val="000F37D2"/>
    <w:rsid w:val="000F3FFF"/>
    <w:rsid w:val="000F5658"/>
    <w:rsid w:val="00100B03"/>
    <w:rsid w:val="00100C63"/>
    <w:rsid w:val="00103898"/>
    <w:rsid w:val="00107930"/>
    <w:rsid w:val="00107CC0"/>
    <w:rsid w:val="0011086F"/>
    <w:rsid w:val="001115B4"/>
    <w:rsid w:val="00111750"/>
    <w:rsid w:val="001131A8"/>
    <w:rsid w:val="001139D6"/>
    <w:rsid w:val="00113A38"/>
    <w:rsid w:val="00114DA5"/>
    <w:rsid w:val="001155C6"/>
    <w:rsid w:val="00116004"/>
    <w:rsid w:val="0012100F"/>
    <w:rsid w:val="001223A6"/>
    <w:rsid w:val="00124E7C"/>
    <w:rsid w:val="00125C1B"/>
    <w:rsid w:val="0012706E"/>
    <w:rsid w:val="001275C6"/>
    <w:rsid w:val="001318BC"/>
    <w:rsid w:val="0013232A"/>
    <w:rsid w:val="00132DB9"/>
    <w:rsid w:val="001330CC"/>
    <w:rsid w:val="0013334E"/>
    <w:rsid w:val="0013381D"/>
    <w:rsid w:val="00137390"/>
    <w:rsid w:val="0014273B"/>
    <w:rsid w:val="00144A34"/>
    <w:rsid w:val="00145C6B"/>
    <w:rsid w:val="00145CB2"/>
    <w:rsid w:val="00145F84"/>
    <w:rsid w:val="001471DF"/>
    <w:rsid w:val="00151771"/>
    <w:rsid w:val="00155821"/>
    <w:rsid w:val="00156224"/>
    <w:rsid w:val="0015765A"/>
    <w:rsid w:val="00163D49"/>
    <w:rsid w:val="0016513D"/>
    <w:rsid w:val="00165B67"/>
    <w:rsid w:val="00166FEA"/>
    <w:rsid w:val="001671F0"/>
    <w:rsid w:val="00170ECA"/>
    <w:rsid w:val="001724B6"/>
    <w:rsid w:val="0017269E"/>
    <w:rsid w:val="0017276C"/>
    <w:rsid w:val="001734CD"/>
    <w:rsid w:val="00175042"/>
    <w:rsid w:val="0017587E"/>
    <w:rsid w:val="0017789E"/>
    <w:rsid w:val="001845C3"/>
    <w:rsid w:val="00184FC7"/>
    <w:rsid w:val="00185DA6"/>
    <w:rsid w:val="00193577"/>
    <w:rsid w:val="00195285"/>
    <w:rsid w:val="00195763"/>
    <w:rsid w:val="00197E6C"/>
    <w:rsid w:val="001A0D52"/>
    <w:rsid w:val="001A1DBF"/>
    <w:rsid w:val="001A2C71"/>
    <w:rsid w:val="001A3EC3"/>
    <w:rsid w:val="001A4DFD"/>
    <w:rsid w:val="001A5888"/>
    <w:rsid w:val="001A697B"/>
    <w:rsid w:val="001A6D44"/>
    <w:rsid w:val="001B02F7"/>
    <w:rsid w:val="001B22FA"/>
    <w:rsid w:val="001B359C"/>
    <w:rsid w:val="001B41E1"/>
    <w:rsid w:val="001B4B96"/>
    <w:rsid w:val="001B5151"/>
    <w:rsid w:val="001B57C6"/>
    <w:rsid w:val="001B6797"/>
    <w:rsid w:val="001C0B4C"/>
    <w:rsid w:val="001C0BFB"/>
    <w:rsid w:val="001C12F9"/>
    <w:rsid w:val="001C163E"/>
    <w:rsid w:val="001C2655"/>
    <w:rsid w:val="001C4508"/>
    <w:rsid w:val="001C63A6"/>
    <w:rsid w:val="001C72B2"/>
    <w:rsid w:val="001D1B30"/>
    <w:rsid w:val="001D27A1"/>
    <w:rsid w:val="001D2903"/>
    <w:rsid w:val="001D4FC4"/>
    <w:rsid w:val="001D6E5A"/>
    <w:rsid w:val="001E06A3"/>
    <w:rsid w:val="001E0BDB"/>
    <w:rsid w:val="001E1447"/>
    <w:rsid w:val="001E1600"/>
    <w:rsid w:val="001E1A75"/>
    <w:rsid w:val="001E1E79"/>
    <w:rsid w:val="001E2059"/>
    <w:rsid w:val="001E34F4"/>
    <w:rsid w:val="001E3A3E"/>
    <w:rsid w:val="001E4539"/>
    <w:rsid w:val="001E4AAA"/>
    <w:rsid w:val="001E50ED"/>
    <w:rsid w:val="001E5971"/>
    <w:rsid w:val="001E5E82"/>
    <w:rsid w:val="001E6690"/>
    <w:rsid w:val="001E68A9"/>
    <w:rsid w:val="001F072E"/>
    <w:rsid w:val="001F1848"/>
    <w:rsid w:val="001F4840"/>
    <w:rsid w:val="001F7E47"/>
    <w:rsid w:val="00203B3B"/>
    <w:rsid w:val="00203E77"/>
    <w:rsid w:val="002049C2"/>
    <w:rsid w:val="00207184"/>
    <w:rsid w:val="00207410"/>
    <w:rsid w:val="00207CDF"/>
    <w:rsid w:val="00210644"/>
    <w:rsid w:val="00210A8E"/>
    <w:rsid w:val="00213A41"/>
    <w:rsid w:val="002149BB"/>
    <w:rsid w:val="00215831"/>
    <w:rsid w:val="00216376"/>
    <w:rsid w:val="00216409"/>
    <w:rsid w:val="00216AAF"/>
    <w:rsid w:val="00217933"/>
    <w:rsid w:val="002206B2"/>
    <w:rsid w:val="00220F04"/>
    <w:rsid w:val="00221E54"/>
    <w:rsid w:val="00222BAD"/>
    <w:rsid w:val="0022328C"/>
    <w:rsid w:val="00225B6B"/>
    <w:rsid w:val="00225BB9"/>
    <w:rsid w:val="00225DD4"/>
    <w:rsid w:val="00226336"/>
    <w:rsid w:val="00227C14"/>
    <w:rsid w:val="00230A96"/>
    <w:rsid w:val="00231840"/>
    <w:rsid w:val="00232196"/>
    <w:rsid w:val="0023220B"/>
    <w:rsid w:val="00233048"/>
    <w:rsid w:val="002332C7"/>
    <w:rsid w:val="00234309"/>
    <w:rsid w:val="002349E7"/>
    <w:rsid w:val="00234C07"/>
    <w:rsid w:val="00234D6E"/>
    <w:rsid w:val="00235164"/>
    <w:rsid w:val="002354D0"/>
    <w:rsid w:val="002355F5"/>
    <w:rsid w:val="00235C3A"/>
    <w:rsid w:val="002364DA"/>
    <w:rsid w:val="00236B22"/>
    <w:rsid w:val="00236C09"/>
    <w:rsid w:val="00236CE0"/>
    <w:rsid w:val="00242CF1"/>
    <w:rsid w:val="00243FF5"/>
    <w:rsid w:val="00245F97"/>
    <w:rsid w:val="002462C0"/>
    <w:rsid w:val="0024673B"/>
    <w:rsid w:val="00247FC1"/>
    <w:rsid w:val="002515B7"/>
    <w:rsid w:val="00251EE8"/>
    <w:rsid w:val="00252295"/>
    <w:rsid w:val="00252B89"/>
    <w:rsid w:val="002539EC"/>
    <w:rsid w:val="00254647"/>
    <w:rsid w:val="00254B86"/>
    <w:rsid w:val="00254F2F"/>
    <w:rsid w:val="00256044"/>
    <w:rsid w:val="0025640E"/>
    <w:rsid w:val="00256486"/>
    <w:rsid w:val="002568A2"/>
    <w:rsid w:val="002571BE"/>
    <w:rsid w:val="00260C0A"/>
    <w:rsid w:val="00260C22"/>
    <w:rsid w:val="00260E6B"/>
    <w:rsid w:val="00260F64"/>
    <w:rsid w:val="00262B35"/>
    <w:rsid w:val="00263638"/>
    <w:rsid w:val="0026531D"/>
    <w:rsid w:val="002668A9"/>
    <w:rsid w:val="002669F9"/>
    <w:rsid w:val="002675B8"/>
    <w:rsid w:val="00267E8F"/>
    <w:rsid w:val="002703E3"/>
    <w:rsid w:val="00270E2E"/>
    <w:rsid w:val="00271698"/>
    <w:rsid w:val="00271F7B"/>
    <w:rsid w:val="002722F3"/>
    <w:rsid w:val="00272C00"/>
    <w:rsid w:val="002748FF"/>
    <w:rsid w:val="00274D47"/>
    <w:rsid w:val="002806EC"/>
    <w:rsid w:val="00281CA6"/>
    <w:rsid w:val="00281F2C"/>
    <w:rsid w:val="002826E2"/>
    <w:rsid w:val="00285092"/>
    <w:rsid w:val="00286A5F"/>
    <w:rsid w:val="00287D47"/>
    <w:rsid w:val="00291184"/>
    <w:rsid w:val="002919C1"/>
    <w:rsid w:val="00293C69"/>
    <w:rsid w:val="00293F22"/>
    <w:rsid w:val="00294535"/>
    <w:rsid w:val="00295126"/>
    <w:rsid w:val="002951F5"/>
    <w:rsid w:val="0029669E"/>
    <w:rsid w:val="00296B1C"/>
    <w:rsid w:val="0029761D"/>
    <w:rsid w:val="002A197B"/>
    <w:rsid w:val="002A1B3A"/>
    <w:rsid w:val="002A2D23"/>
    <w:rsid w:val="002A46B1"/>
    <w:rsid w:val="002A488F"/>
    <w:rsid w:val="002A5805"/>
    <w:rsid w:val="002A6021"/>
    <w:rsid w:val="002A6881"/>
    <w:rsid w:val="002A72BF"/>
    <w:rsid w:val="002A7E17"/>
    <w:rsid w:val="002B0B5C"/>
    <w:rsid w:val="002B1AD5"/>
    <w:rsid w:val="002B2CF8"/>
    <w:rsid w:val="002B3F28"/>
    <w:rsid w:val="002B6089"/>
    <w:rsid w:val="002B69B3"/>
    <w:rsid w:val="002C155B"/>
    <w:rsid w:val="002C5052"/>
    <w:rsid w:val="002D3350"/>
    <w:rsid w:val="002D3E33"/>
    <w:rsid w:val="002D6BED"/>
    <w:rsid w:val="002D70BA"/>
    <w:rsid w:val="002E1973"/>
    <w:rsid w:val="002E5249"/>
    <w:rsid w:val="002E5CA7"/>
    <w:rsid w:val="002E6018"/>
    <w:rsid w:val="002E6601"/>
    <w:rsid w:val="002E7B0F"/>
    <w:rsid w:val="002F1BDC"/>
    <w:rsid w:val="002F2100"/>
    <w:rsid w:val="002F48CB"/>
    <w:rsid w:val="002F57D7"/>
    <w:rsid w:val="002F5947"/>
    <w:rsid w:val="002F6498"/>
    <w:rsid w:val="002F654D"/>
    <w:rsid w:val="00302006"/>
    <w:rsid w:val="0030301E"/>
    <w:rsid w:val="0030342B"/>
    <w:rsid w:val="00306142"/>
    <w:rsid w:val="00310285"/>
    <w:rsid w:val="003127DA"/>
    <w:rsid w:val="00316E6F"/>
    <w:rsid w:val="00323A12"/>
    <w:rsid w:val="00324E5B"/>
    <w:rsid w:val="0033044F"/>
    <w:rsid w:val="00333EA3"/>
    <w:rsid w:val="00337121"/>
    <w:rsid w:val="0034012B"/>
    <w:rsid w:val="003412E5"/>
    <w:rsid w:val="00341AA6"/>
    <w:rsid w:val="003423D1"/>
    <w:rsid w:val="003442D8"/>
    <w:rsid w:val="0034456F"/>
    <w:rsid w:val="00344B9E"/>
    <w:rsid w:val="003463DE"/>
    <w:rsid w:val="0034648D"/>
    <w:rsid w:val="0034734A"/>
    <w:rsid w:val="00347BAE"/>
    <w:rsid w:val="003500EA"/>
    <w:rsid w:val="00351C68"/>
    <w:rsid w:val="003539A0"/>
    <w:rsid w:val="00353AC0"/>
    <w:rsid w:val="003553FE"/>
    <w:rsid w:val="003629A2"/>
    <w:rsid w:val="00366779"/>
    <w:rsid w:val="00366FF5"/>
    <w:rsid w:val="0037486B"/>
    <w:rsid w:val="0037586B"/>
    <w:rsid w:val="00375988"/>
    <w:rsid w:val="00375F88"/>
    <w:rsid w:val="003773C8"/>
    <w:rsid w:val="00377D6D"/>
    <w:rsid w:val="003815B7"/>
    <w:rsid w:val="0038186A"/>
    <w:rsid w:val="00381F49"/>
    <w:rsid w:val="00382265"/>
    <w:rsid w:val="003828B7"/>
    <w:rsid w:val="003849D9"/>
    <w:rsid w:val="003910B4"/>
    <w:rsid w:val="003932D3"/>
    <w:rsid w:val="003938C4"/>
    <w:rsid w:val="00393B65"/>
    <w:rsid w:val="00393E9C"/>
    <w:rsid w:val="00396534"/>
    <w:rsid w:val="00396AEA"/>
    <w:rsid w:val="003A29FC"/>
    <w:rsid w:val="003A6D29"/>
    <w:rsid w:val="003B226B"/>
    <w:rsid w:val="003B335D"/>
    <w:rsid w:val="003B36A6"/>
    <w:rsid w:val="003C1D68"/>
    <w:rsid w:val="003C34E8"/>
    <w:rsid w:val="003C35CF"/>
    <w:rsid w:val="003C37BC"/>
    <w:rsid w:val="003C680D"/>
    <w:rsid w:val="003C6C66"/>
    <w:rsid w:val="003D1A14"/>
    <w:rsid w:val="003D2C83"/>
    <w:rsid w:val="003D62C1"/>
    <w:rsid w:val="003D7487"/>
    <w:rsid w:val="003E0682"/>
    <w:rsid w:val="003E3C24"/>
    <w:rsid w:val="003E3D6C"/>
    <w:rsid w:val="003F0703"/>
    <w:rsid w:val="003F1249"/>
    <w:rsid w:val="003F1517"/>
    <w:rsid w:val="003F1C70"/>
    <w:rsid w:val="003F2FD1"/>
    <w:rsid w:val="003F3A80"/>
    <w:rsid w:val="003F4152"/>
    <w:rsid w:val="003F4441"/>
    <w:rsid w:val="003F488C"/>
    <w:rsid w:val="004001EC"/>
    <w:rsid w:val="00401C55"/>
    <w:rsid w:val="004022BA"/>
    <w:rsid w:val="00402330"/>
    <w:rsid w:val="00402AE8"/>
    <w:rsid w:val="00405AEE"/>
    <w:rsid w:val="0040634A"/>
    <w:rsid w:val="004064F1"/>
    <w:rsid w:val="00406F05"/>
    <w:rsid w:val="004073A4"/>
    <w:rsid w:val="00411205"/>
    <w:rsid w:val="00411318"/>
    <w:rsid w:val="00411B85"/>
    <w:rsid w:val="00413671"/>
    <w:rsid w:val="00414924"/>
    <w:rsid w:val="00414FE2"/>
    <w:rsid w:val="00415F72"/>
    <w:rsid w:val="0041613A"/>
    <w:rsid w:val="00416EB6"/>
    <w:rsid w:val="00417E57"/>
    <w:rsid w:val="0042037E"/>
    <w:rsid w:val="00420766"/>
    <w:rsid w:val="00422330"/>
    <w:rsid w:val="00422D82"/>
    <w:rsid w:val="0042392B"/>
    <w:rsid w:val="00424588"/>
    <w:rsid w:val="00425DEB"/>
    <w:rsid w:val="00426B71"/>
    <w:rsid w:val="00431007"/>
    <w:rsid w:val="004316EE"/>
    <w:rsid w:val="004360C5"/>
    <w:rsid w:val="004363E9"/>
    <w:rsid w:val="00436BB1"/>
    <w:rsid w:val="00436F4F"/>
    <w:rsid w:val="00437A2F"/>
    <w:rsid w:val="00440796"/>
    <w:rsid w:val="004418D7"/>
    <w:rsid w:val="00441D39"/>
    <w:rsid w:val="004420BD"/>
    <w:rsid w:val="00442BA7"/>
    <w:rsid w:val="00443E3A"/>
    <w:rsid w:val="00443F1C"/>
    <w:rsid w:val="00445217"/>
    <w:rsid w:val="004454EB"/>
    <w:rsid w:val="00445FC7"/>
    <w:rsid w:val="00447ACC"/>
    <w:rsid w:val="00447EFC"/>
    <w:rsid w:val="00450199"/>
    <w:rsid w:val="0045186C"/>
    <w:rsid w:val="00454459"/>
    <w:rsid w:val="00455ED9"/>
    <w:rsid w:val="00457C64"/>
    <w:rsid w:val="0046046A"/>
    <w:rsid w:val="0046472C"/>
    <w:rsid w:val="00465139"/>
    <w:rsid w:val="004701D0"/>
    <w:rsid w:val="004727F2"/>
    <w:rsid w:val="0047325E"/>
    <w:rsid w:val="004733E4"/>
    <w:rsid w:val="004753B7"/>
    <w:rsid w:val="00475F91"/>
    <w:rsid w:val="00477324"/>
    <w:rsid w:val="0048024C"/>
    <w:rsid w:val="00480254"/>
    <w:rsid w:val="00481584"/>
    <w:rsid w:val="004829D2"/>
    <w:rsid w:val="00482D48"/>
    <w:rsid w:val="00486AE0"/>
    <w:rsid w:val="00487528"/>
    <w:rsid w:val="004901BE"/>
    <w:rsid w:val="004901FE"/>
    <w:rsid w:val="00490C18"/>
    <w:rsid w:val="0049182F"/>
    <w:rsid w:val="00491D63"/>
    <w:rsid w:val="004923DD"/>
    <w:rsid w:val="00496383"/>
    <w:rsid w:val="0049671C"/>
    <w:rsid w:val="00496EBA"/>
    <w:rsid w:val="00497254"/>
    <w:rsid w:val="004A1BB9"/>
    <w:rsid w:val="004A2E12"/>
    <w:rsid w:val="004A42B7"/>
    <w:rsid w:val="004B029B"/>
    <w:rsid w:val="004B12C0"/>
    <w:rsid w:val="004B147C"/>
    <w:rsid w:val="004B4F08"/>
    <w:rsid w:val="004B5C73"/>
    <w:rsid w:val="004B6434"/>
    <w:rsid w:val="004C04F4"/>
    <w:rsid w:val="004C058D"/>
    <w:rsid w:val="004C2AEC"/>
    <w:rsid w:val="004C3472"/>
    <w:rsid w:val="004C37E1"/>
    <w:rsid w:val="004C40FF"/>
    <w:rsid w:val="004C4927"/>
    <w:rsid w:val="004C6A9E"/>
    <w:rsid w:val="004D0519"/>
    <w:rsid w:val="004D19D3"/>
    <w:rsid w:val="004D3261"/>
    <w:rsid w:val="004D4A4E"/>
    <w:rsid w:val="004E1833"/>
    <w:rsid w:val="004E1AD3"/>
    <w:rsid w:val="004E3056"/>
    <w:rsid w:val="004E3E47"/>
    <w:rsid w:val="004F07A7"/>
    <w:rsid w:val="004F2E16"/>
    <w:rsid w:val="004F4FD8"/>
    <w:rsid w:val="004F5943"/>
    <w:rsid w:val="004F7521"/>
    <w:rsid w:val="00501165"/>
    <w:rsid w:val="00502719"/>
    <w:rsid w:val="00503D6B"/>
    <w:rsid w:val="00503F51"/>
    <w:rsid w:val="00503F53"/>
    <w:rsid w:val="005040D8"/>
    <w:rsid w:val="00504303"/>
    <w:rsid w:val="00505746"/>
    <w:rsid w:val="00505D01"/>
    <w:rsid w:val="005062D4"/>
    <w:rsid w:val="00507F34"/>
    <w:rsid w:val="005115A6"/>
    <w:rsid w:val="005133EC"/>
    <w:rsid w:val="0051461A"/>
    <w:rsid w:val="00520509"/>
    <w:rsid w:val="00520646"/>
    <w:rsid w:val="0052295C"/>
    <w:rsid w:val="00522F1B"/>
    <w:rsid w:val="00523FFF"/>
    <w:rsid w:val="00524EB8"/>
    <w:rsid w:val="005272CE"/>
    <w:rsid w:val="005274D0"/>
    <w:rsid w:val="00531F74"/>
    <w:rsid w:val="005321EA"/>
    <w:rsid w:val="00532C78"/>
    <w:rsid w:val="005335BD"/>
    <w:rsid w:val="00535120"/>
    <w:rsid w:val="005356C6"/>
    <w:rsid w:val="00535E30"/>
    <w:rsid w:val="0054091B"/>
    <w:rsid w:val="00542743"/>
    <w:rsid w:val="00542DD8"/>
    <w:rsid w:val="005433F9"/>
    <w:rsid w:val="005450CB"/>
    <w:rsid w:val="005460E8"/>
    <w:rsid w:val="00546D32"/>
    <w:rsid w:val="00546FB1"/>
    <w:rsid w:val="00547778"/>
    <w:rsid w:val="0055078F"/>
    <w:rsid w:val="00550D47"/>
    <w:rsid w:val="00553329"/>
    <w:rsid w:val="00553D3B"/>
    <w:rsid w:val="005547F6"/>
    <w:rsid w:val="00556C53"/>
    <w:rsid w:val="00557027"/>
    <w:rsid w:val="005571D9"/>
    <w:rsid w:val="00560D78"/>
    <w:rsid w:val="0056135D"/>
    <w:rsid w:val="005616ED"/>
    <w:rsid w:val="005626D8"/>
    <w:rsid w:val="00564740"/>
    <w:rsid w:val="00566461"/>
    <w:rsid w:val="00566AA5"/>
    <w:rsid w:val="00566CD7"/>
    <w:rsid w:val="00572837"/>
    <w:rsid w:val="00573B5D"/>
    <w:rsid w:val="0057673C"/>
    <w:rsid w:val="00580034"/>
    <w:rsid w:val="0058286E"/>
    <w:rsid w:val="00582934"/>
    <w:rsid w:val="0058497C"/>
    <w:rsid w:val="00584A1C"/>
    <w:rsid w:val="0058717D"/>
    <w:rsid w:val="0058778C"/>
    <w:rsid w:val="00591B06"/>
    <w:rsid w:val="005929F1"/>
    <w:rsid w:val="00593457"/>
    <w:rsid w:val="00596CC9"/>
    <w:rsid w:val="005975BF"/>
    <w:rsid w:val="005A01A9"/>
    <w:rsid w:val="005A0ED6"/>
    <w:rsid w:val="005A27C0"/>
    <w:rsid w:val="005A3064"/>
    <w:rsid w:val="005A5278"/>
    <w:rsid w:val="005A6B96"/>
    <w:rsid w:val="005A72A9"/>
    <w:rsid w:val="005A7E6A"/>
    <w:rsid w:val="005B0DEE"/>
    <w:rsid w:val="005B1C0E"/>
    <w:rsid w:val="005B1E66"/>
    <w:rsid w:val="005B1F82"/>
    <w:rsid w:val="005B3F38"/>
    <w:rsid w:val="005B44FC"/>
    <w:rsid w:val="005B4D21"/>
    <w:rsid w:val="005B6456"/>
    <w:rsid w:val="005B6636"/>
    <w:rsid w:val="005C1557"/>
    <w:rsid w:val="005C18CF"/>
    <w:rsid w:val="005C2A5B"/>
    <w:rsid w:val="005C3AFF"/>
    <w:rsid w:val="005C58B0"/>
    <w:rsid w:val="005C61E1"/>
    <w:rsid w:val="005C6928"/>
    <w:rsid w:val="005C6A2B"/>
    <w:rsid w:val="005D27CD"/>
    <w:rsid w:val="005D3BE3"/>
    <w:rsid w:val="005D3DDE"/>
    <w:rsid w:val="005D6807"/>
    <w:rsid w:val="005D74F3"/>
    <w:rsid w:val="005E0D9B"/>
    <w:rsid w:val="005E1803"/>
    <w:rsid w:val="005E2B04"/>
    <w:rsid w:val="005E3C14"/>
    <w:rsid w:val="005E3C5E"/>
    <w:rsid w:val="005E43E1"/>
    <w:rsid w:val="005E589C"/>
    <w:rsid w:val="005E6921"/>
    <w:rsid w:val="005E7D8E"/>
    <w:rsid w:val="005F2A6D"/>
    <w:rsid w:val="005F3600"/>
    <w:rsid w:val="005F5023"/>
    <w:rsid w:val="005F50FC"/>
    <w:rsid w:val="005F6938"/>
    <w:rsid w:val="00600557"/>
    <w:rsid w:val="0060096D"/>
    <w:rsid w:val="006017FB"/>
    <w:rsid w:val="0060331E"/>
    <w:rsid w:val="00603A2C"/>
    <w:rsid w:val="00604998"/>
    <w:rsid w:val="00604C12"/>
    <w:rsid w:val="006053B0"/>
    <w:rsid w:val="00606AD7"/>
    <w:rsid w:val="0060724A"/>
    <w:rsid w:val="00610144"/>
    <w:rsid w:val="00610C7C"/>
    <w:rsid w:val="00611582"/>
    <w:rsid w:val="00612865"/>
    <w:rsid w:val="00612B2A"/>
    <w:rsid w:val="00612FC9"/>
    <w:rsid w:val="006142B9"/>
    <w:rsid w:val="0061437F"/>
    <w:rsid w:val="00616453"/>
    <w:rsid w:val="00616511"/>
    <w:rsid w:val="0061740E"/>
    <w:rsid w:val="00620B39"/>
    <w:rsid w:val="00626D80"/>
    <w:rsid w:val="00627145"/>
    <w:rsid w:val="00630243"/>
    <w:rsid w:val="00630B38"/>
    <w:rsid w:val="00630C4C"/>
    <w:rsid w:val="00632EC3"/>
    <w:rsid w:val="00636AAB"/>
    <w:rsid w:val="00637B47"/>
    <w:rsid w:val="00637C73"/>
    <w:rsid w:val="006430A0"/>
    <w:rsid w:val="00643D8D"/>
    <w:rsid w:val="0064421C"/>
    <w:rsid w:val="00644434"/>
    <w:rsid w:val="00644612"/>
    <w:rsid w:val="0064555F"/>
    <w:rsid w:val="00645EBA"/>
    <w:rsid w:val="00650677"/>
    <w:rsid w:val="00650916"/>
    <w:rsid w:val="00650E56"/>
    <w:rsid w:val="00653121"/>
    <w:rsid w:val="00653F90"/>
    <w:rsid w:val="00657751"/>
    <w:rsid w:val="00657871"/>
    <w:rsid w:val="0066052C"/>
    <w:rsid w:val="006606D2"/>
    <w:rsid w:val="00660CCF"/>
    <w:rsid w:val="006631F6"/>
    <w:rsid w:val="00664FBA"/>
    <w:rsid w:val="006651F7"/>
    <w:rsid w:val="00666243"/>
    <w:rsid w:val="00667686"/>
    <w:rsid w:val="00670024"/>
    <w:rsid w:val="00674280"/>
    <w:rsid w:val="006757C5"/>
    <w:rsid w:val="006760EF"/>
    <w:rsid w:val="00677082"/>
    <w:rsid w:val="006804E3"/>
    <w:rsid w:val="00680791"/>
    <w:rsid w:val="00681F47"/>
    <w:rsid w:val="00682D9B"/>
    <w:rsid w:val="0068508D"/>
    <w:rsid w:val="00686D23"/>
    <w:rsid w:val="00687127"/>
    <w:rsid w:val="0068762B"/>
    <w:rsid w:val="0069064F"/>
    <w:rsid w:val="0069072E"/>
    <w:rsid w:val="006913E1"/>
    <w:rsid w:val="00695016"/>
    <w:rsid w:val="00695379"/>
    <w:rsid w:val="006964A8"/>
    <w:rsid w:val="006A114B"/>
    <w:rsid w:val="006A6A5E"/>
    <w:rsid w:val="006A6C34"/>
    <w:rsid w:val="006A707E"/>
    <w:rsid w:val="006A7778"/>
    <w:rsid w:val="006B03B5"/>
    <w:rsid w:val="006B2B97"/>
    <w:rsid w:val="006B56FD"/>
    <w:rsid w:val="006B6038"/>
    <w:rsid w:val="006C03E3"/>
    <w:rsid w:val="006C15A0"/>
    <w:rsid w:val="006C2004"/>
    <w:rsid w:val="006C3891"/>
    <w:rsid w:val="006C449F"/>
    <w:rsid w:val="006C4ED3"/>
    <w:rsid w:val="006C6437"/>
    <w:rsid w:val="006C6767"/>
    <w:rsid w:val="006D0B04"/>
    <w:rsid w:val="006D3187"/>
    <w:rsid w:val="006D3F6A"/>
    <w:rsid w:val="006D4143"/>
    <w:rsid w:val="006D4301"/>
    <w:rsid w:val="006D4C10"/>
    <w:rsid w:val="006D5D84"/>
    <w:rsid w:val="006E152B"/>
    <w:rsid w:val="006E3795"/>
    <w:rsid w:val="006E5971"/>
    <w:rsid w:val="006E663B"/>
    <w:rsid w:val="006F0998"/>
    <w:rsid w:val="006F0C0A"/>
    <w:rsid w:val="006F324C"/>
    <w:rsid w:val="006F3625"/>
    <w:rsid w:val="006F3DE5"/>
    <w:rsid w:val="006F47FF"/>
    <w:rsid w:val="006F71AD"/>
    <w:rsid w:val="006F738A"/>
    <w:rsid w:val="006F7579"/>
    <w:rsid w:val="00703E90"/>
    <w:rsid w:val="00706349"/>
    <w:rsid w:val="007066DD"/>
    <w:rsid w:val="007068AB"/>
    <w:rsid w:val="007072AF"/>
    <w:rsid w:val="00707A11"/>
    <w:rsid w:val="00707F60"/>
    <w:rsid w:val="00710A29"/>
    <w:rsid w:val="00710DF2"/>
    <w:rsid w:val="0071110E"/>
    <w:rsid w:val="0071137D"/>
    <w:rsid w:val="00713B7C"/>
    <w:rsid w:val="00713F93"/>
    <w:rsid w:val="007149C1"/>
    <w:rsid w:val="00716231"/>
    <w:rsid w:val="00716B66"/>
    <w:rsid w:val="0072211F"/>
    <w:rsid w:val="00722EAA"/>
    <w:rsid w:val="00723B08"/>
    <w:rsid w:val="00733BFC"/>
    <w:rsid w:val="00734CB8"/>
    <w:rsid w:val="00735606"/>
    <w:rsid w:val="00736550"/>
    <w:rsid w:val="00736DA4"/>
    <w:rsid w:val="007374DE"/>
    <w:rsid w:val="00741607"/>
    <w:rsid w:val="00741B83"/>
    <w:rsid w:val="00745091"/>
    <w:rsid w:val="007456BC"/>
    <w:rsid w:val="007456D8"/>
    <w:rsid w:val="007477B0"/>
    <w:rsid w:val="0075022C"/>
    <w:rsid w:val="00750A9C"/>
    <w:rsid w:val="007511A8"/>
    <w:rsid w:val="00751794"/>
    <w:rsid w:val="00753F44"/>
    <w:rsid w:val="007547F9"/>
    <w:rsid w:val="007577F4"/>
    <w:rsid w:val="007578A7"/>
    <w:rsid w:val="00757EC7"/>
    <w:rsid w:val="0076013E"/>
    <w:rsid w:val="0076049B"/>
    <w:rsid w:val="00761EE8"/>
    <w:rsid w:val="007635E0"/>
    <w:rsid w:val="0076383F"/>
    <w:rsid w:val="00764208"/>
    <w:rsid w:val="007651E6"/>
    <w:rsid w:val="0076621F"/>
    <w:rsid w:val="00766300"/>
    <w:rsid w:val="007669CB"/>
    <w:rsid w:val="00766BF7"/>
    <w:rsid w:val="0076725B"/>
    <w:rsid w:val="0077141F"/>
    <w:rsid w:val="007739E0"/>
    <w:rsid w:val="00773CF1"/>
    <w:rsid w:val="00774D1F"/>
    <w:rsid w:val="007760FC"/>
    <w:rsid w:val="00776E6C"/>
    <w:rsid w:val="00780396"/>
    <w:rsid w:val="00793761"/>
    <w:rsid w:val="007950D2"/>
    <w:rsid w:val="00795C0F"/>
    <w:rsid w:val="00795E31"/>
    <w:rsid w:val="00796D34"/>
    <w:rsid w:val="00797322"/>
    <w:rsid w:val="007979CA"/>
    <w:rsid w:val="007A1AF3"/>
    <w:rsid w:val="007A36ED"/>
    <w:rsid w:val="007A52DD"/>
    <w:rsid w:val="007B2124"/>
    <w:rsid w:val="007B5884"/>
    <w:rsid w:val="007B5A2F"/>
    <w:rsid w:val="007B5EE0"/>
    <w:rsid w:val="007C1DEE"/>
    <w:rsid w:val="007C1DFF"/>
    <w:rsid w:val="007C3491"/>
    <w:rsid w:val="007C4B67"/>
    <w:rsid w:val="007C65E4"/>
    <w:rsid w:val="007C7EBC"/>
    <w:rsid w:val="007D06C5"/>
    <w:rsid w:val="007D0E31"/>
    <w:rsid w:val="007D360B"/>
    <w:rsid w:val="007D3C70"/>
    <w:rsid w:val="007D42F6"/>
    <w:rsid w:val="007D4F16"/>
    <w:rsid w:val="007D5F49"/>
    <w:rsid w:val="007E0FE4"/>
    <w:rsid w:val="007E12B8"/>
    <w:rsid w:val="007E1F3E"/>
    <w:rsid w:val="007E2B79"/>
    <w:rsid w:val="007E36DA"/>
    <w:rsid w:val="007E3CA8"/>
    <w:rsid w:val="007E6C0A"/>
    <w:rsid w:val="007E7599"/>
    <w:rsid w:val="007F00C7"/>
    <w:rsid w:val="007F03AA"/>
    <w:rsid w:val="007F0B30"/>
    <w:rsid w:val="007F0EA3"/>
    <w:rsid w:val="007F1E2B"/>
    <w:rsid w:val="007F3163"/>
    <w:rsid w:val="007F3A87"/>
    <w:rsid w:val="007F44CB"/>
    <w:rsid w:val="007F56FC"/>
    <w:rsid w:val="007F5ABE"/>
    <w:rsid w:val="008018E1"/>
    <w:rsid w:val="00801AA3"/>
    <w:rsid w:val="00801B0E"/>
    <w:rsid w:val="00803CCF"/>
    <w:rsid w:val="00806868"/>
    <w:rsid w:val="00812C5C"/>
    <w:rsid w:val="00813B91"/>
    <w:rsid w:val="00814021"/>
    <w:rsid w:val="008144E0"/>
    <w:rsid w:val="00815265"/>
    <w:rsid w:val="008152E6"/>
    <w:rsid w:val="008164B6"/>
    <w:rsid w:val="00816D74"/>
    <w:rsid w:val="00816E5B"/>
    <w:rsid w:val="008229D9"/>
    <w:rsid w:val="008249B7"/>
    <w:rsid w:val="008304EE"/>
    <w:rsid w:val="00831CA0"/>
    <w:rsid w:val="00831EEF"/>
    <w:rsid w:val="008337E6"/>
    <w:rsid w:val="0083472A"/>
    <w:rsid w:val="00834BAE"/>
    <w:rsid w:val="008359D9"/>
    <w:rsid w:val="00835C58"/>
    <w:rsid w:val="00835F15"/>
    <w:rsid w:val="00837D8C"/>
    <w:rsid w:val="00840514"/>
    <w:rsid w:val="008407D4"/>
    <w:rsid w:val="0084199F"/>
    <w:rsid w:val="00842868"/>
    <w:rsid w:val="00842982"/>
    <w:rsid w:val="00843030"/>
    <w:rsid w:val="008440B9"/>
    <w:rsid w:val="00850387"/>
    <w:rsid w:val="00850611"/>
    <w:rsid w:val="00850F04"/>
    <w:rsid w:val="0085121A"/>
    <w:rsid w:val="00851752"/>
    <w:rsid w:val="0085204C"/>
    <w:rsid w:val="00852C50"/>
    <w:rsid w:val="00853989"/>
    <w:rsid w:val="0085458A"/>
    <w:rsid w:val="008547DA"/>
    <w:rsid w:val="00855687"/>
    <w:rsid w:val="00856283"/>
    <w:rsid w:val="00862ADB"/>
    <w:rsid w:val="0086496E"/>
    <w:rsid w:val="008654F0"/>
    <w:rsid w:val="0086663B"/>
    <w:rsid w:val="0087237F"/>
    <w:rsid w:val="00873D02"/>
    <w:rsid w:val="0087516F"/>
    <w:rsid w:val="008757DA"/>
    <w:rsid w:val="00875B4B"/>
    <w:rsid w:val="008816B6"/>
    <w:rsid w:val="008836F5"/>
    <w:rsid w:val="00883AE6"/>
    <w:rsid w:val="00884BAE"/>
    <w:rsid w:val="00886975"/>
    <w:rsid w:val="00886C1A"/>
    <w:rsid w:val="008876E1"/>
    <w:rsid w:val="008919C4"/>
    <w:rsid w:val="008954C0"/>
    <w:rsid w:val="00895FBC"/>
    <w:rsid w:val="00896E89"/>
    <w:rsid w:val="00897509"/>
    <w:rsid w:val="008A0A71"/>
    <w:rsid w:val="008A0F25"/>
    <w:rsid w:val="008A3CF1"/>
    <w:rsid w:val="008A650A"/>
    <w:rsid w:val="008B0E15"/>
    <w:rsid w:val="008B3294"/>
    <w:rsid w:val="008B32AC"/>
    <w:rsid w:val="008B40C3"/>
    <w:rsid w:val="008B5B64"/>
    <w:rsid w:val="008B6C7D"/>
    <w:rsid w:val="008B778E"/>
    <w:rsid w:val="008C1CB4"/>
    <w:rsid w:val="008C1FF0"/>
    <w:rsid w:val="008C3304"/>
    <w:rsid w:val="008C571B"/>
    <w:rsid w:val="008C5A6B"/>
    <w:rsid w:val="008C5B0F"/>
    <w:rsid w:val="008C6CF1"/>
    <w:rsid w:val="008C6E39"/>
    <w:rsid w:val="008C7144"/>
    <w:rsid w:val="008C7399"/>
    <w:rsid w:val="008D2A00"/>
    <w:rsid w:val="008D4254"/>
    <w:rsid w:val="008D44B7"/>
    <w:rsid w:val="008D529B"/>
    <w:rsid w:val="008D597D"/>
    <w:rsid w:val="008D74CF"/>
    <w:rsid w:val="008E0F30"/>
    <w:rsid w:val="008E65F6"/>
    <w:rsid w:val="008E6D27"/>
    <w:rsid w:val="008F05F2"/>
    <w:rsid w:val="008F0FF7"/>
    <w:rsid w:val="008F197F"/>
    <w:rsid w:val="008F1B22"/>
    <w:rsid w:val="008F3DB7"/>
    <w:rsid w:val="008F56F1"/>
    <w:rsid w:val="00900F19"/>
    <w:rsid w:val="00901064"/>
    <w:rsid w:val="00903DD1"/>
    <w:rsid w:val="0090756E"/>
    <w:rsid w:val="00907ED7"/>
    <w:rsid w:val="00912165"/>
    <w:rsid w:val="00912A15"/>
    <w:rsid w:val="009134E9"/>
    <w:rsid w:val="0091369C"/>
    <w:rsid w:val="00913DD3"/>
    <w:rsid w:val="0091484B"/>
    <w:rsid w:val="009149DD"/>
    <w:rsid w:val="00914DD0"/>
    <w:rsid w:val="00916504"/>
    <w:rsid w:val="00917941"/>
    <w:rsid w:val="00917B5B"/>
    <w:rsid w:val="00917D5D"/>
    <w:rsid w:val="009218E2"/>
    <w:rsid w:val="00924930"/>
    <w:rsid w:val="00931151"/>
    <w:rsid w:val="0093115C"/>
    <w:rsid w:val="0093262F"/>
    <w:rsid w:val="009332EC"/>
    <w:rsid w:val="009338CF"/>
    <w:rsid w:val="00934A67"/>
    <w:rsid w:val="00934E59"/>
    <w:rsid w:val="00935109"/>
    <w:rsid w:val="00936AC6"/>
    <w:rsid w:val="009409FA"/>
    <w:rsid w:val="009413F7"/>
    <w:rsid w:val="00941D97"/>
    <w:rsid w:val="00942D09"/>
    <w:rsid w:val="00942E2F"/>
    <w:rsid w:val="00944F44"/>
    <w:rsid w:val="00946B97"/>
    <w:rsid w:val="009477D9"/>
    <w:rsid w:val="00950241"/>
    <w:rsid w:val="00950311"/>
    <w:rsid w:val="009522DD"/>
    <w:rsid w:val="0095549C"/>
    <w:rsid w:val="009568E6"/>
    <w:rsid w:val="00956B25"/>
    <w:rsid w:val="00957EDD"/>
    <w:rsid w:val="00963393"/>
    <w:rsid w:val="00963970"/>
    <w:rsid w:val="00964020"/>
    <w:rsid w:val="00967584"/>
    <w:rsid w:val="00967EF9"/>
    <w:rsid w:val="00971178"/>
    <w:rsid w:val="00971233"/>
    <w:rsid w:val="0097281C"/>
    <w:rsid w:val="00972AF4"/>
    <w:rsid w:val="00974065"/>
    <w:rsid w:val="00974A1C"/>
    <w:rsid w:val="0097687D"/>
    <w:rsid w:val="00977061"/>
    <w:rsid w:val="00977F7C"/>
    <w:rsid w:val="009817E2"/>
    <w:rsid w:val="00981C50"/>
    <w:rsid w:val="0098355E"/>
    <w:rsid w:val="00984230"/>
    <w:rsid w:val="009845EB"/>
    <w:rsid w:val="00985A2D"/>
    <w:rsid w:val="00990779"/>
    <w:rsid w:val="009930A9"/>
    <w:rsid w:val="00993568"/>
    <w:rsid w:val="00993D89"/>
    <w:rsid w:val="00995823"/>
    <w:rsid w:val="00995C8D"/>
    <w:rsid w:val="00997B5E"/>
    <w:rsid w:val="009A0B21"/>
    <w:rsid w:val="009A2112"/>
    <w:rsid w:val="009A2177"/>
    <w:rsid w:val="009A35D5"/>
    <w:rsid w:val="009A6A93"/>
    <w:rsid w:val="009A719E"/>
    <w:rsid w:val="009A74B9"/>
    <w:rsid w:val="009A771E"/>
    <w:rsid w:val="009B0439"/>
    <w:rsid w:val="009B08E7"/>
    <w:rsid w:val="009B3DB6"/>
    <w:rsid w:val="009B3F00"/>
    <w:rsid w:val="009B5AAB"/>
    <w:rsid w:val="009B6461"/>
    <w:rsid w:val="009B7086"/>
    <w:rsid w:val="009C3372"/>
    <w:rsid w:val="009C380A"/>
    <w:rsid w:val="009C3FD8"/>
    <w:rsid w:val="009C50A8"/>
    <w:rsid w:val="009C5BF6"/>
    <w:rsid w:val="009C6887"/>
    <w:rsid w:val="009C6B59"/>
    <w:rsid w:val="009C7BF1"/>
    <w:rsid w:val="009D2C02"/>
    <w:rsid w:val="009D45ED"/>
    <w:rsid w:val="009E05E8"/>
    <w:rsid w:val="009E24FD"/>
    <w:rsid w:val="009E32FA"/>
    <w:rsid w:val="009E444D"/>
    <w:rsid w:val="009E4602"/>
    <w:rsid w:val="009E470C"/>
    <w:rsid w:val="009E72CD"/>
    <w:rsid w:val="009F12D1"/>
    <w:rsid w:val="009F164F"/>
    <w:rsid w:val="009F22E5"/>
    <w:rsid w:val="009F323B"/>
    <w:rsid w:val="009F4659"/>
    <w:rsid w:val="009F56AA"/>
    <w:rsid w:val="00A07D6C"/>
    <w:rsid w:val="00A1047B"/>
    <w:rsid w:val="00A11FE9"/>
    <w:rsid w:val="00A128B5"/>
    <w:rsid w:val="00A13927"/>
    <w:rsid w:val="00A14E05"/>
    <w:rsid w:val="00A1555A"/>
    <w:rsid w:val="00A225B2"/>
    <w:rsid w:val="00A24B0F"/>
    <w:rsid w:val="00A262D0"/>
    <w:rsid w:val="00A271BA"/>
    <w:rsid w:val="00A27516"/>
    <w:rsid w:val="00A301AF"/>
    <w:rsid w:val="00A324CC"/>
    <w:rsid w:val="00A36F0A"/>
    <w:rsid w:val="00A3737E"/>
    <w:rsid w:val="00A379FA"/>
    <w:rsid w:val="00A4024F"/>
    <w:rsid w:val="00A40824"/>
    <w:rsid w:val="00A42B11"/>
    <w:rsid w:val="00A43033"/>
    <w:rsid w:val="00A477CB"/>
    <w:rsid w:val="00A50BBF"/>
    <w:rsid w:val="00A516CD"/>
    <w:rsid w:val="00A519A6"/>
    <w:rsid w:val="00A52107"/>
    <w:rsid w:val="00A52C43"/>
    <w:rsid w:val="00A53089"/>
    <w:rsid w:val="00A55332"/>
    <w:rsid w:val="00A560F1"/>
    <w:rsid w:val="00A61B16"/>
    <w:rsid w:val="00A62B34"/>
    <w:rsid w:val="00A634CD"/>
    <w:rsid w:val="00A64722"/>
    <w:rsid w:val="00A66DA1"/>
    <w:rsid w:val="00A670B6"/>
    <w:rsid w:val="00A700C6"/>
    <w:rsid w:val="00A70294"/>
    <w:rsid w:val="00A71AD4"/>
    <w:rsid w:val="00A72717"/>
    <w:rsid w:val="00A73D32"/>
    <w:rsid w:val="00A77EE5"/>
    <w:rsid w:val="00A80B72"/>
    <w:rsid w:val="00A825A8"/>
    <w:rsid w:val="00A86E28"/>
    <w:rsid w:val="00A87AE4"/>
    <w:rsid w:val="00A900CC"/>
    <w:rsid w:val="00A91B2E"/>
    <w:rsid w:val="00A92F35"/>
    <w:rsid w:val="00A93877"/>
    <w:rsid w:val="00A9470F"/>
    <w:rsid w:val="00A96181"/>
    <w:rsid w:val="00AA1D72"/>
    <w:rsid w:val="00AA32FA"/>
    <w:rsid w:val="00AA666B"/>
    <w:rsid w:val="00AA6C7E"/>
    <w:rsid w:val="00AB0ABE"/>
    <w:rsid w:val="00AB2DDB"/>
    <w:rsid w:val="00AB3D51"/>
    <w:rsid w:val="00AB4669"/>
    <w:rsid w:val="00AB4D17"/>
    <w:rsid w:val="00AB6415"/>
    <w:rsid w:val="00AB7641"/>
    <w:rsid w:val="00AB7BB6"/>
    <w:rsid w:val="00AC1A9B"/>
    <w:rsid w:val="00AC4D29"/>
    <w:rsid w:val="00AC66F2"/>
    <w:rsid w:val="00AD31B3"/>
    <w:rsid w:val="00AD31EB"/>
    <w:rsid w:val="00AD646B"/>
    <w:rsid w:val="00AE2557"/>
    <w:rsid w:val="00AE312A"/>
    <w:rsid w:val="00AE3659"/>
    <w:rsid w:val="00AE4D56"/>
    <w:rsid w:val="00AE5DE7"/>
    <w:rsid w:val="00AE7ED5"/>
    <w:rsid w:val="00AF12ED"/>
    <w:rsid w:val="00AF17E8"/>
    <w:rsid w:val="00AF37B7"/>
    <w:rsid w:val="00AF424B"/>
    <w:rsid w:val="00AF6C7E"/>
    <w:rsid w:val="00B026AC"/>
    <w:rsid w:val="00B02845"/>
    <w:rsid w:val="00B04402"/>
    <w:rsid w:val="00B04643"/>
    <w:rsid w:val="00B0487D"/>
    <w:rsid w:val="00B05BF3"/>
    <w:rsid w:val="00B05CED"/>
    <w:rsid w:val="00B065F3"/>
    <w:rsid w:val="00B0716A"/>
    <w:rsid w:val="00B07B53"/>
    <w:rsid w:val="00B07C67"/>
    <w:rsid w:val="00B11950"/>
    <w:rsid w:val="00B11A4C"/>
    <w:rsid w:val="00B1309B"/>
    <w:rsid w:val="00B132A5"/>
    <w:rsid w:val="00B14614"/>
    <w:rsid w:val="00B154A8"/>
    <w:rsid w:val="00B167A6"/>
    <w:rsid w:val="00B205AB"/>
    <w:rsid w:val="00B20F58"/>
    <w:rsid w:val="00B21BD4"/>
    <w:rsid w:val="00B22E94"/>
    <w:rsid w:val="00B22F77"/>
    <w:rsid w:val="00B2634B"/>
    <w:rsid w:val="00B27ED1"/>
    <w:rsid w:val="00B30347"/>
    <w:rsid w:val="00B30595"/>
    <w:rsid w:val="00B31E4A"/>
    <w:rsid w:val="00B320FB"/>
    <w:rsid w:val="00B32A40"/>
    <w:rsid w:val="00B32A71"/>
    <w:rsid w:val="00B34054"/>
    <w:rsid w:val="00B3435A"/>
    <w:rsid w:val="00B354F0"/>
    <w:rsid w:val="00B41FE6"/>
    <w:rsid w:val="00B426DC"/>
    <w:rsid w:val="00B4273C"/>
    <w:rsid w:val="00B42B53"/>
    <w:rsid w:val="00B50C01"/>
    <w:rsid w:val="00B5124B"/>
    <w:rsid w:val="00B53D69"/>
    <w:rsid w:val="00B54F89"/>
    <w:rsid w:val="00B60261"/>
    <w:rsid w:val="00B60F68"/>
    <w:rsid w:val="00B622EC"/>
    <w:rsid w:val="00B62914"/>
    <w:rsid w:val="00B62F10"/>
    <w:rsid w:val="00B634AC"/>
    <w:rsid w:val="00B72591"/>
    <w:rsid w:val="00B73892"/>
    <w:rsid w:val="00B75C32"/>
    <w:rsid w:val="00B76EA9"/>
    <w:rsid w:val="00B770A9"/>
    <w:rsid w:val="00B773CF"/>
    <w:rsid w:val="00B8032F"/>
    <w:rsid w:val="00B8296F"/>
    <w:rsid w:val="00B82C94"/>
    <w:rsid w:val="00B8353B"/>
    <w:rsid w:val="00B84DDE"/>
    <w:rsid w:val="00B85BF9"/>
    <w:rsid w:val="00B86725"/>
    <w:rsid w:val="00B86C71"/>
    <w:rsid w:val="00B90797"/>
    <w:rsid w:val="00B94D69"/>
    <w:rsid w:val="00B967A7"/>
    <w:rsid w:val="00BA05EE"/>
    <w:rsid w:val="00BA1030"/>
    <w:rsid w:val="00BA1989"/>
    <w:rsid w:val="00BA4938"/>
    <w:rsid w:val="00BA4ACE"/>
    <w:rsid w:val="00BA5B97"/>
    <w:rsid w:val="00BA6121"/>
    <w:rsid w:val="00BA63F8"/>
    <w:rsid w:val="00BA7F53"/>
    <w:rsid w:val="00BB0BF2"/>
    <w:rsid w:val="00BC0367"/>
    <w:rsid w:val="00BC04FB"/>
    <w:rsid w:val="00BC0ABD"/>
    <w:rsid w:val="00BC2427"/>
    <w:rsid w:val="00BC26FD"/>
    <w:rsid w:val="00BC4992"/>
    <w:rsid w:val="00BC52B6"/>
    <w:rsid w:val="00BC5E0D"/>
    <w:rsid w:val="00BC5FC7"/>
    <w:rsid w:val="00BD196E"/>
    <w:rsid w:val="00BD2172"/>
    <w:rsid w:val="00BD4394"/>
    <w:rsid w:val="00BD70A6"/>
    <w:rsid w:val="00BE0590"/>
    <w:rsid w:val="00BE3738"/>
    <w:rsid w:val="00BF020D"/>
    <w:rsid w:val="00BF0ADF"/>
    <w:rsid w:val="00BF1765"/>
    <w:rsid w:val="00BF1A19"/>
    <w:rsid w:val="00BF7F39"/>
    <w:rsid w:val="00C00498"/>
    <w:rsid w:val="00C00B42"/>
    <w:rsid w:val="00C02331"/>
    <w:rsid w:val="00C0361B"/>
    <w:rsid w:val="00C03646"/>
    <w:rsid w:val="00C050E7"/>
    <w:rsid w:val="00C07D0A"/>
    <w:rsid w:val="00C11580"/>
    <w:rsid w:val="00C12B74"/>
    <w:rsid w:val="00C134B6"/>
    <w:rsid w:val="00C14659"/>
    <w:rsid w:val="00C156D6"/>
    <w:rsid w:val="00C17FDF"/>
    <w:rsid w:val="00C22AAF"/>
    <w:rsid w:val="00C2408E"/>
    <w:rsid w:val="00C24405"/>
    <w:rsid w:val="00C248D1"/>
    <w:rsid w:val="00C24BC8"/>
    <w:rsid w:val="00C24C7E"/>
    <w:rsid w:val="00C25DD6"/>
    <w:rsid w:val="00C2726F"/>
    <w:rsid w:val="00C27B23"/>
    <w:rsid w:val="00C3375A"/>
    <w:rsid w:val="00C346AD"/>
    <w:rsid w:val="00C36179"/>
    <w:rsid w:val="00C3698A"/>
    <w:rsid w:val="00C40A13"/>
    <w:rsid w:val="00C42897"/>
    <w:rsid w:val="00C438E0"/>
    <w:rsid w:val="00C4409A"/>
    <w:rsid w:val="00C4492C"/>
    <w:rsid w:val="00C474A9"/>
    <w:rsid w:val="00C476BC"/>
    <w:rsid w:val="00C50327"/>
    <w:rsid w:val="00C51E1D"/>
    <w:rsid w:val="00C52B2D"/>
    <w:rsid w:val="00C56EA6"/>
    <w:rsid w:val="00C56EC3"/>
    <w:rsid w:val="00C57B31"/>
    <w:rsid w:val="00C608FF"/>
    <w:rsid w:val="00C61778"/>
    <w:rsid w:val="00C61901"/>
    <w:rsid w:val="00C62B8C"/>
    <w:rsid w:val="00C6339E"/>
    <w:rsid w:val="00C66CE8"/>
    <w:rsid w:val="00C66D97"/>
    <w:rsid w:val="00C70AC2"/>
    <w:rsid w:val="00C70B65"/>
    <w:rsid w:val="00C7183B"/>
    <w:rsid w:val="00C740EE"/>
    <w:rsid w:val="00C76034"/>
    <w:rsid w:val="00C7684E"/>
    <w:rsid w:val="00C816EB"/>
    <w:rsid w:val="00C83188"/>
    <w:rsid w:val="00C831CC"/>
    <w:rsid w:val="00C84710"/>
    <w:rsid w:val="00C84C66"/>
    <w:rsid w:val="00C853A8"/>
    <w:rsid w:val="00C8576C"/>
    <w:rsid w:val="00C86454"/>
    <w:rsid w:val="00C86E4D"/>
    <w:rsid w:val="00C902B8"/>
    <w:rsid w:val="00C907CA"/>
    <w:rsid w:val="00C91AB2"/>
    <w:rsid w:val="00C92B48"/>
    <w:rsid w:val="00C9332E"/>
    <w:rsid w:val="00C9511B"/>
    <w:rsid w:val="00C95CAF"/>
    <w:rsid w:val="00C96344"/>
    <w:rsid w:val="00C96B04"/>
    <w:rsid w:val="00C9772F"/>
    <w:rsid w:val="00C97D9D"/>
    <w:rsid w:val="00CA077A"/>
    <w:rsid w:val="00CA1AF7"/>
    <w:rsid w:val="00CA3034"/>
    <w:rsid w:val="00CA59DA"/>
    <w:rsid w:val="00CB0C47"/>
    <w:rsid w:val="00CB0E01"/>
    <w:rsid w:val="00CB315E"/>
    <w:rsid w:val="00CB4CC9"/>
    <w:rsid w:val="00CC265B"/>
    <w:rsid w:val="00CC35D9"/>
    <w:rsid w:val="00CD03A4"/>
    <w:rsid w:val="00CD06FF"/>
    <w:rsid w:val="00CD0E23"/>
    <w:rsid w:val="00CD16E8"/>
    <w:rsid w:val="00CD1B28"/>
    <w:rsid w:val="00CD2BC8"/>
    <w:rsid w:val="00CD5157"/>
    <w:rsid w:val="00CD5784"/>
    <w:rsid w:val="00CD5E51"/>
    <w:rsid w:val="00CE04DB"/>
    <w:rsid w:val="00CE175B"/>
    <w:rsid w:val="00CE1A97"/>
    <w:rsid w:val="00CE4420"/>
    <w:rsid w:val="00CE4832"/>
    <w:rsid w:val="00CE4A68"/>
    <w:rsid w:val="00CE4C93"/>
    <w:rsid w:val="00CF1141"/>
    <w:rsid w:val="00CF1164"/>
    <w:rsid w:val="00CF31CE"/>
    <w:rsid w:val="00CF3884"/>
    <w:rsid w:val="00CF7BE4"/>
    <w:rsid w:val="00CF7EBD"/>
    <w:rsid w:val="00D00B22"/>
    <w:rsid w:val="00D012B9"/>
    <w:rsid w:val="00D0150D"/>
    <w:rsid w:val="00D015BF"/>
    <w:rsid w:val="00D02174"/>
    <w:rsid w:val="00D04D0A"/>
    <w:rsid w:val="00D05160"/>
    <w:rsid w:val="00D05515"/>
    <w:rsid w:val="00D05792"/>
    <w:rsid w:val="00D06FFD"/>
    <w:rsid w:val="00D074D3"/>
    <w:rsid w:val="00D13454"/>
    <w:rsid w:val="00D1514D"/>
    <w:rsid w:val="00D1537D"/>
    <w:rsid w:val="00D15B91"/>
    <w:rsid w:val="00D16587"/>
    <w:rsid w:val="00D20F18"/>
    <w:rsid w:val="00D21211"/>
    <w:rsid w:val="00D21A88"/>
    <w:rsid w:val="00D21EB3"/>
    <w:rsid w:val="00D2378C"/>
    <w:rsid w:val="00D25F3E"/>
    <w:rsid w:val="00D26BF7"/>
    <w:rsid w:val="00D320CC"/>
    <w:rsid w:val="00D32233"/>
    <w:rsid w:val="00D330E0"/>
    <w:rsid w:val="00D33277"/>
    <w:rsid w:val="00D34141"/>
    <w:rsid w:val="00D343B7"/>
    <w:rsid w:val="00D35284"/>
    <w:rsid w:val="00D37933"/>
    <w:rsid w:val="00D40090"/>
    <w:rsid w:val="00D407A3"/>
    <w:rsid w:val="00D41160"/>
    <w:rsid w:val="00D41ED8"/>
    <w:rsid w:val="00D43510"/>
    <w:rsid w:val="00D45B5E"/>
    <w:rsid w:val="00D50600"/>
    <w:rsid w:val="00D50D5A"/>
    <w:rsid w:val="00D51833"/>
    <w:rsid w:val="00D51FCB"/>
    <w:rsid w:val="00D536D0"/>
    <w:rsid w:val="00D542A5"/>
    <w:rsid w:val="00D5766A"/>
    <w:rsid w:val="00D57967"/>
    <w:rsid w:val="00D61CB0"/>
    <w:rsid w:val="00D64005"/>
    <w:rsid w:val="00D64F00"/>
    <w:rsid w:val="00D64FC2"/>
    <w:rsid w:val="00D65018"/>
    <w:rsid w:val="00D66377"/>
    <w:rsid w:val="00D67592"/>
    <w:rsid w:val="00D702F0"/>
    <w:rsid w:val="00D7232D"/>
    <w:rsid w:val="00D73D32"/>
    <w:rsid w:val="00D756C1"/>
    <w:rsid w:val="00D75BBB"/>
    <w:rsid w:val="00D769E4"/>
    <w:rsid w:val="00D770BD"/>
    <w:rsid w:val="00D77441"/>
    <w:rsid w:val="00D80FD0"/>
    <w:rsid w:val="00D81FA7"/>
    <w:rsid w:val="00D82224"/>
    <w:rsid w:val="00D84C70"/>
    <w:rsid w:val="00D84F20"/>
    <w:rsid w:val="00D85029"/>
    <w:rsid w:val="00D85A5F"/>
    <w:rsid w:val="00D85B0B"/>
    <w:rsid w:val="00D8710B"/>
    <w:rsid w:val="00D95AE2"/>
    <w:rsid w:val="00D96583"/>
    <w:rsid w:val="00D9734E"/>
    <w:rsid w:val="00D9770D"/>
    <w:rsid w:val="00D97E4B"/>
    <w:rsid w:val="00DA0481"/>
    <w:rsid w:val="00DA072C"/>
    <w:rsid w:val="00DA4026"/>
    <w:rsid w:val="00DA6972"/>
    <w:rsid w:val="00DB2871"/>
    <w:rsid w:val="00DB4F8B"/>
    <w:rsid w:val="00DB5105"/>
    <w:rsid w:val="00DB52A8"/>
    <w:rsid w:val="00DB5DD1"/>
    <w:rsid w:val="00DC0778"/>
    <w:rsid w:val="00DC0C9C"/>
    <w:rsid w:val="00DC0DBA"/>
    <w:rsid w:val="00DC487A"/>
    <w:rsid w:val="00DC5112"/>
    <w:rsid w:val="00DC5CAF"/>
    <w:rsid w:val="00DC6CB6"/>
    <w:rsid w:val="00DC70D3"/>
    <w:rsid w:val="00DC789F"/>
    <w:rsid w:val="00DD1E64"/>
    <w:rsid w:val="00DD4817"/>
    <w:rsid w:val="00DD4CB7"/>
    <w:rsid w:val="00DE0F57"/>
    <w:rsid w:val="00DE0FFE"/>
    <w:rsid w:val="00DE1624"/>
    <w:rsid w:val="00DE2A2E"/>
    <w:rsid w:val="00DE2DB6"/>
    <w:rsid w:val="00DE4290"/>
    <w:rsid w:val="00DE452B"/>
    <w:rsid w:val="00DE637E"/>
    <w:rsid w:val="00DE654A"/>
    <w:rsid w:val="00DF0CF3"/>
    <w:rsid w:val="00DF1BCA"/>
    <w:rsid w:val="00DF248F"/>
    <w:rsid w:val="00DF2630"/>
    <w:rsid w:val="00DF2828"/>
    <w:rsid w:val="00DF66F5"/>
    <w:rsid w:val="00DF67C0"/>
    <w:rsid w:val="00E036B4"/>
    <w:rsid w:val="00E0628F"/>
    <w:rsid w:val="00E07E8C"/>
    <w:rsid w:val="00E108BC"/>
    <w:rsid w:val="00E14695"/>
    <w:rsid w:val="00E15060"/>
    <w:rsid w:val="00E15529"/>
    <w:rsid w:val="00E15D8F"/>
    <w:rsid w:val="00E175E9"/>
    <w:rsid w:val="00E2029D"/>
    <w:rsid w:val="00E20A44"/>
    <w:rsid w:val="00E21491"/>
    <w:rsid w:val="00E218F3"/>
    <w:rsid w:val="00E22ECB"/>
    <w:rsid w:val="00E23E38"/>
    <w:rsid w:val="00E24639"/>
    <w:rsid w:val="00E304E2"/>
    <w:rsid w:val="00E34320"/>
    <w:rsid w:val="00E37130"/>
    <w:rsid w:val="00E425BC"/>
    <w:rsid w:val="00E45987"/>
    <w:rsid w:val="00E50399"/>
    <w:rsid w:val="00E504A1"/>
    <w:rsid w:val="00E5247D"/>
    <w:rsid w:val="00E53C2C"/>
    <w:rsid w:val="00E56B18"/>
    <w:rsid w:val="00E57753"/>
    <w:rsid w:val="00E60098"/>
    <w:rsid w:val="00E615E5"/>
    <w:rsid w:val="00E61887"/>
    <w:rsid w:val="00E619D7"/>
    <w:rsid w:val="00E61D94"/>
    <w:rsid w:val="00E62B87"/>
    <w:rsid w:val="00E6369E"/>
    <w:rsid w:val="00E6705A"/>
    <w:rsid w:val="00E70B87"/>
    <w:rsid w:val="00E73007"/>
    <w:rsid w:val="00E73B85"/>
    <w:rsid w:val="00E73DF4"/>
    <w:rsid w:val="00E740B5"/>
    <w:rsid w:val="00E75E5C"/>
    <w:rsid w:val="00E76D26"/>
    <w:rsid w:val="00E76F96"/>
    <w:rsid w:val="00E82D5C"/>
    <w:rsid w:val="00E82FBC"/>
    <w:rsid w:val="00E83606"/>
    <w:rsid w:val="00E83F7F"/>
    <w:rsid w:val="00E846B3"/>
    <w:rsid w:val="00E85B09"/>
    <w:rsid w:val="00E87518"/>
    <w:rsid w:val="00E87E6F"/>
    <w:rsid w:val="00E87E98"/>
    <w:rsid w:val="00E87F34"/>
    <w:rsid w:val="00E913B5"/>
    <w:rsid w:val="00E92999"/>
    <w:rsid w:val="00E93DF3"/>
    <w:rsid w:val="00E95315"/>
    <w:rsid w:val="00E971FB"/>
    <w:rsid w:val="00E977E5"/>
    <w:rsid w:val="00EA0371"/>
    <w:rsid w:val="00EA2028"/>
    <w:rsid w:val="00EA2ECE"/>
    <w:rsid w:val="00EA3C80"/>
    <w:rsid w:val="00EA4F49"/>
    <w:rsid w:val="00EA51FA"/>
    <w:rsid w:val="00EA5BFA"/>
    <w:rsid w:val="00EA6E56"/>
    <w:rsid w:val="00EB20AD"/>
    <w:rsid w:val="00EB5699"/>
    <w:rsid w:val="00EC142C"/>
    <w:rsid w:val="00EC1788"/>
    <w:rsid w:val="00EC3AB5"/>
    <w:rsid w:val="00EC3D2D"/>
    <w:rsid w:val="00EC4CD5"/>
    <w:rsid w:val="00EC548C"/>
    <w:rsid w:val="00EC5DE8"/>
    <w:rsid w:val="00EC65FE"/>
    <w:rsid w:val="00EC6E15"/>
    <w:rsid w:val="00EC721F"/>
    <w:rsid w:val="00ED2689"/>
    <w:rsid w:val="00ED319F"/>
    <w:rsid w:val="00ED57B4"/>
    <w:rsid w:val="00EE29EE"/>
    <w:rsid w:val="00EE3A5F"/>
    <w:rsid w:val="00EE673F"/>
    <w:rsid w:val="00EE67BC"/>
    <w:rsid w:val="00EF1662"/>
    <w:rsid w:val="00EF2717"/>
    <w:rsid w:val="00EF2B26"/>
    <w:rsid w:val="00EF44D9"/>
    <w:rsid w:val="00F00E2D"/>
    <w:rsid w:val="00F01B79"/>
    <w:rsid w:val="00F01F78"/>
    <w:rsid w:val="00F030A5"/>
    <w:rsid w:val="00F0323F"/>
    <w:rsid w:val="00F03871"/>
    <w:rsid w:val="00F03A27"/>
    <w:rsid w:val="00F03DC1"/>
    <w:rsid w:val="00F0500A"/>
    <w:rsid w:val="00F06A82"/>
    <w:rsid w:val="00F07AEB"/>
    <w:rsid w:val="00F11C25"/>
    <w:rsid w:val="00F11D99"/>
    <w:rsid w:val="00F11EFB"/>
    <w:rsid w:val="00F13C19"/>
    <w:rsid w:val="00F13FBA"/>
    <w:rsid w:val="00F15C1B"/>
    <w:rsid w:val="00F17CA1"/>
    <w:rsid w:val="00F2107F"/>
    <w:rsid w:val="00F212A8"/>
    <w:rsid w:val="00F212BE"/>
    <w:rsid w:val="00F2279D"/>
    <w:rsid w:val="00F23F45"/>
    <w:rsid w:val="00F30582"/>
    <w:rsid w:val="00F312E0"/>
    <w:rsid w:val="00F33D3F"/>
    <w:rsid w:val="00F345DD"/>
    <w:rsid w:val="00F34CD0"/>
    <w:rsid w:val="00F37BE7"/>
    <w:rsid w:val="00F4160A"/>
    <w:rsid w:val="00F43C15"/>
    <w:rsid w:val="00F450E7"/>
    <w:rsid w:val="00F45991"/>
    <w:rsid w:val="00F5194A"/>
    <w:rsid w:val="00F536D1"/>
    <w:rsid w:val="00F5420D"/>
    <w:rsid w:val="00F54A56"/>
    <w:rsid w:val="00F54F60"/>
    <w:rsid w:val="00F55C43"/>
    <w:rsid w:val="00F55FEF"/>
    <w:rsid w:val="00F57E31"/>
    <w:rsid w:val="00F6196C"/>
    <w:rsid w:val="00F62C5A"/>
    <w:rsid w:val="00F6305C"/>
    <w:rsid w:val="00F644B0"/>
    <w:rsid w:val="00F64BF7"/>
    <w:rsid w:val="00F65035"/>
    <w:rsid w:val="00F6503A"/>
    <w:rsid w:val="00F65451"/>
    <w:rsid w:val="00F65B97"/>
    <w:rsid w:val="00F667E2"/>
    <w:rsid w:val="00F706DA"/>
    <w:rsid w:val="00F72305"/>
    <w:rsid w:val="00F74C08"/>
    <w:rsid w:val="00F74E21"/>
    <w:rsid w:val="00F77FCC"/>
    <w:rsid w:val="00F80DF7"/>
    <w:rsid w:val="00F81A73"/>
    <w:rsid w:val="00F81FB9"/>
    <w:rsid w:val="00F82D54"/>
    <w:rsid w:val="00F82E5D"/>
    <w:rsid w:val="00F838BF"/>
    <w:rsid w:val="00F85C76"/>
    <w:rsid w:val="00F909B6"/>
    <w:rsid w:val="00F910A7"/>
    <w:rsid w:val="00F9292A"/>
    <w:rsid w:val="00F92AEC"/>
    <w:rsid w:val="00F95ACA"/>
    <w:rsid w:val="00F96AE0"/>
    <w:rsid w:val="00FA0BFA"/>
    <w:rsid w:val="00FA53C6"/>
    <w:rsid w:val="00FA66F2"/>
    <w:rsid w:val="00FA73F9"/>
    <w:rsid w:val="00FA777D"/>
    <w:rsid w:val="00FB1E18"/>
    <w:rsid w:val="00FB39D1"/>
    <w:rsid w:val="00FB3BD0"/>
    <w:rsid w:val="00FB424B"/>
    <w:rsid w:val="00FB4E02"/>
    <w:rsid w:val="00FB5E93"/>
    <w:rsid w:val="00FB6C84"/>
    <w:rsid w:val="00FC0492"/>
    <w:rsid w:val="00FC0E72"/>
    <w:rsid w:val="00FC383F"/>
    <w:rsid w:val="00FC406A"/>
    <w:rsid w:val="00FC44E5"/>
    <w:rsid w:val="00FD014B"/>
    <w:rsid w:val="00FD0182"/>
    <w:rsid w:val="00FD02CF"/>
    <w:rsid w:val="00FD1992"/>
    <w:rsid w:val="00FD3845"/>
    <w:rsid w:val="00FD38A9"/>
    <w:rsid w:val="00FD3E5F"/>
    <w:rsid w:val="00FD7CFF"/>
    <w:rsid w:val="00FE0B88"/>
    <w:rsid w:val="00FE15DA"/>
    <w:rsid w:val="00FE1B87"/>
    <w:rsid w:val="00FE3737"/>
    <w:rsid w:val="00FE3ADE"/>
    <w:rsid w:val="00FE3EAC"/>
    <w:rsid w:val="00FE49A7"/>
    <w:rsid w:val="00FE7E06"/>
    <w:rsid w:val="00FE7E81"/>
    <w:rsid w:val="00FF04DC"/>
    <w:rsid w:val="00FF0C7B"/>
    <w:rsid w:val="00FF1AAE"/>
    <w:rsid w:val="00FF32AA"/>
    <w:rsid w:val="00FF3DF6"/>
    <w:rsid w:val="00FF6352"/>
    <w:rsid w:val="22B0E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027F4F"/>
  <w14:defaultImageDpi w14:val="0"/>
  <w15:docId w15:val="{F52940F9-DD3F-4AEB-9C8E-7E47B48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19"/>
    <w:pPr>
      <w:spacing w:after="0" w:line="240" w:lineRule="auto"/>
    </w:pPr>
    <w:rPr>
      <w:sz w:val="24"/>
      <w:szCs w:val="24"/>
    </w:rPr>
  </w:style>
  <w:style w:type="paragraph" w:styleId="Heading1">
    <w:name w:val="heading 1"/>
    <w:next w:val="TextHeading2"/>
    <w:link w:val="Heading1Char"/>
    <w:uiPriority w:val="9"/>
    <w:qFormat/>
    <w:rsid w:val="00900F19"/>
    <w:pPr>
      <w:keepNext/>
      <w:keepLines/>
      <w:numPr>
        <w:ilvl w:val="1"/>
        <w:numId w:val="2"/>
      </w:numPr>
      <w:spacing w:after="360" w:line="400" w:lineRule="exact"/>
      <w:jc w:val="center"/>
      <w:outlineLvl w:val="0"/>
    </w:pPr>
    <w:rPr>
      <w:rFonts w:ascii="Arial" w:hAnsi="Arial"/>
      <w:b/>
      <w:sz w:val="32"/>
    </w:rPr>
  </w:style>
  <w:style w:type="paragraph" w:styleId="Heading2">
    <w:name w:val="heading 2"/>
    <w:next w:val="TextHeading2"/>
    <w:link w:val="Heading2Char"/>
    <w:uiPriority w:val="9"/>
    <w:qFormat/>
    <w:rsid w:val="00900F19"/>
    <w:pPr>
      <w:keepNext/>
      <w:keepLines/>
      <w:numPr>
        <w:ilvl w:val="2"/>
        <w:numId w:val="2"/>
      </w:numPr>
      <w:spacing w:before="240" w:after="120" w:line="240" w:lineRule="auto"/>
      <w:outlineLvl w:val="1"/>
    </w:pPr>
    <w:rPr>
      <w:rFonts w:ascii="Arial" w:hAnsi="Arial"/>
      <w:b/>
      <w:sz w:val="24"/>
    </w:rPr>
  </w:style>
  <w:style w:type="paragraph" w:styleId="Heading3">
    <w:name w:val="heading 3"/>
    <w:next w:val="TextHeading3"/>
    <w:link w:val="Heading3Char"/>
    <w:uiPriority w:val="9"/>
    <w:qFormat/>
    <w:rsid w:val="00900F19"/>
    <w:pPr>
      <w:keepNext/>
      <w:keepLines/>
      <w:numPr>
        <w:ilvl w:val="3"/>
        <w:numId w:val="2"/>
      </w:numPr>
      <w:spacing w:before="120" w:after="120" w:line="240" w:lineRule="auto"/>
      <w:ind w:right="720"/>
      <w:outlineLvl w:val="2"/>
    </w:pPr>
    <w:rPr>
      <w:rFonts w:ascii="Arial" w:hAnsi="Arial"/>
      <w:b/>
      <w:sz w:val="24"/>
    </w:rPr>
  </w:style>
  <w:style w:type="paragraph" w:styleId="Heading4">
    <w:name w:val="heading 4"/>
    <w:next w:val="TextHeading4"/>
    <w:link w:val="Heading4Char"/>
    <w:uiPriority w:val="9"/>
    <w:qFormat/>
    <w:rsid w:val="00900F19"/>
    <w:pPr>
      <w:keepNext/>
      <w:keepLines/>
      <w:numPr>
        <w:ilvl w:val="4"/>
        <w:numId w:val="2"/>
      </w:numPr>
      <w:spacing w:before="120" w:after="120" w:line="240" w:lineRule="auto"/>
      <w:ind w:right="1440"/>
      <w:outlineLvl w:val="3"/>
    </w:pPr>
    <w:rPr>
      <w:rFonts w:ascii="Arial" w:hAnsi="Arial"/>
      <w:b/>
      <w:sz w:val="24"/>
    </w:rPr>
  </w:style>
  <w:style w:type="paragraph" w:styleId="Heading5">
    <w:name w:val="heading 5"/>
    <w:next w:val="TextHeading5"/>
    <w:link w:val="Heading5Char"/>
    <w:uiPriority w:val="9"/>
    <w:qFormat/>
    <w:rsid w:val="00900F19"/>
    <w:pPr>
      <w:keepNext/>
      <w:keepLines/>
      <w:numPr>
        <w:ilvl w:val="5"/>
        <w:numId w:val="2"/>
      </w:numPr>
      <w:spacing w:before="120" w:after="120" w:line="240" w:lineRule="auto"/>
      <w:ind w:right="2160"/>
      <w:outlineLvl w:val="4"/>
    </w:pPr>
    <w:rPr>
      <w:rFonts w:ascii="Arial" w:hAnsi="Arial"/>
      <w:b/>
      <w:sz w:val="24"/>
    </w:rPr>
  </w:style>
  <w:style w:type="paragraph" w:styleId="Heading6">
    <w:name w:val="heading 6"/>
    <w:aliases w:val="Paragraph2,OutHeading 6"/>
    <w:basedOn w:val="Normal"/>
    <w:next w:val="Normal"/>
    <w:link w:val="Heading6Char"/>
    <w:uiPriority w:val="99"/>
    <w:qFormat/>
    <w:rsid w:val="00502643"/>
    <w:pPr>
      <w:numPr>
        <w:ilvl w:val="5"/>
        <w:numId w:val="1"/>
      </w:numPr>
      <w:tabs>
        <w:tab w:val="num" w:pos="-720"/>
      </w:tabs>
      <w:spacing w:before="240" w:after="60"/>
      <w:ind w:left="3600" w:hanging="720"/>
      <w:outlineLvl w:val="5"/>
    </w:pPr>
    <w:rPr>
      <w:b/>
      <w:bCs/>
      <w:sz w:val="22"/>
      <w:szCs w:val="22"/>
    </w:rPr>
  </w:style>
  <w:style w:type="paragraph" w:styleId="Heading7">
    <w:name w:val="heading 7"/>
    <w:aliases w:val="OutHeading 7"/>
    <w:basedOn w:val="Normal"/>
    <w:next w:val="Normal"/>
    <w:link w:val="Heading7Char"/>
    <w:uiPriority w:val="99"/>
    <w:qFormat/>
    <w:rsid w:val="00502643"/>
    <w:pPr>
      <w:numPr>
        <w:ilvl w:val="6"/>
        <w:numId w:val="1"/>
      </w:numPr>
      <w:tabs>
        <w:tab w:val="num" w:pos="-720"/>
      </w:tabs>
      <w:spacing w:before="240" w:after="60"/>
      <w:ind w:left="4320" w:hanging="720"/>
      <w:outlineLvl w:val="6"/>
    </w:pPr>
  </w:style>
  <w:style w:type="paragraph" w:styleId="Heading8">
    <w:name w:val="heading 8"/>
    <w:aliases w:val="OutHeading 8"/>
    <w:basedOn w:val="Normal"/>
    <w:next w:val="Normal"/>
    <w:link w:val="Heading8Char"/>
    <w:uiPriority w:val="99"/>
    <w:qFormat/>
    <w:rsid w:val="00502643"/>
    <w:pPr>
      <w:numPr>
        <w:ilvl w:val="7"/>
        <w:numId w:val="1"/>
      </w:numPr>
      <w:tabs>
        <w:tab w:val="num" w:pos="-720"/>
      </w:tabs>
      <w:spacing w:before="240" w:after="60"/>
      <w:ind w:left="5040" w:hanging="720"/>
      <w:outlineLvl w:val="7"/>
    </w:pPr>
    <w:rPr>
      <w:i/>
      <w:iCs/>
    </w:rPr>
  </w:style>
  <w:style w:type="paragraph" w:styleId="Heading9">
    <w:name w:val="heading 9"/>
    <w:aliases w:val="OutHeading 9"/>
    <w:basedOn w:val="Normal"/>
    <w:next w:val="Normal"/>
    <w:link w:val="Heading9Char"/>
    <w:uiPriority w:val="99"/>
    <w:qFormat/>
    <w:rsid w:val="00502643"/>
    <w:pPr>
      <w:numPr>
        <w:ilvl w:val="8"/>
        <w:numId w:val="1"/>
      </w:numPr>
      <w:tabs>
        <w:tab w:val="num" w:pos="-720"/>
      </w:tabs>
      <w:spacing w:before="240" w:after="60"/>
      <w:ind w:left="576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rPr>
  </w:style>
  <w:style w:type="character" w:customStyle="1" w:styleId="Heading2Char">
    <w:name w:val="Heading 2 Char"/>
    <w:basedOn w:val="DefaultParagraphFont"/>
    <w:link w:val="Heading2"/>
    <w:uiPriority w:val="9"/>
    <w:locked/>
    <w:rPr>
      <w:rFonts w:ascii="Arial" w:hAnsi="Arial"/>
      <w:b/>
      <w:sz w:val="24"/>
    </w:rPr>
  </w:style>
  <w:style w:type="character" w:customStyle="1" w:styleId="Heading3Char">
    <w:name w:val="Heading 3 Char"/>
    <w:basedOn w:val="DefaultParagraphFont"/>
    <w:link w:val="Heading3"/>
    <w:uiPriority w:val="9"/>
    <w:locked/>
    <w:rPr>
      <w:rFonts w:ascii="Arial" w:hAnsi="Arial"/>
      <w:b/>
      <w:sz w:val="24"/>
    </w:rPr>
  </w:style>
  <w:style w:type="character" w:customStyle="1" w:styleId="Heading4Char">
    <w:name w:val="Heading 4 Char"/>
    <w:basedOn w:val="DefaultParagraphFont"/>
    <w:link w:val="Heading4"/>
    <w:uiPriority w:val="9"/>
    <w:locked/>
    <w:rPr>
      <w:rFonts w:ascii="Arial" w:hAnsi="Arial"/>
      <w:b/>
      <w:sz w:val="24"/>
    </w:rPr>
  </w:style>
  <w:style w:type="character" w:customStyle="1" w:styleId="Heading5Char">
    <w:name w:val="Heading 5 Char"/>
    <w:basedOn w:val="DefaultParagraphFont"/>
    <w:link w:val="Heading5"/>
    <w:uiPriority w:val="9"/>
    <w:locked/>
    <w:rPr>
      <w:rFonts w:ascii="Arial" w:hAnsi="Arial"/>
      <w:b/>
      <w:sz w:val="24"/>
    </w:rPr>
  </w:style>
  <w:style w:type="character" w:customStyle="1" w:styleId="Heading6Char">
    <w:name w:val="Heading 6 Char"/>
    <w:aliases w:val="Paragraph2 Char,OutHeading 6 Char"/>
    <w:basedOn w:val="DefaultParagraphFont"/>
    <w:link w:val="Heading6"/>
    <w:uiPriority w:val="99"/>
    <w:locked/>
    <w:rPr>
      <w:b/>
      <w:bCs/>
      <w:sz w:val="22"/>
      <w:szCs w:val="22"/>
    </w:rPr>
  </w:style>
  <w:style w:type="character" w:customStyle="1" w:styleId="Heading7Char">
    <w:name w:val="Heading 7 Char"/>
    <w:aliases w:val="OutHeading 7 Char"/>
    <w:basedOn w:val="DefaultParagraphFont"/>
    <w:link w:val="Heading7"/>
    <w:uiPriority w:val="99"/>
    <w:locked/>
    <w:rPr>
      <w:sz w:val="24"/>
      <w:szCs w:val="24"/>
    </w:rPr>
  </w:style>
  <w:style w:type="character" w:customStyle="1" w:styleId="Heading8Char">
    <w:name w:val="Heading 8 Char"/>
    <w:aliases w:val="OutHeading 8 Char"/>
    <w:basedOn w:val="DefaultParagraphFont"/>
    <w:link w:val="Heading8"/>
    <w:uiPriority w:val="99"/>
    <w:locked/>
    <w:rPr>
      <w:i/>
      <w:iCs/>
      <w:sz w:val="24"/>
      <w:szCs w:val="24"/>
    </w:rPr>
  </w:style>
  <w:style w:type="character" w:customStyle="1" w:styleId="Heading9Char">
    <w:name w:val="Heading 9 Char"/>
    <w:aliases w:val="OutHeading 9 Char"/>
    <w:basedOn w:val="DefaultParagraphFont"/>
    <w:link w:val="Heading9"/>
    <w:uiPriority w:val="99"/>
    <w:locked/>
    <w:rPr>
      <w:rFonts w:ascii="Arial" w:hAnsi="Arial" w:cs="Arial"/>
      <w:sz w:val="22"/>
      <w:szCs w:val="22"/>
    </w:rPr>
  </w:style>
  <w:style w:type="paragraph" w:customStyle="1" w:styleId="t1">
    <w:name w:val="t1"/>
    <w:basedOn w:val="Normal"/>
    <w:uiPriority w:val="99"/>
    <w:rsid w:val="002F1A51"/>
    <w:pPr>
      <w:spacing w:before="120" w:after="120"/>
    </w:pPr>
  </w:style>
  <w:style w:type="paragraph" w:customStyle="1" w:styleId="TextHeading2">
    <w:name w:val="Text Heading 2"/>
    <w:link w:val="TextHeading2Char"/>
    <w:rsid w:val="00900F19"/>
    <w:pPr>
      <w:spacing w:before="120" w:after="120" w:line="240" w:lineRule="auto"/>
      <w:jc w:val="both"/>
    </w:pPr>
    <w:rPr>
      <w:sz w:val="24"/>
    </w:rPr>
  </w:style>
  <w:style w:type="paragraph" w:customStyle="1" w:styleId="TextHeading3">
    <w:name w:val="Text Heading 3"/>
    <w:link w:val="TextHeading3Char"/>
    <w:rsid w:val="00900F19"/>
    <w:pPr>
      <w:spacing w:before="120" w:after="120" w:line="240" w:lineRule="auto"/>
      <w:ind w:left="720" w:right="720"/>
      <w:jc w:val="both"/>
    </w:pPr>
    <w:rPr>
      <w:sz w:val="24"/>
    </w:rPr>
  </w:style>
  <w:style w:type="paragraph" w:customStyle="1" w:styleId="TextHeading4">
    <w:name w:val="Text Heading 4"/>
    <w:rsid w:val="00900F19"/>
    <w:pPr>
      <w:spacing w:before="120" w:after="120" w:line="240" w:lineRule="auto"/>
      <w:ind w:left="1440" w:right="1440"/>
      <w:jc w:val="both"/>
    </w:pPr>
    <w:rPr>
      <w:sz w:val="24"/>
    </w:rPr>
  </w:style>
  <w:style w:type="paragraph" w:customStyle="1" w:styleId="TextHeading5">
    <w:name w:val="Text Heading 5"/>
    <w:rsid w:val="00900F19"/>
    <w:pPr>
      <w:spacing w:before="120" w:after="120" w:line="240" w:lineRule="auto"/>
      <w:ind w:left="2160" w:right="2160"/>
      <w:jc w:val="both"/>
    </w:pPr>
    <w:rPr>
      <w:sz w:val="24"/>
    </w:rPr>
  </w:style>
  <w:style w:type="paragraph" w:styleId="Title">
    <w:name w:val="Title"/>
    <w:basedOn w:val="Normal"/>
    <w:next w:val="Normal"/>
    <w:link w:val="TitleChar"/>
    <w:qFormat/>
    <w:rsid w:val="00900F1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itleDocument">
    <w:name w:val="Title Document"/>
    <w:rsid w:val="00900F19"/>
    <w:pPr>
      <w:spacing w:after="0" w:line="400" w:lineRule="exact"/>
      <w:jc w:val="center"/>
    </w:pPr>
    <w:rPr>
      <w:rFonts w:ascii="Arial" w:hAnsi="Arial"/>
      <w:b/>
      <w:sz w:val="36"/>
    </w:rPr>
  </w:style>
  <w:style w:type="paragraph" w:customStyle="1" w:styleId="TitleDocumentCenter">
    <w:name w:val="Title Document Center"/>
    <w:next w:val="TextHeading2"/>
    <w:rsid w:val="00900F19"/>
    <w:pPr>
      <w:spacing w:before="120" w:after="0" w:line="400" w:lineRule="atLeast"/>
      <w:jc w:val="center"/>
    </w:pPr>
    <w:rPr>
      <w:rFonts w:ascii="Arial" w:hAnsi="Arial"/>
      <w:b/>
      <w:noProof/>
      <w:sz w:val="36"/>
    </w:rPr>
  </w:style>
  <w:style w:type="paragraph" w:customStyle="1" w:styleId="TitlePage">
    <w:name w:val="Title Page"/>
    <w:rsid w:val="00900F19"/>
    <w:pPr>
      <w:keepNext/>
      <w:keepLines/>
      <w:spacing w:after="480" w:line="400" w:lineRule="exact"/>
      <w:jc w:val="center"/>
    </w:pPr>
    <w:rPr>
      <w:rFonts w:ascii="Arial" w:hAnsi="Arial"/>
      <w:b/>
      <w:sz w:val="36"/>
    </w:rPr>
  </w:style>
  <w:style w:type="paragraph" w:styleId="TOC1">
    <w:name w:val="toc 1"/>
    <w:next w:val="Normal"/>
    <w:uiPriority w:val="39"/>
    <w:rsid w:val="00900F19"/>
    <w:pPr>
      <w:keepNext/>
      <w:tabs>
        <w:tab w:val="left" w:pos="2520"/>
        <w:tab w:val="right" w:leader="dot" w:pos="8640"/>
      </w:tabs>
      <w:spacing w:before="360" w:after="60" w:line="240" w:lineRule="auto"/>
      <w:ind w:left="2520" w:right="720" w:hanging="2520"/>
    </w:pPr>
    <w:rPr>
      <w:rFonts w:ascii="Arial" w:hAnsi="Arial"/>
      <w:b/>
      <w:sz w:val="24"/>
    </w:rPr>
  </w:style>
  <w:style w:type="paragraph" w:styleId="TOC2">
    <w:name w:val="toc 2"/>
    <w:next w:val="Normal"/>
    <w:uiPriority w:val="39"/>
    <w:rsid w:val="00900F19"/>
    <w:pPr>
      <w:tabs>
        <w:tab w:val="left" w:pos="2520"/>
        <w:tab w:val="right" w:leader="dot" w:pos="8640"/>
      </w:tabs>
      <w:spacing w:after="0" w:line="240" w:lineRule="auto"/>
      <w:ind w:left="2520" w:right="720" w:hanging="2520"/>
    </w:pPr>
    <w:rPr>
      <w:sz w:val="24"/>
    </w:rPr>
  </w:style>
  <w:style w:type="paragraph" w:styleId="Header">
    <w:name w:val="header"/>
    <w:basedOn w:val="Normal"/>
    <w:link w:val="HeaderChar"/>
    <w:uiPriority w:val="99"/>
    <w:rsid w:val="00FF024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F024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FF0244"/>
    <w:rPr>
      <w:rFonts w:cs="Times New Roman"/>
    </w:rPr>
  </w:style>
  <w:style w:type="paragraph" w:customStyle="1" w:styleId="DocumentTitle">
    <w:name w:val="Document Title"/>
    <w:next w:val="TextHeading2"/>
    <w:rsid w:val="00900F19"/>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900F19"/>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900F19"/>
    <w:pPr>
      <w:numPr>
        <w:ilvl w:val="0"/>
        <w:numId w:val="0"/>
      </w:numPr>
    </w:pPr>
  </w:style>
  <w:style w:type="paragraph" w:customStyle="1" w:styleId="Heading2Unnumbered">
    <w:name w:val="Heading 2 Unnumbered"/>
    <w:basedOn w:val="Heading2"/>
    <w:rsid w:val="00900F19"/>
    <w:pPr>
      <w:numPr>
        <w:ilvl w:val="0"/>
        <w:numId w:val="0"/>
      </w:numPr>
    </w:pPr>
  </w:style>
  <w:style w:type="paragraph" w:customStyle="1" w:styleId="PortfolioSection">
    <w:name w:val="Portfolio Section"/>
    <w:next w:val="TextHeading2"/>
    <w:rsid w:val="00900F1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00F19"/>
    <w:pPr>
      <w:pBdr>
        <w:top w:val="single" w:sz="12" w:space="11" w:color="FFCC00"/>
        <w:bottom w:val="single" w:sz="12" w:space="11" w:color="FFCC00"/>
      </w:pBdr>
      <w:spacing w:before="2880" w:after="0" w:line="240" w:lineRule="atLeast"/>
      <w:jc w:val="center"/>
    </w:pPr>
    <w:rPr>
      <w:rFonts w:ascii="Arial" w:hAnsi="Arial"/>
      <w:b/>
      <w:bCs/>
      <w:sz w:val="48"/>
    </w:rPr>
  </w:style>
  <w:style w:type="paragraph" w:styleId="TOC3">
    <w:name w:val="toc 3"/>
    <w:basedOn w:val="Normal"/>
    <w:next w:val="Normal"/>
    <w:autoRedefine/>
    <w:uiPriority w:val="99"/>
    <w:semiHidden/>
    <w:rsid w:val="002F1A51"/>
    <w:pPr>
      <w:ind w:left="480"/>
    </w:pPr>
  </w:style>
  <w:style w:type="paragraph" w:styleId="DocumentMap">
    <w:name w:val="Document Map"/>
    <w:basedOn w:val="Normal"/>
    <w:link w:val="DocumentMapChar"/>
    <w:semiHidden/>
    <w:rsid w:val="00900F19"/>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character" w:styleId="Hyperlink">
    <w:name w:val="Hyperlink"/>
    <w:basedOn w:val="DefaultParagraphFont"/>
    <w:uiPriority w:val="99"/>
    <w:rsid w:val="002F1A51"/>
    <w:rPr>
      <w:rFonts w:cs="Times New Roman"/>
      <w:color w:val="0000FF"/>
      <w:u w:val="single"/>
    </w:rPr>
  </w:style>
  <w:style w:type="character" w:customStyle="1" w:styleId="TextHeading2Char">
    <w:name w:val="Text Heading 2 Char"/>
    <w:link w:val="TextHeading2"/>
    <w:locked/>
    <w:rsid w:val="0036593D"/>
    <w:rPr>
      <w:sz w:val="24"/>
    </w:rPr>
  </w:style>
  <w:style w:type="character" w:styleId="CommentReference">
    <w:name w:val="annotation reference"/>
    <w:basedOn w:val="DefaultParagraphFont"/>
    <w:uiPriority w:val="99"/>
    <w:semiHidden/>
    <w:rsid w:val="007117EB"/>
    <w:rPr>
      <w:rFonts w:cs="Times New Roman"/>
      <w:sz w:val="16"/>
      <w:szCs w:val="16"/>
    </w:rPr>
  </w:style>
  <w:style w:type="paragraph" w:styleId="CommentText">
    <w:name w:val="annotation text"/>
    <w:basedOn w:val="Normal"/>
    <w:next w:val="DocumentTitle"/>
    <w:link w:val="CommentTextChar"/>
    <w:uiPriority w:val="99"/>
    <w:rsid w:val="007117EB"/>
    <w:rPr>
      <w:sz w:val="20"/>
      <w:szCs w:val="20"/>
    </w:rPr>
  </w:style>
  <w:style w:type="character" w:customStyle="1" w:styleId="CommentTextChar">
    <w:name w:val="Comment Text Char"/>
    <w:basedOn w:val="DefaultParagraphFont"/>
    <w:link w:val="CommentText"/>
    <w:uiPriority w:val="99"/>
    <w:locked/>
    <w:rsid w:val="007117EB"/>
    <w:rPr>
      <w:rFonts w:cs="Times New Roman"/>
      <w:sz w:val="20"/>
      <w:szCs w:val="20"/>
    </w:rPr>
  </w:style>
  <w:style w:type="paragraph" w:styleId="CommentSubject">
    <w:name w:val="annotation subject"/>
    <w:basedOn w:val="DocumentTitle"/>
    <w:next w:val="DocumentTitle"/>
    <w:link w:val="CommentSubjectChar"/>
    <w:uiPriority w:val="99"/>
    <w:semiHidden/>
    <w:rsid w:val="007117EB"/>
    <w:pPr>
      <w:keepNext w:val="0"/>
      <w:keepLines w:val="0"/>
      <w:numPr>
        <w:numId w:val="0"/>
      </w:numPr>
      <w:spacing w:after="0" w:line="240" w:lineRule="auto"/>
      <w:jc w:val="left"/>
      <w:outlineLvl w:val="9"/>
    </w:pPr>
    <w:rPr>
      <w:rFonts w:ascii="Times New Roman" w:hAnsi="Times New Roman"/>
      <w:bCs/>
      <w:sz w:val="20"/>
    </w:rPr>
  </w:style>
  <w:style w:type="character" w:customStyle="1" w:styleId="CommentSubjectChar">
    <w:name w:val="Comment Subject Char"/>
    <w:link w:val="CommentSubject"/>
    <w:uiPriority w:val="99"/>
    <w:semiHidden/>
    <w:locked/>
    <w:rsid w:val="007117EB"/>
    <w:rPr>
      <w:rFonts w:cs="Times New Roman"/>
      <w:b/>
      <w:bCs/>
      <w:sz w:val="20"/>
      <w:szCs w:val="20"/>
    </w:rPr>
  </w:style>
  <w:style w:type="paragraph" w:styleId="BalloonText">
    <w:name w:val="Balloon Text"/>
    <w:basedOn w:val="Normal"/>
    <w:next w:val="PortfolioSection"/>
    <w:link w:val="BalloonTextChar"/>
    <w:uiPriority w:val="99"/>
    <w:semiHidden/>
    <w:rsid w:val="007117EB"/>
    <w:rPr>
      <w:sz w:val="16"/>
      <w:szCs w:val="16"/>
    </w:rPr>
  </w:style>
  <w:style w:type="character" w:customStyle="1" w:styleId="BalloonTextChar">
    <w:name w:val="Balloon Text Char"/>
    <w:basedOn w:val="DefaultParagraphFont"/>
    <w:link w:val="BalloonText"/>
    <w:uiPriority w:val="99"/>
    <w:semiHidden/>
    <w:locked/>
    <w:rsid w:val="007117EB"/>
    <w:rPr>
      <w:rFonts w:ascii="Times New Roman" w:hAnsi="Times New Roman" w:cs="Times New Roman"/>
      <w:sz w:val="16"/>
      <w:szCs w:val="16"/>
    </w:rPr>
  </w:style>
  <w:style w:type="character" w:styleId="FollowedHyperlink">
    <w:name w:val="FollowedHyperlink"/>
    <w:basedOn w:val="DefaultParagraphFont"/>
    <w:uiPriority w:val="99"/>
    <w:semiHidden/>
    <w:rsid w:val="00EC3A1F"/>
    <w:rPr>
      <w:rFonts w:cs="Times New Roman"/>
      <w:color w:val="800080"/>
      <w:u w:val="single"/>
    </w:rPr>
  </w:style>
  <w:style w:type="character" w:customStyle="1" w:styleId="TextHeading3Char">
    <w:name w:val="Text Heading 3 Char"/>
    <w:link w:val="TextHeading3"/>
    <w:locked/>
    <w:rsid w:val="00B40C14"/>
    <w:rPr>
      <w:sz w:val="24"/>
    </w:rPr>
  </w:style>
  <w:style w:type="paragraph" w:customStyle="1" w:styleId="Level1Text">
    <w:name w:val="Level 1 Text"/>
    <w:basedOn w:val="Normal"/>
    <w:next w:val="Header"/>
    <w:uiPriority w:val="99"/>
    <w:rsid w:val="009A0409"/>
    <w:pPr>
      <w:spacing w:before="120" w:after="120"/>
      <w:jc w:val="both"/>
    </w:pPr>
  </w:style>
  <w:style w:type="table" w:styleId="TableGrid">
    <w:name w:val="Table Grid"/>
    <w:basedOn w:val="TableNormal"/>
    <w:uiPriority w:val="99"/>
    <w:locked/>
    <w:rsid w:val="004307F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Heading2CharChar">
    <w:name w:val="Text Heading 2 Char Char"/>
    <w:basedOn w:val="DefaultParagraphFont"/>
    <w:uiPriority w:val="99"/>
    <w:locked/>
    <w:rsid w:val="00A60B4A"/>
    <w:rPr>
      <w:rFonts w:cs="Times New Roman"/>
      <w:sz w:val="24"/>
      <w:szCs w:val="24"/>
      <w:lang w:val="en-US" w:eastAsia="en-US"/>
    </w:rPr>
  </w:style>
  <w:style w:type="character" w:customStyle="1" w:styleId="TextHeading2CharChar1">
    <w:name w:val="Text Heading 2 Char Char1"/>
    <w:basedOn w:val="DefaultParagraphFont"/>
    <w:uiPriority w:val="99"/>
    <w:locked/>
    <w:rsid w:val="002C39D0"/>
    <w:rPr>
      <w:rFonts w:cs="Times New Roman"/>
      <w:sz w:val="24"/>
      <w:szCs w:val="24"/>
      <w:lang w:val="en-US" w:eastAsia="en-US"/>
    </w:rPr>
  </w:style>
  <w:style w:type="paragraph" w:customStyle="1" w:styleId="Level2Text">
    <w:name w:val="Level 2 Text"/>
    <w:basedOn w:val="Normal"/>
    <w:rsid w:val="006777E8"/>
    <w:pPr>
      <w:spacing w:before="120" w:after="120"/>
      <w:ind w:left="720" w:right="720"/>
      <w:jc w:val="both"/>
    </w:pPr>
  </w:style>
  <w:style w:type="paragraph" w:styleId="ListParagraph">
    <w:name w:val="List Paragraph"/>
    <w:basedOn w:val="Normal"/>
    <w:uiPriority w:val="34"/>
    <w:qFormat/>
    <w:rsid w:val="000C1EAE"/>
    <w:pPr>
      <w:ind w:left="720"/>
      <w:contextualSpacing/>
    </w:pPr>
  </w:style>
  <w:style w:type="character" w:customStyle="1" w:styleId="PortfolioHeading">
    <w:name w:val="Portfolio Heading"/>
    <w:uiPriority w:val="1"/>
    <w:qFormat/>
    <w:rsid w:val="008114E8"/>
    <w:rPr>
      <w:rFonts w:ascii="Arial" w:hAnsi="Arial"/>
      <w:b/>
    </w:rPr>
  </w:style>
  <w:style w:type="paragraph" w:styleId="TOC4">
    <w:name w:val="toc 4"/>
    <w:basedOn w:val="Normal"/>
    <w:next w:val="Normal"/>
    <w:autoRedefine/>
    <w:locked/>
    <w:rsid w:val="00DC6CB6"/>
    <w:pPr>
      <w:spacing w:after="100"/>
      <w:ind w:left="720"/>
    </w:pPr>
  </w:style>
  <w:style w:type="paragraph" w:styleId="TOC5">
    <w:name w:val="toc 5"/>
    <w:basedOn w:val="Normal"/>
    <w:next w:val="Normal"/>
    <w:autoRedefine/>
    <w:locked/>
    <w:rsid w:val="00DC6CB6"/>
    <w:pPr>
      <w:spacing w:after="100"/>
      <w:ind w:left="960"/>
    </w:pPr>
  </w:style>
  <w:style w:type="paragraph" w:styleId="TOC6">
    <w:name w:val="toc 6"/>
    <w:basedOn w:val="Normal"/>
    <w:next w:val="Normal"/>
    <w:autoRedefine/>
    <w:locked/>
    <w:rsid w:val="00DC6CB6"/>
    <w:pPr>
      <w:spacing w:after="100"/>
      <w:ind w:left="1200"/>
    </w:pPr>
  </w:style>
  <w:style w:type="paragraph" w:styleId="TOC7">
    <w:name w:val="toc 7"/>
    <w:basedOn w:val="Normal"/>
    <w:next w:val="Normal"/>
    <w:autoRedefine/>
    <w:locked/>
    <w:rsid w:val="00DC6CB6"/>
    <w:pPr>
      <w:spacing w:after="100"/>
      <w:ind w:left="1440"/>
    </w:pPr>
  </w:style>
  <w:style w:type="paragraph" w:styleId="TOC8">
    <w:name w:val="toc 8"/>
    <w:basedOn w:val="Normal"/>
    <w:next w:val="Normal"/>
    <w:autoRedefine/>
    <w:locked/>
    <w:rsid w:val="00DC6CB6"/>
    <w:pPr>
      <w:spacing w:after="100"/>
      <w:ind w:left="1680"/>
    </w:pPr>
  </w:style>
  <w:style w:type="paragraph" w:styleId="TOC9">
    <w:name w:val="toc 9"/>
    <w:basedOn w:val="Normal"/>
    <w:next w:val="Normal"/>
    <w:autoRedefine/>
    <w:locked/>
    <w:rsid w:val="00DC6CB6"/>
    <w:pPr>
      <w:spacing w:after="100"/>
      <w:ind w:left="1920"/>
    </w:pPr>
  </w:style>
  <w:style w:type="paragraph" w:styleId="NormalWeb">
    <w:name w:val="Normal (Web)"/>
    <w:basedOn w:val="Normal"/>
    <w:uiPriority w:val="99"/>
    <w:semiHidden/>
    <w:unhideWhenUsed/>
    <w:rsid w:val="008407D4"/>
    <w:pPr>
      <w:spacing w:before="100" w:beforeAutospacing="1" w:after="100" w:afterAutospacing="1"/>
    </w:pPr>
  </w:style>
  <w:style w:type="character" w:styleId="Strong">
    <w:name w:val="Strong"/>
    <w:basedOn w:val="DefaultParagraphFont"/>
    <w:uiPriority w:val="22"/>
    <w:qFormat/>
    <w:locked/>
    <w:rsid w:val="00236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59">
      <w:bodyDiv w:val="1"/>
      <w:marLeft w:val="0"/>
      <w:marRight w:val="0"/>
      <w:marTop w:val="0"/>
      <w:marBottom w:val="0"/>
      <w:divBdr>
        <w:top w:val="none" w:sz="0" w:space="0" w:color="auto"/>
        <w:left w:val="none" w:sz="0" w:space="0" w:color="auto"/>
        <w:bottom w:val="none" w:sz="0" w:space="0" w:color="auto"/>
        <w:right w:val="none" w:sz="0" w:space="0" w:color="auto"/>
      </w:divBdr>
    </w:div>
    <w:div w:id="825167377">
      <w:bodyDiv w:val="1"/>
      <w:marLeft w:val="0"/>
      <w:marRight w:val="0"/>
      <w:marTop w:val="0"/>
      <w:marBottom w:val="0"/>
      <w:divBdr>
        <w:top w:val="none" w:sz="0" w:space="0" w:color="auto"/>
        <w:left w:val="none" w:sz="0" w:space="0" w:color="auto"/>
        <w:bottom w:val="none" w:sz="0" w:space="0" w:color="auto"/>
        <w:right w:val="none" w:sz="0" w:space="0" w:color="auto"/>
      </w:divBdr>
    </w:div>
    <w:div w:id="1264269666">
      <w:bodyDiv w:val="1"/>
      <w:marLeft w:val="0"/>
      <w:marRight w:val="0"/>
      <w:marTop w:val="0"/>
      <w:marBottom w:val="0"/>
      <w:divBdr>
        <w:top w:val="none" w:sz="0" w:space="0" w:color="auto"/>
        <w:left w:val="none" w:sz="0" w:space="0" w:color="auto"/>
        <w:bottom w:val="none" w:sz="0" w:space="0" w:color="auto"/>
        <w:right w:val="none" w:sz="0" w:space="0" w:color="auto"/>
      </w:divBdr>
    </w:div>
    <w:div w:id="1812481158">
      <w:bodyDiv w:val="1"/>
      <w:marLeft w:val="0"/>
      <w:marRight w:val="0"/>
      <w:marTop w:val="0"/>
      <w:marBottom w:val="0"/>
      <w:divBdr>
        <w:top w:val="none" w:sz="0" w:space="0" w:color="auto"/>
        <w:left w:val="none" w:sz="0" w:space="0" w:color="auto"/>
        <w:bottom w:val="none" w:sz="0" w:space="0" w:color="auto"/>
        <w:right w:val="none" w:sz="0" w:space="0" w:color="auto"/>
      </w:divBdr>
    </w:div>
    <w:div w:id="21143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wealthcounsel.com/WDAnnotation0005.aspx"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EFF40-C130-4830-AEFC-51E4CE4E1A1F}">
  <ds:schemaRefs>
    <ds:schemaRef ds:uri="http://schemas.openxmlformats.org/officeDocument/2006/bibliography"/>
  </ds:schemaRefs>
</ds:datastoreItem>
</file>

<file path=customXml/itemProps2.xml><?xml version="1.0" encoding="utf-8"?>
<ds:datastoreItem xmlns:ds="http://schemas.openxmlformats.org/officeDocument/2006/customXml" ds:itemID="{23AB3B76-881D-4454-815B-D223D2FC6B4C}">
  <ds:schemaRefs>
    <ds:schemaRef ds:uri="http://schemas.openxmlformats.org/officeDocument/2006/bibliography"/>
  </ds:schemaRefs>
</ds:datastoreItem>
</file>

<file path=customXml/itemProps3.xml><?xml version="1.0" encoding="utf-8"?>
<ds:datastoreItem xmlns:ds="http://schemas.openxmlformats.org/officeDocument/2006/customXml" ds:itemID="{5C1E2E2C-D60B-4C63-AC34-E450212AF034}">
  <ds:schemaRefs>
    <ds:schemaRef ds:uri="http://schemas.openxmlformats.org/officeDocument/2006/bibliography"/>
  </ds:schemaRefs>
</ds:datastoreItem>
</file>

<file path=customXml/itemProps4.xml><?xml version="1.0" encoding="utf-8"?>
<ds:datastoreItem xmlns:ds="http://schemas.openxmlformats.org/officeDocument/2006/customXml" ds:itemID="{15C289DE-E882-4C8C-97F9-2B2998C04D0D}">
  <ds:schemaRefs>
    <ds:schemaRef ds:uri="http://schemas.openxmlformats.org/officeDocument/2006/bibliography"/>
  </ds:schemaRefs>
</ds:datastoreItem>
</file>

<file path=customXml/itemProps5.xml><?xml version="1.0" encoding="utf-8"?>
<ds:datastoreItem xmlns:ds="http://schemas.openxmlformats.org/officeDocument/2006/customXml" ds:itemID="{D34E3672-E479-BA4C-AB76-6D35E5ADC36F}">
  <ds:schemaRefs>
    <ds:schemaRef ds:uri="http://schemas.openxmlformats.org/officeDocument/2006/bibliography"/>
  </ds:schemaRefs>
</ds:datastoreItem>
</file>

<file path=customXml/itemProps6.xml><?xml version="1.0" encoding="utf-8"?>
<ds:datastoreItem xmlns:ds="http://schemas.openxmlformats.org/officeDocument/2006/customXml" ds:itemID="{E821528D-DB46-46E2-AD7B-5539AC14336B}">
  <ds:schemaRefs>
    <ds:schemaRef ds:uri="http://schemas.openxmlformats.org/officeDocument/2006/bibliography"/>
  </ds:schemaRefs>
</ds:datastoreItem>
</file>

<file path=customXml/itemProps7.xml><?xml version="1.0" encoding="utf-8"?>
<ds:datastoreItem xmlns:ds="http://schemas.openxmlformats.org/officeDocument/2006/customXml" ds:itemID="{3FC77EFF-6801-4FFD-B931-9B296E26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Template>
  <TotalTime>57</TotalTime>
  <Pages>56</Pages>
  <Words>24597</Words>
  <Characters>132090</Characters>
  <Application>Microsoft Office Word</Application>
  <DocSecurity>0</DocSecurity>
  <Lines>2165</Lines>
  <Paragraphs>1010</Paragraphs>
  <ScaleCrop>false</ScaleCrop>
  <HeadingPairs>
    <vt:vector size="2" baseType="variant">
      <vt:variant>
        <vt:lpstr>Title</vt:lpstr>
      </vt:variant>
      <vt:variant>
        <vt:i4>1</vt:i4>
      </vt:variant>
    </vt:vector>
  </HeadingPairs>
  <TitlesOfParts>
    <vt:vector size="1" baseType="lpstr">
      <vt:lpstr>Irrevocable Trust Agreement</vt:lpstr>
    </vt:vector>
  </TitlesOfParts>
  <Company>WealthCounsel, LLC</Company>
  <LinksUpToDate>false</LinksUpToDate>
  <CharactersWithSpaces>155677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Irrevocable Trust Agreement</dc:title>
  <dc:creator>User</dc:creator>
  <cp:lastModifiedBy>Mark Pierce</cp:lastModifiedBy>
  <cp:revision>42</cp:revision>
  <dcterms:created xsi:type="dcterms:W3CDTF">2023-01-17T16:59:00Z</dcterms:created>
  <dcterms:modified xsi:type="dcterms:W3CDTF">2024-01-26T21:37:00Z</dcterms:modified>
</cp:coreProperties>
</file>