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799E" w14:textId="5D2DA0F6" w:rsidR="00DC6CB6" w:rsidRDefault="00CF7EBD" w:rsidP="00900F19">
      <w:pPr>
        <w:pStyle w:val="DocumentTitle"/>
      </w:pPr>
      <w:bookmarkStart w:id="0" w:name="_Toc471116054"/>
      <w:bookmarkStart w:id="1" w:name="_Toc520041440"/>
      <w:bookmarkStart w:id="2" w:name="_Toc507273153"/>
      <w:bookmarkStart w:id="3" w:name="_Toc507273150"/>
      <w:bookmarkStart w:id="4" w:name="_Toc507273155"/>
      <w:r>
        <w:t>[1]</w:t>
      </w:r>
      <w:r w:rsidR="00C8576C">
        <w:t xml:space="preserve"> </w:t>
      </w:r>
      <w:r w:rsidR="22B0E451">
        <w:t>T</w:t>
      </w:r>
      <w:r w:rsidR="00C84710">
        <w:t>rust</w:t>
      </w:r>
    </w:p>
    <w:p w14:paraId="670247A3" w14:textId="77777777" w:rsidR="00DC6CB6" w:rsidRDefault="00DC6CB6">
      <w:pPr>
        <w:pStyle w:val="TitlePage"/>
      </w:pPr>
    </w:p>
    <w:p w14:paraId="5D831C9E" w14:textId="77777777" w:rsidR="00DC6CB6" w:rsidRDefault="00DC6CB6">
      <w:pPr>
        <w:pStyle w:val="TitlePage"/>
      </w:pPr>
    </w:p>
    <w:p w14:paraId="09EDC287" w14:textId="65D6F09A" w:rsidR="00DC6CB6" w:rsidRDefault="00CF7EBD">
      <w:pPr>
        <w:pStyle w:val="TitlePage"/>
      </w:pPr>
      <w:r>
        <w:t>[2]</w:t>
      </w:r>
    </w:p>
    <w:p w14:paraId="014C6274" w14:textId="77777777" w:rsidR="00DC6CB6" w:rsidRDefault="00DC6CB6">
      <w:pPr>
        <w:pStyle w:val="TitlePage"/>
      </w:pPr>
    </w:p>
    <w:p w14:paraId="6A69B276" w14:textId="77777777" w:rsidR="00DC6CB6" w:rsidRDefault="00DC6CB6">
      <w:pPr>
        <w:pStyle w:val="TitlePage"/>
      </w:pPr>
    </w:p>
    <w:p w14:paraId="5214E4A1" w14:textId="77777777" w:rsidR="00DC6CB6" w:rsidRDefault="00DC6CB6">
      <w:pPr>
        <w:pStyle w:val="TextHeading2"/>
        <w:sectPr w:rsidR="00DC6CB6">
          <w:pgSz w:w="12240" w:h="15840" w:code="1"/>
          <w:pgMar w:top="1440" w:right="1440" w:bottom="1440" w:left="1440" w:header="720" w:footer="720" w:gutter="0"/>
          <w:cols w:space="720"/>
          <w:vAlign w:val="center"/>
        </w:sectPr>
      </w:pPr>
    </w:p>
    <w:p w14:paraId="0693E855" w14:textId="6C194A7B" w:rsidR="00DC6CB6" w:rsidRDefault="00CF7EBD">
      <w:pPr>
        <w:pStyle w:val="TitleDocument"/>
      </w:pPr>
      <w:r>
        <w:lastRenderedPageBreak/>
        <w:t>[1]</w:t>
      </w:r>
      <w:r w:rsidR="00234D6E">
        <w:t xml:space="preserve"> Trust</w:t>
      </w:r>
    </w:p>
    <w:p w14:paraId="7344B14F" w14:textId="77777777" w:rsidR="00DC6CB6" w:rsidRDefault="00DC6CB6" w:rsidP="008C3304">
      <w:pPr>
        <w:pStyle w:val="DocumentTOC"/>
        <w:spacing w:after="0"/>
      </w:pPr>
      <w:r>
        <w:t>Table of Contents</w:t>
      </w:r>
    </w:p>
    <w:p w14:paraId="5D3EFB62" w14:textId="0812714C"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fldChar w:fldCharType="begin"/>
      </w:r>
      <w:r>
        <w:instrText xml:space="preserve"> TOC \o "2-2" \t "Heading 1,1,Heading 1 Unnumbered,1" </w:instrText>
      </w:r>
      <w:r>
        <w:fldChar w:fldCharType="separate"/>
      </w:r>
      <w:r>
        <w:rPr>
          <w:noProof/>
        </w:rPr>
        <w:t>Article One</w:t>
      </w:r>
      <w:r>
        <w:rPr>
          <w:noProof/>
        </w:rPr>
        <w:tab/>
        <w:t>Establishing the Trust</w:t>
      </w:r>
      <w:r>
        <w:rPr>
          <w:noProof/>
        </w:rPr>
        <w:tab/>
      </w:r>
      <w:r>
        <w:rPr>
          <w:noProof/>
        </w:rPr>
        <w:fldChar w:fldCharType="begin"/>
      </w:r>
      <w:r>
        <w:rPr>
          <w:noProof/>
        </w:rPr>
        <w:instrText xml:space="preserve"> PAGEREF _Toc137118208 \h </w:instrText>
      </w:r>
      <w:r>
        <w:rPr>
          <w:noProof/>
        </w:rPr>
      </w:r>
      <w:r>
        <w:rPr>
          <w:noProof/>
        </w:rPr>
        <w:fldChar w:fldCharType="separate"/>
      </w:r>
      <w:r>
        <w:rPr>
          <w:noProof/>
        </w:rPr>
        <w:t>1</w:t>
      </w:r>
      <w:r>
        <w:rPr>
          <w:noProof/>
        </w:rPr>
        <w:fldChar w:fldCharType="end"/>
      </w:r>
    </w:p>
    <w:p w14:paraId="543ECF5E" w14:textId="5FAD9CA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w:t>
      </w:r>
      <w:r>
        <w:rPr>
          <w:rFonts w:asciiTheme="minorHAnsi" w:eastAsiaTheme="minorEastAsia" w:hAnsiTheme="minorHAnsi" w:cstheme="minorBidi"/>
          <w:noProof/>
          <w:kern w:val="2"/>
          <w:sz w:val="22"/>
          <w:szCs w:val="22"/>
          <w14:ligatures w14:val="standardContextual"/>
        </w:rPr>
        <w:tab/>
      </w:r>
      <w:r>
        <w:rPr>
          <w:noProof/>
        </w:rPr>
        <w:t>Identifying the Trust</w:t>
      </w:r>
      <w:r>
        <w:rPr>
          <w:noProof/>
        </w:rPr>
        <w:tab/>
      </w:r>
      <w:r>
        <w:rPr>
          <w:noProof/>
        </w:rPr>
        <w:fldChar w:fldCharType="begin"/>
      </w:r>
      <w:r>
        <w:rPr>
          <w:noProof/>
        </w:rPr>
        <w:instrText xml:space="preserve"> PAGEREF _Toc137118209 \h </w:instrText>
      </w:r>
      <w:r>
        <w:rPr>
          <w:noProof/>
        </w:rPr>
      </w:r>
      <w:r>
        <w:rPr>
          <w:noProof/>
        </w:rPr>
        <w:fldChar w:fldCharType="separate"/>
      </w:r>
      <w:r>
        <w:rPr>
          <w:noProof/>
        </w:rPr>
        <w:t>1</w:t>
      </w:r>
      <w:r>
        <w:rPr>
          <w:noProof/>
        </w:rPr>
        <w:fldChar w:fldCharType="end"/>
      </w:r>
    </w:p>
    <w:p w14:paraId="08A63127" w14:textId="2651CC11"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1.02</w:t>
      </w:r>
      <w:r>
        <w:rPr>
          <w:rFonts w:asciiTheme="minorHAnsi" w:eastAsiaTheme="minorEastAsia" w:hAnsiTheme="minorHAnsi" w:cstheme="minorBidi"/>
          <w:noProof/>
          <w:kern w:val="2"/>
          <w:sz w:val="22"/>
          <w:szCs w:val="22"/>
          <w14:ligatures w14:val="standardContextual"/>
        </w:rPr>
        <w:tab/>
      </w:r>
      <w:r>
        <w:rPr>
          <w:noProof/>
        </w:rPr>
        <w:t>Reliance by Third Parties</w:t>
      </w:r>
      <w:r>
        <w:rPr>
          <w:noProof/>
        </w:rPr>
        <w:tab/>
      </w:r>
      <w:r>
        <w:rPr>
          <w:noProof/>
        </w:rPr>
        <w:fldChar w:fldCharType="begin"/>
      </w:r>
      <w:r>
        <w:rPr>
          <w:noProof/>
        </w:rPr>
        <w:instrText xml:space="preserve"> PAGEREF _Toc137118210 \h </w:instrText>
      </w:r>
      <w:r>
        <w:rPr>
          <w:noProof/>
        </w:rPr>
      </w:r>
      <w:r>
        <w:rPr>
          <w:noProof/>
        </w:rPr>
        <w:fldChar w:fldCharType="separate"/>
      </w:r>
      <w:r>
        <w:rPr>
          <w:noProof/>
        </w:rPr>
        <w:t>1</w:t>
      </w:r>
      <w:r>
        <w:rPr>
          <w:noProof/>
        </w:rPr>
        <w:fldChar w:fldCharType="end"/>
      </w:r>
    </w:p>
    <w:p w14:paraId="6AB85D23" w14:textId="14C9E084"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1.03</w:t>
      </w:r>
      <w:r>
        <w:rPr>
          <w:rFonts w:asciiTheme="minorHAnsi" w:eastAsiaTheme="minorEastAsia" w:hAnsiTheme="minorHAnsi" w:cstheme="minorBidi"/>
          <w:noProof/>
          <w:kern w:val="2"/>
          <w:sz w:val="22"/>
          <w:szCs w:val="22"/>
          <w14:ligatures w14:val="standardContextual"/>
        </w:rPr>
        <w:tab/>
      </w:r>
      <w:r>
        <w:rPr>
          <w:noProof/>
        </w:rPr>
        <w:t>Irrevocable Trust</w:t>
      </w:r>
      <w:r>
        <w:rPr>
          <w:noProof/>
        </w:rPr>
        <w:tab/>
      </w:r>
      <w:r>
        <w:rPr>
          <w:noProof/>
        </w:rPr>
        <w:fldChar w:fldCharType="begin"/>
      </w:r>
      <w:r>
        <w:rPr>
          <w:noProof/>
        </w:rPr>
        <w:instrText xml:space="preserve"> PAGEREF _Toc137118211 \h </w:instrText>
      </w:r>
      <w:r>
        <w:rPr>
          <w:noProof/>
        </w:rPr>
      </w:r>
      <w:r>
        <w:rPr>
          <w:noProof/>
        </w:rPr>
        <w:fldChar w:fldCharType="separate"/>
      </w:r>
      <w:r>
        <w:rPr>
          <w:noProof/>
        </w:rPr>
        <w:t>2</w:t>
      </w:r>
      <w:r>
        <w:rPr>
          <w:noProof/>
        </w:rPr>
        <w:fldChar w:fldCharType="end"/>
      </w:r>
    </w:p>
    <w:p w14:paraId="3DD9FBDB" w14:textId="1DA42BB1"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1.04</w:t>
      </w:r>
      <w:r>
        <w:rPr>
          <w:rFonts w:asciiTheme="minorHAnsi" w:eastAsiaTheme="minorEastAsia" w:hAnsiTheme="minorHAnsi" w:cstheme="minorBidi"/>
          <w:noProof/>
          <w:kern w:val="2"/>
          <w:sz w:val="22"/>
          <w:szCs w:val="22"/>
          <w14:ligatures w14:val="standardContextual"/>
        </w:rPr>
        <w:tab/>
      </w:r>
      <w:r>
        <w:rPr>
          <w:noProof/>
        </w:rPr>
        <w:t>Transfers to Trust</w:t>
      </w:r>
      <w:r>
        <w:rPr>
          <w:noProof/>
        </w:rPr>
        <w:tab/>
      </w:r>
      <w:r>
        <w:rPr>
          <w:noProof/>
        </w:rPr>
        <w:fldChar w:fldCharType="begin"/>
      </w:r>
      <w:r>
        <w:rPr>
          <w:noProof/>
        </w:rPr>
        <w:instrText xml:space="preserve"> PAGEREF _Toc137118212 \h </w:instrText>
      </w:r>
      <w:r>
        <w:rPr>
          <w:noProof/>
        </w:rPr>
      </w:r>
      <w:r>
        <w:rPr>
          <w:noProof/>
        </w:rPr>
        <w:fldChar w:fldCharType="separate"/>
      </w:r>
      <w:r>
        <w:rPr>
          <w:noProof/>
        </w:rPr>
        <w:t>2</w:t>
      </w:r>
      <w:r>
        <w:rPr>
          <w:noProof/>
        </w:rPr>
        <w:fldChar w:fldCharType="end"/>
      </w:r>
    </w:p>
    <w:p w14:paraId="6E9FC8DD" w14:textId="4C6BBC5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1.05</w:t>
      </w:r>
      <w:r>
        <w:rPr>
          <w:rFonts w:asciiTheme="minorHAnsi" w:eastAsiaTheme="minorEastAsia" w:hAnsiTheme="minorHAnsi" w:cstheme="minorBidi"/>
          <w:noProof/>
          <w:kern w:val="2"/>
          <w:sz w:val="22"/>
          <w:szCs w:val="22"/>
          <w14:ligatures w14:val="standardContextual"/>
        </w:rPr>
        <w:tab/>
      </w:r>
      <w:r>
        <w:rPr>
          <w:noProof/>
        </w:rPr>
        <w:t>Statement of Intent</w:t>
      </w:r>
      <w:r>
        <w:rPr>
          <w:noProof/>
        </w:rPr>
        <w:tab/>
      </w:r>
      <w:r>
        <w:rPr>
          <w:noProof/>
        </w:rPr>
        <w:fldChar w:fldCharType="begin"/>
      </w:r>
      <w:r>
        <w:rPr>
          <w:noProof/>
        </w:rPr>
        <w:instrText xml:space="preserve"> PAGEREF _Toc137118213 \h </w:instrText>
      </w:r>
      <w:r>
        <w:rPr>
          <w:noProof/>
        </w:rPr>
      </w:r>
      <w:r>
        <w:rPr>
          <w:noProof/>
        </w:rPr>
        <w:fldChar w:fldCharType="separate"/>
      </w:r>
      <w:r>
        <w:rPr>
          <w:noProof/>
        </w:rPr>
        <w:t>3</w:t>
      </w:r>
      <w:r>
        <w:rPr>
          <w:noProof/>
        </w:rPr>
        <w:fldChar w:fldCharType="end"/>
      </w:r>
    </w:p>
    <w:p w14:paraId="02E9AAFE" w14:textId="0FCB2B7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1.06</w:t>
      </w:r>
      <w:r>
        <w:rPr>
          <w:rFonts w:asciiTheme="minorHAnsi" w:eastAsiaTheme="minorEastAsia" w:hAnsiTheme="minorHAnsi" w:cstheme="minorBidi"/>
          <w:noProof/>
          <w:kern w:val="2"/>
          <w:sz w:val="22"/>
          <w:szCs w:val="22"/>
          <w14:ligatures w14:val="standardContextual"/>
        </w:rPr>
        <w:tab/>
      </w:r>
      <w:r>
        <w:rPr>
          <w:noProof/>
        </w:rPr>
        <w:t>Existing Obligations</w:t>
      </w:r>
      <w:r>
        <w:rPr>
          <w:noProof/>
        </w:rPr>
        <w:tab/>
      </w:r>
      <w:r>
        <w:rPr>
          <w:noProof/>
        </w:rPr>
        <w:fldChar w:fldCharType="begin"/>
      </w:r>
      <w:r>
        <w:rPr>
          <w:noProof/>
        </w:rPr>
        <w:instrText xml:space="preserve"> PAGEREF _Toc137118214 \h </w:instrText>
      </w:r>
      <w:r>
        <w:rPr>
          <w:noProof/>
        </w:rPr>
      </w:r>
      <w:r>
        <w:rPr>
          <w:noProof/>
        </w:rPr>
        <w:fldChar w:fldCharType="separate"/>
      </w:r>
      <w:r>
        <w:rPr>
          <w:noProof/>
        </w:rPr>
        <w:t>3</w:t>
      </w:r>
      <w:r>
        <w:rPr>
          <w:noProof/>
        </w:rPr>
        <w:fldChar w:fldCharType="end"/>
      </w:r>
    </w:p>
    <w:p w14:paraId="59518A8B" w14:textId="0182023B"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1.07</w:t>
      </w:r>
      <w:r>
        <w:rPr>
          <w:rFonts w:asciiTheme="minorHAnsi" w:eastAsiaTheme="minorEastAsia" w:hAnsiTheme="minorHAnsi" w:cstheme="minorBidi"/>
          <w:noProof/>
          <w:kern w:val="2"/>
          <w:sz w:val="22"/>
          <w:szCs w:val="22"/>
          <w14:ligatures w14:val="standardContextual"/>
        </w:rPr>
        <w:tab/>
      </w:r>
      <w:r>
        <w:rPr>
          <w:noProof/>
        </w:rPr>
        <w:t>Not a Grantor Trust</w:t>
      </w:r>
      <w:r>
        <w:rPr>
          <w:noProof/>
        </w:rPr>
        <w:tab/>
      </w:r>
      <w:r>
        <w:rPr>
          <w:noProof/>
        </w:rPr>
        <w:fldChar w:fldCharType="begin"/>
      </w:r>
      <w:r>
        <w:rPr>
          <w:noProof/>
        </w:rPr>
        <w:instrText xml:space="preserve"> PAGEREF _Toc137118215 \h </w:instrText>
      </w:r>
      <w:r>
        <w:rPr>
          <w:noProof/>
        </w:rPr>
      </w:r>
      <w:r>
        <w:rPr>
          <w:noProof/>
        </w:rPr>
        <w:fldChar w:fldCharType="separate"/>
      </w:r>
      <w:r>
        <w:rPr>
          <w:noProof/>
        </w:rPr>
        <w:t>4</w:t>
      </w:r>
      <w:r>
        <w:rPr>
          <w:noProof/>
        </w:rPr>
        <w:fldChar w:fldCharType="end"/>
      </w:r>
    </w:p>
    <w:p w14:paraId="283CE026" w14:textId="4AD6EE71"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1.08</w:t>
      </w:r>
      <w:r>
        <w:rPr>
          <w:rFonts w:asciiTheme="minorHAnsi" w:eastAsiaTheme="minorEastAsia" w:hAnsiTheme="minorHAnsi" w:cstheme="minorBidi"/>
          <w:noProof/>
          <w:kern w:val="2"/>
          <w:sz w:val="22"/>
          <w:szCs w:val="22"/>
          <w14:ligatures w14:val="standardContextual"/>
        </w:rPr>
        <w:tab/>
      </w:r>
      <w:r>
        <w:rPr>
          <w:noProof/>
        </w:rPr>
        <w:t>Authorization to Reimburse for Income Tax Liability</w:t>
      </w:r>
      <w:r>
        <w:rPr>
          <w:noProof/>
        </w:rPr>
        <w:tab/>
      </w:r>
      <w:r>
        <w:rPr>
          <w:noProof/>
        </w:rPr>
        <w:fldChar w:fldCharType="begin"/>
      </w:r>
      <w:r>
        <w:rPr>
          <w:noProof/>
        </w:rPr>
        <w:instrText xml:space="preserve"> PAGEREF _Toc137118216 \h </w:instrText>
      </w:r>
      <w:r>
        <w:rPr>
          <w:noProof/>
        </w:rPr>
      </w:r>
      <w:r>
        <w:rPr>
          <w:noProof/>
        </w:rPr>
        <w:fldChar w:fldCharType="separate"/>
      </w:r>
      <w:r>
        <w:rPr>
          <w:noProof/>
        </w:rPr>
        <w:t>5</w:t>
      </w:r>
      <w:r>
        <w:rPr>
          <w:noProof/>
        </w:rPr>
        <w:fldChar w:fldCharType="end"/>
      </w:r>
    </w:p>
    <w:p w14:paraId="426FE0A1" w14:textId="484A9B5D"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t>Article Two</w:t>
      </w:r>
      <w:r>
        <w:rPr>
          <w:noProof/>
        </w:rPr>
        <w:tab/>
        <w:t>Beneficiaries</w:t>
      </w:r>
      <w:r>
        <w:rPr>
          <w:noProof/>
        </w:rPr>
        <w:tab/>
      </w:r>
      <w:r>
        <w:rPr>
          <w:noProof/>
        </w:rPr>
        <w:fldChar w:fldCharType="begin"/>
      </w:r>
      <w:r>
        <w:rPr>
          <w:noProof/>
        </w:rPr>
        <w:instrText xml:space="preserve"> PAGEREF _Toc137118217 \h </w:instrText>
      </w:r>
      <w:r>
        <w:rPr>
          <w:noProof/>
        </w:rPr>
      </w:r>
      <w:r>
        <w:rPr>
          <w:noProof/>
        </w:rPr>
        <w:fldChar w:fldCharType="separate"/>
      </w:r>
      <w:r>
        <w:rPr>
          <w:noProof/>
        </w:rPr>
        <w:t>5</w:t>
      </w:r>
      <w:r>
        <w:rPr>
          <w:noProof/>
        </w:rPr>
        <w:fldChar w:fldCharType="end"/>
      </w:r>
    </w:p>
    <w:p w14:paraId="59095D9F" w14:textId="69FAA0D2"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t>Article Three</w:t>
      </w:r>
      <w:r>
        <w:rPr>
          <w:noProof/>
        </w:rPr>
        <w:tab/>
        <w:t>Trustee Provisions</w:t>
      </w:r>
      <w:r>
        <w:rPr>
          <w:noProof/>
        </w:rPr>
        <w:tab/>
      </w:r>
      <w:r>
        <w:rPr>
          <w:noProof/>
        </w:rPr>
        <w:fldChar w:fldCharType="begin"/>
      </w:r>
      <w:r>
        <w:rPr>
          <w:noProof/>
        </w:rPr>
        <w:instrText xml:space="preserve"> PAGEREF _Toc137118218 \h </w:instrText>
      </w:r>
      <w:r>
        <w:rPr>
          <w:noProof/>
        </w:rPr>
      </w:r>
      <w:r>
        <w:rPr>
          <w:noProof/>
        </w:rPr>
        <w:fldChar w:fldCharType="separate"/>
      </w:r>
      <w:r>
        <w:rPr>
          <w:noProof/>
        </w:rPr>
        <w:t>5</w:t>
      </w:r>
      <w:r>
        <w:rPr>
          <w:noProof/>
        </w:rPr>
        <w:fldChar w:fldCharType="end"/>
      </w:r>
    </w:p>
    <w:p w14:paraId="5759947F" w14:textId="16CE484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3.01</w:t>
      </w:r>
      <w:r>
        <w:rPr>
          <w:rFonts w:asciiTheme="minorHAnsi" w:eastAsiaTheme="minorEastAsia" w:hAnsiTheme="minorHAnsi" w:cstheme="minorBidi"/>
          <w:noProof/>
          <w:kern w:val="2"/>
          <w:sz w:val="22"/>
          <w:szCs w:val="22"/>
          <w14:ligatures w14:val="standardContextual"/>
        </w:rPr>
        <w:tab/>
      </w:r>
      <w:r>
        <w:rPr>
          <w:noProof/>
        </w:rPr>
        <w:t>Trustee Requirements</w:t>
      </w:r>
      <w:r>
        <w:rPr>
          <w:noProof/>
        </w:rPr>
        <w:tab/>
      </w:r>
      <w:r>
        <w:rPr>
          <w:noProof/>
        </w:rPr>
        <w:fldChar w:fldCharType="begin"/>
      </w:r>
      <w:r>
        <w:rPr>
          <w:noProof/>
        </w:rPr>
        <w:instrText xml:space="preserve"> PAGEREF _Toc137118219 \h </w:instrText>
      </w:r>
      <w:r>
        <w:rPr>
          <w:noProof/>
        </w:rPr>
      </w:r>
      <w:r>
        <w:rPr>
          <w:noProof/>
        </w:rPr>
        <w:fldChar w:fldCharType="separate"/>
      </w:r>
      <w:r>
        <w:rPr>
          <w:noProof/>
        </w:rPr>
        <w:t>5</w:t>
      </w:r>
      <w:r>
        <w:rPr>
          <w:noProof/>
        </w:rPr>
        <w:fldChar w:fldCharType="end"/>
      </w:r>
    </w:p>
    <w:p w14:paraId="22A2B005" w14:textId="4F609455"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3.02</w:t>
      </w:r>
      <w:r>
        <w:rPr>
          <w:rFonts w:asciiTheme="minorHAnsi" w:eastAsiaTheme="minorEastAsia" w:hAnsiTheme="minorHAnsi" w:cstheme="minorBidi"/>
          <w:noProof/>
          <w:kern w:val="2"/>
          <w:sz w:val="22"/>
          <w:szCs w:val="22"/>
          <w14:ligatures w14:val="standardContextual"/>
        </w:rPr>
        <w:tab/>
      </w:r>
      <w:r>
        <w:rPr>
          <w:noProof/>
        </w:rPr>
        <w:t>Trustee Resignation</w:t>
      </w:r>
      <w:r>
        <w:rPr>
          <w:noProof/>
        </w:rPr>
        <w:tab/>
      </w:r>
      <w:r>
        <w:rPr>
          <w:noProof/>
        </w:rPr>
        <w:fldChar w:fldCharType="begin"/>
      </w:r>
      <w:r>
        <w:rPr>
          <w:noProof/>
        </w:rPr>
        <w:instrText xml:space="preserve"> PAGEREF _Toc137118220 \h </w:instrText>
      </w:r>
      <w:r>
        <w:rPr>
          <w:noProof/>
        </w:rPr>
      </w:r>
      <w:r>
        <w:rPr>
          <w:noProof/>
        </w:rPr>
        <w:fldChar w:fldCharType="separate"/>
      </w:r>
      <w:r>
        <w:rPr>
          <w:noProof/>
        </w:rPr>
        <w:t>6</w:t>
      </w:r>
      <w:r>
        <w:rPr>
          <w:noProof/>
        </w:rPr>
        <w:fldChar w:fldCharType="end"/>
      </w:r>
    </w:p>
    <w:p w14:paraId="56476829" w14:textId="24198CAB"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3.03</w:t>
      </w:r>
      <w:r>
        <w:rPr>
          <w:rFonts w:asciiTheme="minorHAnsi" w:eastAsiaTheme="minorEastAsia" w:hAnsiTheme="minorHAnsi" w:cstheme="minorBidi"/>
          <w:noProof/>
          <w:kern w:val="2"/>
          <w:sz w:val="22"/>
          <w:szCs w:val="22"/>
          <w14:ligatures w14:val="standardContextual"/>
        </w:rPr>
        <w:tab/>
      </w:r>
      <w:r>
        <w:rPr>
          <w:noProof/>
        </w:rPr>
        <w:t>Trustee Succession</w:t>
      </w:r>
      <w:r>
        <w:rPr>
          <w:noProof/>
        </w:rPr>
        <w:tab/>
      </w:r>
      <w:r>
        <w:rPr>
          <w:noProof/>
        </w:rPr>
        <w:fldChar w:fldCharType="begin"/>
      </w:r>
      <w:r>
        <w:rPr>
          <w:noProof/>
        </w:rPr>
        <w:instrText xml:space="preserve"> PAGEREF _Toc137118221 \h </w:instrText>
      </w:r>
      <w:r>
        <w:rPr>
          <w:noProof/>
        </w:rPr>
      </w:r>
      <w:r>
        <w:rPr>
          <w:noProof/>
        </w:rPr>
        <w:fldChar w:fldCharType="separate"/>
      </w:r>
      <w:r>
        <w:rPr>
          <w:noProof/>
        </w:rPr>
        <w:t>6</w:t>
      </w:r>
      <w:r>
        <w:rPr>
          <w:noProof/>
        </w:rPr>
        <w:fldChar w:fldCharType="end"/>
      </w:r>
    </w:p>
    <w:p w14:paraId="0C73DD84" w14:textId="05F1D68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3.04</w:t>
      </w:r>
      <w:r>
        <w:rPr>
          <w:rFonts w:asciiTheme="minorHAnsi" w:eastAsiaTheme="minorEastAsia" w:hAnsiTheme="minorHAnsi" w:cstheme="minorBidi"/>
          <w:noProof/>
          <w:kern w:val="2"/>
          <w:sz w:val="22"/>
          <w:szCs w:val="22"/>
          <w14:ligatures w14:val="standardContextual"/>
        </w:rPr>
        <w:tab/>
      </w:r>
      <w:r>
        <w:rPr>
          <w:noProof/>
        </w:rPr>
        <w:t>Trustee Removal by Trust Protector</w:t>
      </w:r>
      <w:r>
        <w:rPr>
          <w:noProof/>
        </w:rPr>
        <w:tab/>
      </w:r>
      <w:r>
        <w:rPr>
          <w:noProof/>
        </w:rPr>
        <w:fldChar w:fldCharType="begin"/>
      </w:r>
      <w:r>
        <w:rPr>
          <w:noProof/>
        </w:rPr>
        <w:instrText xml:space="preserve"> PAGEREF _Toc137118222 \h </w:instrText>
      </w:r>
      <w:r>
        <w:rPr>
          <w:noProof/>
        </w:rPr>
      </w:r>
      <w:r>
        <w:rPr>
          <w:noProof/>
        </w:rPr>
        <w:fldChar w:fldCharType="separate"/>
      </w:r>
      <w:r>
        <w:rPr>
          <w:noProof/>
        </w:rPr>
        <w:t>6</w:t>
      </w:r>
      <w:r>
        <w:rPr>
          <w:noProof/>
        </w:rPr>
        <w:fldChar w:fldCharType="end"/>
      </w:r>
    </w:p>
    <w:p w14:paraId="5405C4A7" w14:textId="2B4A1540"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3.05</w:t>
      </w:r>
      <w:r>
        <w:rPr>
          <w:rFonts w:asciiTheme="minorHAnsi" w:eastAsiaTheme="minorEastAsia" w:hAnsiTheme="minorHAnsi" w:cstheme="minorBidi"/>
          <w:noProof/>
          <w:kern w:val="2"/>
          <w:sz w:val="22"/>
          <w:szCs w:val="22"/>
          <w14:ligatures w14:val="standardContextual"/>
        </w:rPr>
        <w:tab/>
      </w:r>
      <w:r>
        <w:rPr>
          <w:noProof/>
        </w:rPr>
        <w:t>Notice of Removal and Appointment</w:t>
      </w:r>
      <w:r>
        <w:rPr>
          <w:noProof/>
        </w:rPr>
        <w:tab/>
      </w:r>
      <w:r>
        <w:rPr>
          <w:noProof/>
        </w:rPr>
        <w:fldChar w:fldCharType="begin"/>
      </w:r>
      <w:r>
        <w:rPr>
          <w:noProof/>
        </w:rPr>
        <w:instrText xml:space="preserve"> PAGEREF _Toc137118223 \h </w:instrText>
      </w:r>
      <w:r>
        <w:rPr>
          <w:noProof/>
        </w:rPr>
      </w:r>
      <w:r>
        <w:rPr>
          <w:noProof/>
        </w:rPr>
        <w:fldChar w:fldCharType="separate"/>
      </w:r>
      <w:r>
        <w:rPr>
          <w:noProof/>
        </w:rPr>
        <w:t>7</w:t>
      </w:r>
      <w:r>
        <w:rPr>
          <w:noProof/>
        </w:rPr>
        <w:fldChar w:fldCharType="end"/>
      </w:r>
    </w:p>
    <w:p w14:paraId="7C56213E" w14:textId="77FBD5A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3.06</w:t>
      </w:r>
      <w:r>
        <w:rPr>
          <w:rFonts w:asciiTheme="minorHAnsi" w:eastAsiaTheme="minorEastAsia" w:hAnsiTheme="minorHAnsi" w:cstheme="minorBidi"/>
          <w:noProof/>
          <w:kern w:val="2"/>
          <w:sz w:val="22"/>
          <w:szCs w:val="22"/>
          <w14:ligatures w14:val="standardContextual"/>
        </w:rPr>
        <w:tab/>
      </w:r>
      <w:r>
        <w:rPr>
          <w:noProof/>
        </w:rPr>
        <w:t>Corporate Fiduciaries</w:t>
      </w:r>
      <w:r>
        <w:rPr>
          <w:noProof/>
        </w:rPr>
        <w:tab/>
      </w:r>
      <w:r>
        <w:rPr>
          <w:noProof/>
        </w:rPr>
        <w:fldChar w:fldCharType="begin"/>
      </w:r>
      <w:r>
        <w:rPr>
          <w:noProof/>
        </w:rPr>
        <w:instrText xml:space="preserve"> PAGEREF _Toc137118224 \h </w:instrText>
      </w:r>
      <w:r>
        <w:rPr>
          <w:noProof/>
        </w:rPr>
      </w:r>
      <w:r>
        <w:rPr>
          <w:noProof/>
        </w:rPr>
        <w:fldChar w:fldCharType="separate"/>
      </w:r>
      <w:r>
        <w:rPr>
          <w:noProof/>
        </w:rPr>
        <w:t>7</w:t>
      </w:r>
      <w:r>
        <w:rPr>
          <w:noProof/>
        </w:rPr>
        <w:fldChar w:fldCharType="end"/>
      </w:r>
    </w:p>
    <w:p w14:paraId="0F463AEB" w14:textId="3E2A1926"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3.07</w:t>
      </w:r>
      <w:r>
        <w:rPr>
          <w:rFonts w:asciiTheme="minorHAnsi" w:eastAsiaTheme="minorEastAsia" w:hAnsiTheme="minorHAnsi" w:cstheme="minorBidi"/>
          <w:noProof/>
          <w:kern w:val="2"/>
          <w:sz w:val="22"/>
          <w:szCs w:val="22"/>
          <w14:ligatures w14:val="standardContextual"/>
        </w:rPr>
        <w:tab/>
      </w:r>
      <w:r>
        <w:rPr>
          <w:noProof/>
        </w:rPr>
        <w:t>Appointment of Independent Special Trustee</w:t>
      </w:r>
      <w:r>
        <w:rPr>
          <w:noProof/>
        </w:rPr>
        <w:tab/>
      </w:r>
      <w:r>
        <w:rPr>
          <w:noProof/>
        </w:rPr>
        <w:fldChar w:fldCharType="begin"/>
      </w:r>
      <w:r>
        <w:rPr>
          <w:noProof/>
        </w:rPr>
        <w:instrText xml:space="preserve"> PAGEREF _Toc137118225 \h </w:instrText>
      </w:r>
      <w:r>
        <w:rPr>
          <w:noProof/>
        </w:rPr>
      </w:r>
      <w:r>
        <w:rPr>
          <w:noProof/>
        </w:rPr>
        <w:fldChar w:fldCharType="separate"/>
      </w:r>
      <w:r>
        <w:rPr>
          <w:noProof/>
        </w:rPr>
        <w:t>7</w:t>
      </w:r>
      <w:r>
        <w:rPr>
          <w:noProof/>
        </w:rPr>
        <w:fldChar w:fldCharType="end"/>
      </w:r>
    </w:p>
    <w:p w14:paraId="144EF25C" w14:textId="0CC90423"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3.08</w:t>
      </w:r>
      <w:r>
        <w:rPr>
          <w:rFonts w:asciiTheme="minorHAnsi" w:eastAsiaTheme="minorEastAsia" w:hAnsiTheme="minorHAnsi" w:cstheme="minorBidi"/>
          <w:noProof/>
          <w:kern w:val="2"/>
          <w:sz w:val="22"/>
          <w:szCs w:val="22"/>
          <w14:ligatures w14:val="standardContextual"/>
        </w:rPr>
        <w:tab/>
      </w:r>
      <w:r>
        <w:rPr>
          <w:noProof/>
        </w:rPr>
        <w:t>Rights and Obligations of Successor Trustees</w:t>
      </w:r>
      <w:r>
        <w:rPr>
          <w:noProof/>
        </w:rPr>
        <w:tab/>
      </w:r>
      <w:r>
        <w:rPr>
          <w:noProof/>
        </w:rPr>
        <w:fldChar w:fldCharType="begin"/>
      </w:r>
      <w:r>
        <w:rPr>
          <w:noProof/>
        </w:rPr>
        <w:instrText xml:space="preserve"> PAGEREF _Toc137118226 \h </w:instrText>
      </w:r>
      <w:r>
        <w:rPr>
          <w:noProof/>
        </w:rPr>
      </w:r>
      <w:r>
        <w:rPr>
          <w:noProof/>
        </w:rPr>
        <w:fldChar w:fldCharType="separate"/>
      </w:r>
      <w:r>
        <w:rPr>
          <w:noProof/>
        </w:rPr>
        <w:t>7</w:t>
      </w:r>
      <w:r>
        <w:rPr>
          <w:noProof/>
        </w:rPr>
        <w:fldChar w:fldCharType="end"/>
      </w:r>
    </w:p>
    <w:p w14:paraId="33B4749C" w14:textId="2F3BCB43"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t>Article Four</w:t>
      </w:r>
      <w:r>
        <w:rPr>
          <w:noProof/>
        </w:rPr>
        <w:tab/>
        <w:t>Investment Advisor and Distribution Advisor Provisions</w:t>
      </w:r>
      <w:r>
        <w:rPr>
          <w:noProof/>
        </w:rPr>
        <w:tab/>
      </w:r>
      <w:r>
        <w:rPr>
          <w:noProof/>
        </w:rPr>
        <w:fldChar w:fldCharType="begin"/>
      </w:r>
      <w:r>
        <w:rPr>
          <w:noProof/>
        </w:rPr>
        <w:instrText xml:space="preserve"> PAGEREF _Toc137118227 \h </w:instrText>
      </w:r>
      <w:r>
        <w:rPr>
          <w:noProof/>
        </w:rPr>
      </w:r>
      <w:r>
        <w:rPr>
          <w:noProof/>
        </w:rPr>
        <w:fldChar w:fldCharType="separate"/>
      </w:r>
      <w:r>
        <w:rPr>
          <w:noProof/>
        </w:rPr>
        <w:t>8</w:t>
      </w:r>
      <w:r>
        <w:rPr>
          <w:noProof/>
        </w:rPr>
        <w:fldChar w:fldCharType="end"/>
      </w:r>
    </w:p>
    <w:p w14:paraId="2CEA5F90" w14:textId="4C4825E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4.01</w:t>
      </w:r>
      <w:r>
        <w:rPr>
          <w:rFonts w:asciiTheme="minorHAnsi" w:eastAsiaTheme="minorEastAsia" w:hAnsiTheme="minorHAnsi" w:cstheme="minorBidi"/>
          <w:noProof/>
          <w:kern w:val="2"/>
          <w:sz w:val="22"/>
          <w:szCs w:val="22"/>
          <w14:ligatures w14:val="standardContextual"/>
        </w:rPr>
        <w:tab/>
      </w:r>
      <w:r>
        <w:rPr>
          <w:noProof/>
        </w:rPr>
        <w:t>Advisor</w:t>
      </w:r>
      <w:r>
        <w:rPr>
          <w:noProof/>
        </w:rPr>
        <w:tab/>
      </w:r>
      <w:r>
        <w:rPr>
          <w:noProof/>
        </w:rPr>
        <w:fldChar w:fldCharType="begin"/>
      </w:r>
      <w:r>
        <w:rPr>
          <w:noProof/>
        </w:rPr>
        <w:instrText xml:space="preserve"> PAGEREF _Toc137118228 \h </w:instrText>
      </w:r>
      <w:r>
        <w:rPr>
          <w:noProof/>
        </w:rPr>
      </w:r>
      <w:r>
        <w:rPr>
          <w:noProof/>
        </w:rPr>
        <w:fldChar w:fldCharType="separate"/>
      </w:r>
      <w:r>
        <w:rPr>
          <w:noProof/>
        </w:rPr>
        <w:t>8</w:t>
      </w:r>
      <w:r>
        <w:rPr>
          <w:noProof/>
        </w:rPr>
        <w:fldChar w:fldCharType="end"/>
      </w:r>
    </w:p>
    <w:p w14:paraId="3660D774" w14:textId="6252B07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4.02</w:t>
      </w:r>
      <w:r>
        <w:rPr>
          <w:rFonts w:asciiTheme="minorHAnsi" w:eastAsiaTheme="minorEastAsia" w:hAnsiTheme="minorHAnsi" w:cstheme="minorBidi"/>
          <w:noProof/>
          <w:kern w:val="2"/>
          <w:sz w:val="22"/>
          <w:szCs w:val="22"/>
          <w14:ligatures w14:val="standardContextual"/>
        </w:rPr>
        <w:tab/>
      </w:r>
      <w:r>
        <w:rPr>
          <w:noProof/>
        </w:rPr>
        <w:t>Provisions for Investment Advisor</w:t>
      </w:r>
      <w:r>
        <w:rPr>
          <w:noProof/>
        </w:rPr>
        <w:tab/>
      </w:r>
      <w:r>
        <w:rPr>
          <w:noProof/>
        </w:rPr>
        <w:fldChar w:fldCharType="begin"/>
      </w:r>
      <w:r>
        <w:rPr>
          <w:noProof/>
        </w:rPr>
        <w:instrText xml:space="preserve"> PAGEREF _Toc137118229 \h </w:instrText>
      </w:r>
      <w:r>
        <w:rPr>
          <w:noProof/>
        </w:rPr>
      </w:r>
      <w:r>
        <w:rPr>
          <w:noProof/>
        </w:rPr>
        <w:fldChar w:fldCharType="separate"/>
      </w:r>
      <w:r>
        <w:rPr>
          <w:noProof/>
        </w:rPr>
        <w:t>8</w:t>
      </w:r>
      <w:r>
        <w:rPr>
          <w:noProof/>
        </w:rPr>
        <w:fldChar w:fldCharType="end"/>
      </w:r>
    </w:p>
    <w:p w14:paraId="3C364333" w14:textId="797BA610"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4.03</w:t>
      </w:r>
      <w:r>
        <w:rPr>
          <w:rFonts w:asciiTheme="minorHAnsi" w:eastAsiaTheme="minorEastAsia" w:hAnsiTheme="minorHAnsi" w:cstheme="minorBidi"/>
          <w:noProof/>
          <w:kern w:val="2"/>
          <w:sz w:val="22"/>
          <w:szCs w:val="22"/>
          <w14:ligatures w14:val="standardContextual"/>
        </w:rPr>
        <w:tab/>
      </w:r>
      <w:r>
        <w:rPr>
          <w:noProof/>
        </w:rPr>
        <w:t>Designation of Investment Advisor</w:t>
      </w:r>
      <w:r>
        <w:rPr>
          <w:noProof/>
        </w:rPr>
        <w:tab/>
      </w:r>
      <w:r>
        <w:rPr>
          <w:noProof/>
        </w:rPr>
        <w:fldChar w:fldCharType="begin"/>
      </w:r>
      <w:r>
        <w:rPr>
          <w:noProof/>
        </w:rPr>
        <w:instrText xml:space="preserve"> PAGEREF _Toc137118230 \h </w:instrText>
      </w:r>
      <w:r>
        <w:rPr>
          <w:noProof/>
        </w:rPr>
      </w:r>
      <w:r>
        <w:rPr>
          <w:noProof/>
        </w:rPr>
        <w:fldChar w:fldCharType="separate"/>
      </w:r>
      <w:r>
        <w:rPr>
          <w:noProof/>
        </w:rPr>
        <w:t>8</w:t>
      </w:r>
      <w:r>
        <w:rPr>
          <w:noProof/>
        </w:rPr>
        <w:fldChar w:fldCharType="end"/>
      </w:r>
    </w:p>
    <w:p w14:paraId="08BCCF00" w14:textId="6946943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4.04</w:t>
      </w:r>
      <w:r>
        <w:rPr>
          <w:rFonts w:asciiTheme="minorHAnsi" w:eastAsiaTheme="minorEastAsia" w:hAnsiTheme="minorHAnsi" w:cstheme="minorBidi"/>
          <w:noProof/>
          <w:kern w:val="2"/>
          <w:sz w:val="22"/>
          <w:szCs w:val="22"/>
          <w14:ligatures w14:val="standardContextual"/>
        </w:rPr>
        <w:tab/>
      </w:r>
      <w:r>
        <w:rPr>
          <w:noProof/>
        </w:rPr>
        <w:t>Investment Advisor Powers</w:t>
      </w:r>
      <w:r>
        <w:rPr>
          <w:noProof/>
        </w:rPr>
        <w:tab/>
      </w:r>
      <w:r>
        <w:rPr>
          <w:noProof/>
        </w:rPr>
        <w:fldChar w:fldCharType="begin"/>
      </w:r>
      <w:r>
        <w:rPr>
          <w:noProof/>
        </w:rPr>
        <w:instrText xml:space="preserve"> PAGEREF _Toc137118231 \h </w:instrText>
      </w:r>
      <w:r>
        <w:rPr>
          <w:noProof/>
        </w:rPr>
      </w:r>
      <w:r>
        <w:rPr>
          <w:noProof/>
        </w:rPr>
        <w:fldChar w:fldCharType="separate"/>
      </w:r>
      <w:r>
        <w:rPr>
          <w:noProof/>
        </w:rPr>
        <w:t>8</w:t>
      </w:r>
      <w:r>
        <w:rPr>
          <w:noProof/>
        </w:rPr>
        <w:fldChar w:fldCharType="end"/>
      </w:r>
    </w:p>
    <w:p w14:paraId="4E5DF3D0" w14:textId="4E35F84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4.05</w:t>
      </w:r>
      <w:r>
        <w:rPr>
          <w:rFonts w:asciiTheme="minorHAnsi" w:eastAsiaTheme="minorEastAsia" w:hAnsiTheme="minorHAnsi" w:cstheme="minorBidi"/>
          <w:noProof/>
          <w:kern w:val="2"/>
          <w:sz w:val="22"/>
          <w:szCs w:val="22"/>
          <w14:ligatures w14:val="standardContextual"/>
        </w:rPr>
        <w:tab/>
      </w:r>
      <w:r>
        <w:rPr>
          <w:noProof/>
        </w:rPr>
        <w:t>No Diversification Standard Required</w:t>
      </w:r>
      <w:r>
        <w:rPr>
          <w:noProof/>
        </w:rPr>
        <w:tab/>
      </w:r>
      <w:r>
        <w:rPr>
          <w:noProof/>
        </w:rPr>
        <w:fldChar w:fldCharType="begin"/>
      </w:r>
      <w:r>
        <w:rPr>
          <w:noProof/>
        </w:rPr>
        <w:instrText xml:space="preserve"> PAGEREF _Toc137118232 \h </w:instrText>
      </w:r>
      <w:r>
        <w:rPr>
          <w:noProof/>
        </w:rPr>
      </w:r>
      <w:r>
        <w:rPr>
          <w:noProof/>
        </w:rPr>
        <w:fldChar w:fldCharType="separate"/>
      </w:r>
      <w:r>
        <w:rPr>
          <w:noProof/>
        </w:rPr>
        <w:t>9</w:t>
      </w:r>
      <w:r>
        <w:rPr>
          <w:noProof/>
        </w:rPr>
        <w:fldChar w:fldCharType="end"/>
      </w:r>
    </w:p>
    <w:p w14:paraId="055F50FA" w14:textId="0E19371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4.06</w:t>
      </w:r>
      <w:r>
        <w:rPr>
          <w:rFonts w:asciiTheme="minorHAnsi" w:eastAsiaTheme="minorEastAsia" w:hAnsiTheme="minorHAnsi" w:cstheme="minorBidi"/>
          <w:noProof/>
          <w:kern w:val="2"/>
          <w:sz w:val="22"/>
          <w:szCs w:val="22"/>
          <w14:ligatures w14:val="standardContextual"/>
        </w:rPr>
        <w:tab/>
      </w:r>
      <w:r>
        <w:rPr>
          <w:noProof/>
        </w:rPr>
        <w:t>Provisions for Distribution Advisor</w:t>
      </w:r>
      <w:r>
        <w:rPr>
          <w:noProof/>
        </w:rPr>
        <w:tab/>
      </w:r>
      <w:r>
        <w:rPr>
          <w:noProof/>
        </w:rPr>
        <w:fldChar w:fldCharType="begin"/>
      </w:r>
      <w:r>
        <w:rPr>
          <w:noProof/>
        </w:rPr>
        <w:instrText xml:space="preserve"> PAGEREF _Toc137118233 \h </w:instrText>
      </w:r>
      <w:r>
        <w:rPr>
          <w:noProof/>
        </w:rPr>
      </w:r>
      <w:r>
        <w:rPr>
          <w:noProof/>
        </w:rPr>
        <w:fldChar w:fldCharType="separate"/>
      </w:r>
      <w:r>
        <w:rPr>
          <w:noProof/>
        </w:rPr>
        <w:t>9</w:t>
      </w:r>
      <w:r>
        <w:rPr>
          <w:noProof/>
        </w:rPr>
        <w:fldChar w:fldCharType="end"/>
      </w:r>
    </w:p>
    <w:p w14:paraId="34B23534" w14:textId="2E683B8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4.07</w:t>
      </w:r>
      <w:r>
        <w:rPr>
          <w:rFonts w:asciiTheme="minorHAnsi" w:eastAsiaTheme="minorEastAsia" w:hAnsiTheme="minorHAnsi" w:cstheme="minorBidi"/>
          <w:noProof/>
          <w:kern w:val="2"/>
          <w:sz w:val="22"/>
          <w:szCs w:val="22"/>
          <w14:ligatures w14:val="standardContextual"/>
        </w:rPr>
        <w:tab/>
      </w:r>
      <w:r>
        <w:rPr>
          <w:noProof/>
        </w:rPr>
        <w:t>Designation of Distribution Advisor</w:t>
      </w:r>
      <w:r>
        <w:rPr>
          <w:noProof/>
        </w:rPr>
        <w:tab/>
      </w:r>
      <w:r>
        <w:rPr>
          <w:noProof/>
        </w:rPr>
        <w:fldChar w:fldCharType="begin"/>
      </w:r>
      <w:r>
        <w:rPr>
          <w:noProof/>
        </w:rPr>
        <w:instrText xml:space="preserve"> PAGEREF _Toc137118234 \h </w:instrText>
      </w:r>
      <w:r>
        <w:rPr>
          <w:noProof/>
        </w:rPr>
      </w:r>
      <w:r>
        <w:rPr>
          <w:noProof/>
        </w:rPr>
        <w:fldChar w:fldCharType="separate"/>
      </w:r>
      <w:r>
        <w:rPr>
          <w:noProof/>
        </w:rPr>
        <w:t>9</w:t>
      </w:r>
      <w:r>
        <w:rPr>
          <w:noProof/>
        </w:rPr>
        <w:fldChar w:fldCharType="end"/>
      </w:r>
    </w:p>
    <w:p w14:paraId="33AFD014" w14:textId="136035C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4.08</w:t>
      </w:r>
      <w:r>
        <w:rPr>
          <w:rFonts w:asciiTheme="minorHAnsi" w:eastAsiaTheme="minorEastAsia" w:hAnsiTheme="minorHAnsi" w:cstheme="minorBidi"/>
          <w:noProof/>
          <w:kern w:val="2"/>
          <w:sz w:val="22"/>
          <w:szCs w:val="22"/>
          <w14:ligatures w14:val="standardContextual"/>
        </w:rPr>
        <w:tab/>
      </w:r>
      <w:r>
        <w:rPr>
          <w:noProof/>
        </w:rPr>
        <w:t>Qualifications of Advisors</w:t>
      </w:r>
      <w:r>
        <w:rPr>
          <w:noProof/>
        </w:rPr>
        <w:tab/>
      </w:r>
      <w:r>
        <w:rPr>
          <w:noProof/>
        </w:rPr>
        <w:fldChar w:fldCharType="begin"/>
      </w:r>
      <w:r>
        <w:rPr>
          <w:noProof/>
        </w:rPr>
        <w:instrText xml:space="preserve"> PAGEREF _Toc137118235 \h </w:instrText>
      </w:r>
      <w:r>
        <w:rPr>
          <w:noProof/>
        </w:rPr>
      </w:r>
      <w:r>
        <w:rPr>
          <w:noProof/>
        </w:rPr>
        <w:fldChar w:fldCharType="separate"/>
      </w:r>
      <w:r>
        <w:rPr>
          <w:noProof/>
        </w:rPr>
        <w:t>9</w:t>
      </w:r>
      <w:r>
        <w:rPr>
          <w:noProof/>
        </w:rPr>
        <w:fldChar w:fldCharType="end"/>
      </w:r>
    </w:p>
    <w:p w14:paraId="7ACE4DFA" w14:textId="0F534DAB"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4.09</w:t>
      </w:r>
      <w:r>
        <w:rPr>
          <w:rFonts w:asciiTheme="minorHAnsi" w:eastAsiaTheme="minorEastAsia" w:hAnsiTheme="minorHAnsi" w:cstheme="minorBidi"/>
          <w:noProof/>
          <w:kern w:val="2"/>
          <w:sz w:val="22"/>
          <w:szCs w:val="22"/>
          <w14:ligatures w14:val="standardContextual"/>
        </w:rPr>
        <w:tab/>
      </w:r>
      <w:r>
        <w:rPr>
          <w:noProof/>
        </w:rPr>
        <w:t>Removal and Replacement of an Advisor</w:t>
      </w:r>
      <w:r>
        <w:rPr>
          <w:noProof/>
        </w:rPr>
        <w:tab/>
      </w:r>
      <w:r>
        <w:rPr>
          <w:noProof/>
        </w:rPr>
        <w:fldChar w:fldCharType="begin"/>
      </w:r>
      <w:r>
        <w:rPr>
          <w:noProof/>
        </w:rPr>
        <w:instrText xml:space="preserve"> PAGEREF _Toc137118236 \h </w:instrText>
      </w:r>
      <w:r>
        <w:rPr>
          <w:noProof/>
        </w:rPr>
      </w:r>
      <w:r>
        <w:rPr>
          <w:noProof/>
        </w:rPr>
        <w:fldChar w:fldCharType="separate"/>
      </w:r>
      <w:r>
        <w:rPr>
          <w:noProof/>
        </w:rPr>
        <w:t>9</w:t>
      </w:r>
      <w:r>
        <w:rPr>
          <w:noProof/>
        </w:rPr>
        <w:fldChar w:fldCharType="end"/>
      </w:r>
    </w:p>
    <w:p w14:paraId="5792714C" w14:textId="2A808B3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4.10</w:t>
      </w:r>
      <w:r>
        <w:rPr>
          <w:rFonts w:asciiTheme="minorHAnsi" w:eastAsiaTheme="minorEastAsia" w:hAnsiTheme="minorHAnsi" w:cstheme="minorBidi"/>
          <w:noProof/>
          <w:kern w:val="2"/>
          <w:sz w:val="22"/>
          <w:szCs w:val="22"/>
          <w14:ligatures w14:val="standardContextual"/>
        </w:rPr>
        <w:tab/>
      </w:r>
      <w:r>
        <w:rPr>
          <w:noProof/>
        </w:rPr>
        <w:t>Notice of Resignation, Removal, and Appointment</w:t>
      </w:r>
      <w:r>
        <w:rPr>
          <w:noProof/>
        </w:rPr>
        <w:tab/>
      </w:r>
      <w:r>
        <w:rPr>
          <w:noProof/>
        </w:rPr>
        <w:fldChar w:fldCharType="begin"/>
      </w:r>
      <w:r>
        <w:rPr>
          <w:noProof/>
        </w:rPr>
        <w:instrText xml:space="preserve"> PAGEREF _Toc137118237 \h </w:instrText>
      </w:r>
      <w:r>
        <w:rPr>
          <w:noProof/>
        </w:rPr>
      </w:r>
      <w:r>
        <w:rPr>
          <w:noProof/>
        </w:rPr>
        <w:fldChar w:fldCharType="separate"/>
      </w:r>
      <w:r>
        <w:rPr>
          <w:noProof/>
        </w:rPr>
        <w:t>9</w:t>
      </w:r>
      <w:r>
        <w:rPr>
          <w:noProof/>
        </w:rPr>
        <w:fldChar w:fldCharType="end"/>
      </w:r>
    </w:p>
    <w:p w14:paraId="281145A8" w14:textId="79B80EF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4.11</w:t>
      </w:r>
      <w:r>
        <w:rPr>
          <w:rFonts w:asciiTheme="minorHAnsi" w:eastAsiaTheme="minorEastAsia" w:hAnsiTheme="minorHAnsi" w:cstheme="minorBidi"/>
          <w:noProof/>
          <w:kern w:val="2"/>
          <w:sz w:val="22"/>
          <w:szCs w:val="22"/>
          <w14:ligatures w14:val="standardContextual"/>
        </w:rPr>
        <w:tab/>
      </w:r>
      <w:r>
        <w:rPr>
          <w:noProof/>
        </w:rPr>
        <w:t>Default Appointment of Advisor</w:t>
      </w:r>
      <w:r>
        <w:rPr>
          <w:noProof/>
        </w:rPr>
        <w:tab/>
      </w:r>
      <w:r>
        <w:rPr>
          <w:noProof/>
        </w:rPr>
        <w:fldChar w:fldCharType="begin"/>
      </w:r>
      <w:r>
        <w:rPr>
          <w:noProof/>
        </w:rPr>
        <w:instrText xml:space="preserve"> PAGEREF _Toc137118238 \h </w:instrText>
      </w:r>
      <w:r>
        <w:rPr>
          <w:noProof/>
        </w:rPr>
      </w:r>
      <w:r>
        <w:rPr>
          <w:noProof/>
        </w:rPr>
        <w:fldChar w:fldCharType="separate"/>
      </w:r>
      <w:r>
        <w:rPr>
          <w:noProof/>
        </w:rPr>
        <w:t>9</w:t>
      </w:r>
      <w:r>
        <w:rPr>
          <w:noProof/>
        </w:rPr>
        <w:fldChar w:fldCharType="end"/>
      </w:r>
    </w:p>
    <w:p w14:paraId="39A9F7BA" w14:textId="19CE513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4.12</w:t>
      </w:r>
      <w:r>
        <w:rPr>
          <w:rFonts w:asciiTheme="minorHAnsi" w:eastAsiaTheme="minorEastAsia" w:hAnsiTheme="minorHAnsi" w:cstheme="minorBidi"/>
          <w:noProof/>
          <w:kern w:val="2"/>
          <w:sz w:val="22"/>
          <w:szCs w:val="22"/>
          <w14:ligatures w14:val="standardContextual"/>
        </w:rPr>
        <w:tab/>
      </w:r>
      <w:r>
        <w:rPr>
          <w:noProof/>
        </w:rPr>
        <w:t>Notice of Advisor’s Instructions</w:t>
      </w:r>
      <w:r>
        <w:rPr>
          <w:noProof/>
        </w:rPr>
        <w:tab/>
      </w:r>
      <w:r>
        <w:rPr>
          <w:noProof/>
        </w:rPr>
        <w:fldChar w:fldCharType="begin"/>
      </w:r>
      <w:r>
        <w:rPr>
          <w:noProof/>
        </w:rPr>
        <w:instrText xml:space="preserve"> PAGEREF _Toc137118239 \h </w:instrText>
      </w:r>
      <w:r>
        <w:rPr>
          <w:noProof/>
        </w:rPr>
      </w:r>
      <w:r>
        <w:rPr>
          <w:noProof/>
        </w:rPr>
        <w:fldChar w:fldCharType="separate"/>
      </w:r>
      <w:r>
        <w:rPr>
          <w:noProof/>
        </w:rPr>
        <w:t>10</w:t>
      </w:r>
      <w:r>
        <w:rPr>
          <w:noProof/>
        </w:rPr>
        <w:fldChar w:fldCharType="end"/>
      </w:r>
    </w:p>
    <w:p w14:paraId="48916F2A" w14:textId="107C7D78"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4.13</w:t>
      </w:r>
      <w:r>
        <w:rPr>
          <w:rFonts w:asciiTheme="minorHAnsi" w:eastAsiaTheme="minorEastAsia" w:hAnsiTheme="minorHAnsi" w:cstheme="minorBidi"/>
          <w:noProof/>
          <w:kern w:val="2"/>
          <w:sz w:val="22"/>
          <w:szCs w:val="22"/>
          <w14:ligatures w14:val="standardContextual"/>
        </w:rPr>
        <w:tab/>
      </w:r>
      <w:r>
        <w:rPr>
          <w:noProof/>
        </w:rPr>
        <w:t>Advisor Compensation</w:t>
      </w:r>
      <w:r>
        <w:rPr>
          <w:noProof/>
        </w:rPr>
        <w:tab/>
      </w:r>
      <w:r>
        <w:rPr>
          <w:noProof/>
        </w:rPr>
        <w:fldChar w:fldCharType="begin"/>
      </w:r>
      <w:r>
        <w:rPr>
          <w:noProof/>
        </w:rPr>
        <w:instrText xml:space="preserve"> PAGEREF _Toc137118240 \h </w:instrText>
      </w:r>
      <w:r>
        <w:rPr>
          <w:noProof/>
        </w:rPr>
      </w:r>
      <w:r>
        <w:rPr>
          <w:noProof/>
        </w:rPr>
        <w:fldChar w:fldCharType="separate"/>
      </w:r>
      <w:r>
        <w:rPr>
          <w:noProof/>
        </w:rPr>
        <w:t>10</w:t>
      </w:r>
      <w:r>
        <w:rPr>
          <w:noProof/>
        </w:rPr>
        <w:fldChar w:fldCharType="end"/>
      </w:r>
    </w:p>
    <w:p w14:paraId="0E627ADF" w14:textId="04AF942F"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lastRenderedPageBreak/>
        <w:t>Article Five</w:t>
      </w:r>
      <w:r>
        <w:rPr>
          <w:noProof/>
        </w:rPr>
        <w:tab/>
        <w:t>Trust Protector Provisions</w:t>
      </w:r>
      <w:r>
        <w:rPr>
          <w:noProof/>
        </w:rPr>
        <w:tab/>
      </w:r>
      <w:r>
        <w:rPr>
          <w:noProof/>
        </w:rPr>
        <w:fldChar w:fldCharType="begin"/>
      </w:r>
      <w:r>
        <w:rPr>
          <w:noProof/>
        </w:rPr>
        <w:instrText xml:space="preserve"> PAGEREF _Toc137118241 \h </w:instrText>
      </w:r>
      <w:r>
        <w:rPr>
          <w:noProof/>
        </w:rPr>
      </w:r>
      <w:r>
        <w:rPr>
          <w:noProof/>
        </w:rPr>
        <w:fldChar w:fldCharType="separate"/>
      </w:r>
      <w:r>
        <w:rPr>
          <w:noProof/>
        </w:rPr>
        <w:t>10</w:t>
      </w:r>
      <w:r>
        <w:rPr>
          <w:noProof/>
        </w:rPr>
        <w:fldChar w:fldCharType="end"/>
      </w:r>
    </w:p>
    <w:p w14:paraId="731083F7" w14:textId="3164AC7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5.01</w:t>
      </w:r>
      <w:r>
        <w:rPr>
          <w:rFonts w:asciiTheme="minorHAnsi" w:eastAsiaTheme="minorEastAsia" w:hAnsiTheme="minorHAnsi" w:cstheme="minorBidi"/>
          <w:noProof/>
          <w:kern w:val="2"/>
          <w:sz w:val="22"/>
          <w:szCs w:val="22"/>
          <w14:ligatures w14:val="standardContextual"/>
        </w:rPr>
        <w:tab/>
      </w:r>
      <w:r>
        <w:rPr>
          <w:noProof/>
        </w:rPr>
        <w:t>Provisions for Trust Protector</w:t>
      </w:r>
      <w:r>
        <w:rPr>
          <w:noProof/>
        </w:rPr>
        <w:tab/>
      </w:r>
      <w:r>
        <w:rPr>
          <w:noProof/>
        </w:rPr>
        <w:fldChar w:fldCharType="begin"/>
      </w:r>
      <w:r>
        <w:rPr>
          <w:noProof/>
        </w:rPr>
        <w:instrText xml:space="preserve"> PAGEREF _Toc137118242 \h </w:instrText>
      </w:r>
      <w:r>
        <w:rPr>
          <w:noProof/>
        </w:rPr>
      </w:r>
      <w:r>
        <w:rPr>
          <w:noProof/>
        </w:rPr>
        <w:fldChar w:fldCharType="separate"/>
      </w:r>
      <w:r>
        <w:rPr>
          <w:noProof/>
        </w:rPr>
        <w:t>10</w:t>
      </w:r>
      <w:r>
        <w:rPr>
          <w:noProof/>
        </w:rPr>
        <w:fldChar w:fldCharType="end"/>
      </w:r>
    </w:p>
    <w:p w14:paraId="5BA39B75" w14:textId="781862D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5.02</w:t>
      </w:r>
      <w:r>
        <w:rPr>
          <w:rFonts w:asciiTheme="minorHAnsi" w:eastAsiaTheme="minorEastAsia" w:hAnsiTheme="minorHAnsi" w:cstheme="minorBidi"/>
          <w:noProof/>
          <w:kern w:val="2"/>
          <w:sz w:val="22"/>
          <w:szCs w:val="22"/>
          <w14:ligatures w14:val="standardContextual"/>
        </w:rPr>
        <w:tab/>
      </w:r>
      <w:r>
        <w:rPr>
          <w:noProof/>
        </w:rPr>
        <w:t>Designation of Trust Protector</w:t>
      </w:r>
      <w:r>
        <w:rPr>
          <w:noProof/>
        </w:rPr>
        <w:tab/>
      </w:r>
      <w:r>
        <w:rPr>
          <w:noProof/>
        </w:rPr>
        <w:fldChar w:fldCharType="begin"/>
      </w:r>
      <w:r>
        <w:rPr>
          <w:noProof/>
        </w:rPr>
        <w:instrText xml:space="preserve"> PAGEREF _Toc137118243 \h </w:instrText>
      </w:r>
      <w:r>
        <w:rPr>
          <w:noProof/>
        </w:rPr>
      </w:r>
      <w:r>
        <w:rPr>
          <w:noProof/>
        </w:rPr>
        <w:fldChar w:fldCharType="separate"/>
      </w:r>
      <w:r>
        <w:rPr>
          <w:noProof/>
        </w:rPr>
        <w:t>10</w:t>
      </w:r>
      <w:r>
        <w:rPr>
          <w:noProof/>
        </w:rPr>
        <w:fldChar w:fldCharType="end"/>
      </w:r>
    </w:p>
    <w:p w14:paraId="2E8FB3BE" w14:textId="1A90080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5.03</w:t>
      </w:r>
      <w:r>
        <w:rPr>
          <w:rFonts w:asciiTheme="minorHAnsi" w:eastAsiaTheme="minorEastAsia" w:hAnsiTheme="minorHAnsi" w:cstheme="minorBidi"/>
          <w:noProof/>
          <w:kern w:val="2"/>
          <w:sz w:val="22"/>
          <w:szCs w:val="22"/>
          <w14:ligatures w14:val="standardContextual"/>
        </w:rPr>
        <w:tab/>
      </w:r>
      <w:r>
        <w:rPr>
          <w:noProof/>
        </w:rPr>
        <w:t>Removal of a Trust Protector</w:t>
      </w:r>
      <w:r>
        <w:rPr>
          <w:noProof/>
        </w:rPr>
        <w:tab/>
      </w:r>
      <w:r>
        <w:rPr>
          <w:noProof/>
        </w:rPr>
        <w:fldChar w:fldCharType="begin"/>
      </w:r>
      <w:r>
        <w:rPr>
          <w:noProof/>
        </w:rPr>
        <w:instrText xml:space="preserve"> PAGEREF _Toc137118244 \h </w:instrText>
      </w:r>
      <w:r>
        <w:rPr>
          <w:noProof/>
        </w:rPr>
      </w:r>
      <w:r>
        <w:rPr>
          <w:noProof/>
        </w:rPr>
        <w:fldChar w:fldCharType="separate"/>
      </w:r>
      <w:r>
        <w:rPr>
          <w:noProof/>
        </w:rPr>
        <w:t>11</w:t>
      </w:r>
      <w:r>
        <w:rPr>
          <w:noProof/>
        </w:rPr>
        <w:fldChar w:fldCharType="end"/>
      </w:r>
    </w:p>
    <w:p w14:paraId="59EF4A80" w14:textId="53111D8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5.04</w:t>
      </w:r>
      <w:r>
        <w:rPr>
          <w:rFonts w:asciiTheme="minorHAnsi" w:eastAsiaTheme="minorEastAsia" w:hAnsiTheme="minorHAnsi" w:cstheme="minorBidi"/>
          <w:noProof/>
          <w:kern w:val="2"/>
          <w:sz w:val="22"/>
          <w:szCs w:val="22"/>
          <w14:ligatures w14:val="standardContextual"/>
        </w:rPr>
        <w:tab/>
      </w:r>
      <w:r>
        <w:rPr>
          <w:noProof/>
        </w:rPr>
        <w:t>Resignation of a Trust Protector</w:t>
      </w:r>
      <w:r>
        <w:rPr>
          <w:noProof/>
        </w:rPr>
        <w:tab/>
      </w:r>
      <w:r>
        <w:rPr>
          <w:noProof/>
        </w:rPr>
        <w:fldChar w:fldCharType="begin"/>
      </w:r>
      <w:r>
        <w:rPr>
          <w:noProof/>
        </w:rPr>
        <w:instrText xml:space="preserve"> PAGEREF _Toc137118245 \h </w:instrText>
      </w:r>
      <w:r>
        <w:rPr>
          <w:noProof/>
        </w:rPr>
      </w:r>
      <w:r>
        <w:rPr>
          <w:noProof/>
        </w:rPr>
        <w:fldChar w:fldCharType="separate"/>
      </w:r>
      <w:r>
        <w:rPr>
          <w:noProof/>
        </w:rPr>
        <w:t>11</w:t>
      </w:r>
      <w:r>
        <w:rPr>
          <w:noProof/>
        </w:rPr>
        <w:fldChar w:fldCharType="end"/>
      </w:r>
    </w:p>
    <w:p w14:paraId="4C09FF78" w14:textId="43B7F2A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5.05</w:t>
      </w:r>
      <w:r>
        <w:rPr>
          <w:rFonts w:asciiTheme="minorHAnsi" w:eastAsiaTheme="minorEastAsia" w:hAnsiTheme="minorHAnsi" w:cstheme="minorBidi"/>
          <w:noProof/>
          <w:kern w:val="2"/>
          <w:sz w:val="22"/>
          <w:szCs w:val="22"/>
          <w14:ligatures w14:val="standardContextual"/>
        </w:rPr>
        <w:tab/>
      </w:r>
      <w:r>
        <w:rPr>
          <w:noProof/>
        </w:rPr>
        <w:t>Incapacity of a Trust Protector</w:t>
      </w:r>
      <w:r>
        <w:rPr>
          <w:noProof/>
        </w:rPr>
        <w:tab/>
      </w:r>
      <w:r>
        <w:rPr>
          <w:noProof/>
        </w:rPr>
        <w:fldChar w:fldCharType="begin"/>
      </w:r>
      <w:r>
        <w:rPr>
          <w:noProof/>
        </w:rPr>
        <w:instrText xml:space="preserve"> PAGEREF _Toc137118246 \h </w:instrText>
      </w:r>
      <w:r>
        <w:rPr>
          <w:noProof/>
        </w:rPr>
      </w:r>
      <w:r>
        <w:rPr>
          <w:noProof/>
        </w:rPr>
        <w:fldChar w:fldCharType="separate"/>
      </w:r>
      <w:r>
        <w:rPr>
          <w:noProof/>
        </w:rPr>
        <w:t>11</w:t>
      </w:r>
      <w:r>
        <w:rPr>
          <w:noProof/>
        </w:rPr>
        <w:fldChar w:fldCharType="end"/>
      </w:r>
    </w:p>
    <w:p w14:paraId="369A78CF" w14:textId="3518CC2A"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5.06</w:t>
      </w:r>
      <w:r>
        <w:rPr>
          <w:rFonts w:asciiTheme="minorHAnsi" w:eastAsiaTheme="minorEastAsia" w:hAnsiTheme="minorHAnsi" w:cstheme="minorBidi"/>
          <w:noProof/>
          <w:kern w:val="2"/>
          <w:sz w:val="22"/>
          <w:szCs w:val="22"/>
          <w14:ligatures w14:val="standardContextual"/>
        </w:rPr>
        <w:tab/>
      </w:r>
      <w:r>
        <w:rPr>
          <w:noProof/>
        </w:rPr>
        <w:t>Authority of Successor Trust Protectors</w:t>
      </w:r>
      <w:r>
        <w:rPr>
          <w:noProof/>
        </w:rPr>
        <w:tab/>
      </w:r>
      <w:r>
        <w:rPr>
          <w:noProof/>
        </w:rPr>
        <w:fldChar w:fldCharType="begin"/>
      </w:r>
      <w:r>
        <w:rPr>
          <w:noProof/>
        </w:rPr>
        <w:instrText xml:space="preserve"> PAGEREF _Toc137118247 \h </w:instrText>
      </w:r>
      <w:r>
        <w:rPr>
          <w:noProof/>
        </w:rPr>
      </w:r>
      <w:r>
        <w:rPr>
          <w:noProof/>
        </w:rPr>
        <w:fldChar w:fldCharType="separate"/>
      </w:r>
      <w:r>
        <w:rPr>
          <w:noProof/>
        </w:rPr>
        <w:t>11</w:t>
      </w:r>
      <w:r>
        <w:rPr>
          <w:noProof/>
        </w:rPr>
        <w:fldChar w:fldCharType="end"/>
      </w:r>
    </w:p>
    <w:p w14:paraId="5F196B59" w14:textId="035D978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5.07</w:t>
      </w:r>
      <w:r>
        <w:rPr>
          <w:rFonts w:asciiTheme="minorHAnsi" w:eastAsiaTheme="minorEastAsia" w:hAnsiTheme="minorHAnsi" w:cstheme="minorBidi"/>
          <w:noProof/>
          <w:kern w:val="2"/>
          <w:sz w:val="22"/>
          <w:szCs w:val="22"/>
          <w14:ligatures w14:val="standardContextual"/>
        </w:rPr>
        <w:tab/>
      </w:r>
      <w:r>
        <w:rPr>
          <w:noProof/>
        </w:rPr>
        <w:t>Trust Protector Standard of Conduct</w:t>
      </w:r>
      <w:r>
        <w:rPr>
          <w:noProof/>
        </w:rPr>
        <w:tab/>
      </w:r>
      <w:r>
        <w:rPr>
          <w:noProof/>
        </w:rPr>
        <w:fldChar w:fldCharType="begin"/>
      </w:r>
      <w:r>
        <w:rPr>
          <w:noProof/>
        </w:rPr>
        <w:instrText xml:space="preserve"> PAGEREF _Toc137118248 \h </w:instrText>
      </w:r>
      <w:r>
        <w:rPr>
          <w:noProof/>
        </w:rPr>
      </w:r>
      <w:r>
        <w:rPr>
          <w:noProof/>
        </w:rPr>
        <w:fldChar w:fldCharType="separate"/>
      </w:r>
      <w:r>
        <w:rPr>
          <w:noProof/>
        </w:rPr>
        <w:t>11</w:t>
      </w:r>
      <w:r>
        <w:rPr>
          <w:noProof/>
        </w:rPr>
        <w:fldChar w:fldCharType="end"/>
      </w:r>
    </w:p>
    <w:p w14:paraId="6D38207A" w14:textId="6654B90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5.08</w:t>
      </w:r>
      <w:r>
        <w:rPr>
          <w:rFonts w:asciiTheme="minorHAnsi" w:eastAsiaTheme="minorEastAsia" w:hAnsiTheme="minorHAnsi" w:cstheme="minorBidi"/>
          <w:noProof/>
          <w:kern w:val="2"/>
          <w:sz w:val="22"/>
          <w:szCs w:val="22"/>
          <w14:ligatures w14:val="standardContextual"/>
        </w:rPr>
        <w:tab/>
      </w:r>
      <w:r>
        <w:rPr>
          <w:noProof/>
        </w:rPr>
        <w:t>Indemnification of Trust Protector</w:t>
      </w:r>
      <w:r>
        <w:rPr>
          <w:noProof/>
        </w:rPr>
        <w:tab/>
      </w:r>
      <w:r>
        <w:rPr>
          <w:noProof/>
        </w:rPr>
        <w:fldChar w:fldCharType="begin"/>
      </w:r>
      <w:r>
        <w:rPr>
          <w:noProof/>
        </w:rPr>
        <w:instrText xml:space="preserve"> PAGEREF _Toc137118249 \h </w:instrText>
      </w:r>
      <w:r>
        <w:rPr>
          <w:noProof/>
        </w:rPr>
      </w:r>
      <w:r>
        <w:rPr>
          <w:noProof/>
        </w:rPr>
        <w:fldChar w:fldCharType="separate"/>
      </w:r>
      <w:r>
        <w:rPr>
          <w:noProof/>
        </w:rPr>
        <w:t>12</w:t>
      </w:r>
      <w:r>
        <w:rPr>
          <w:noProof/>
        </w:rPr>
        <w:fldChar w:fldCharType="end"/>
      </w:r>
    </w:p>
    <w:p w14:paraId="1D42DEC9" w14:textId="52EE831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5.09</w:t>
      </w:r>
      <w:r>
        <w:rPr>
          <w:rFonts w:asciiTheme="minorHAnsi" w:eastAsiaTheme="minorEastAsia" w:hAnsiTheme="minorHAnsi" w:cstheme="minorBidi"/>
          <w:noProof/>
          <w:kern w:val="2"/>
          <w:sz w:val="22"/>
          <w:szCs w:val="22"/>
          <w14:ligatures w14:val="standardContextual"/>
        </w:rPr>
        <w:tab/>
      </w:r>
      <w:r>
        <w:rPr>
          <w:noProof/>
        </w:rPr>
        <w:t>Trust Protector Powers</w:t>
      </w:r>
      <w:r>
        <w:rPr>
          <w:noProof/>
        </w:rPr>
        <w:tab/>
      </w:r>
      <w:r>
        <w:rPr>
          <w:noProof/>
        </w:rPr>
        <w:fldChar w:fldCharType="begin"/>
      </w:r>
      <w:r>
        <w:rPr>
          <w:noProof/>
        </w:rPr>
        <w:instrText xml:space="preserve"> PAGEREF _Toc137118250 \h </w:instrText>
      </w:r>
      <w:r>
        <w:rPr>
          <w:noProof/>
        </w:rPr>
      </w:r>
      <w:r>
        <w:rPr>
          <w:noProof/>
        </w:rPr>
        <w:fldChar w:fldCharType="separate"/>
      </w:r>
      <w:r>
        <w:rPr>
          <w:noProof/>
        </w:rPr>
        <w:t>12</w:t>
      </w:r>
      <w:r>
        <w:rPr>
          <w:noProof/>
        </w:rPr>
        <w:fldChar w:fldCharType="end"/>
      </w:r>
    </w:p>
    <w:p w14:paraId="29697F3E" w14:textId="6CDBC111"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5.10</w:t>
      </w:r>
      <w:r>
        <w:rPr>
          <w:rFonts w:asciiTheme="minorHAnsi" w:eastAsiaTheme="minorEastAsia" w:hAnsiTheme="minorHAnsi" w:cstheme="minorBidi"/>
          <w:noProof/>
          <w:kern w:val="2"/>
          <w:sz w:val="22"/>
          <w:szCs w:val="22"/>
          <w14:ligatures w14:val="standardContextual"/>
        </w:rPr>
        <w:tab/>
      </w:r>
      <w:r>
        <w:rPr>
          <w:noProof/>
        </w:rPr>
        <w:t>Limitation on Trust Protector Powers</w:t>
      </w:r>
      <w:r>
        <w:rPr>
          <w:noProof/>
        </w:rPr>
        <w:tab/>
      </w:r>
      <w:r>
        <w:rPr>
          <w:noProof/>
        </w:rPr>
        <w:fldChar w:fldCharType="begin"/>
      </w:r>
      <w:r>
        <w:rPr>
          <w:noProof/>
        </w:rPr>
        <w:instrText xml:space="preserve"> PAGEREF _Toc137118251 \h </w:instrText>
      </w:r>
      <w:r>
        <w:rPr>
          <w:noProof/>
        </w:rPr>
      </w:r>
      <w:r>
        <w:rPr>
          <w:noProof/>
        </w:rPr>
        <w:fldChar w:fldCharType="separate"/>
      </w:r>
      <w:r>
        <w:rPr>
          <w:noProof/>
        </w:rPr>
        <w:t>14</w:t>
      </w:r>
      <w:r>
        <w:rPr>
          <w:noProof/>
        </w:rPr>
        <w:fldChar w:fldCharType="end"/>
      </w:r>
    </w:p>
    <w:p w14:paraId="4F43262B" w14:textId="66A8DACB"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5.11</w:t>
      </w:r>
      <w:r>
        <w:rPr>
          <w:rFonts w:asciiTheme="minorHAnsi" w:eastAsiaTheme="minorEastAsia" w:hAnsiTheme="minorHAnsi" w:cstheme="minorBidi"/>
          <w:noProof/>
          <w:kern w:val="2"/>
          <w:sz w:val="22"/>
          <w:szCs w:val="22"/>
          <w14:ligatures w14:val="standardContextual"/>
        </w:rPr>
        <w:tab/>
      </w:r>
      <w:r>
        <w:rPr>
          <w:noProof/>
        </w:rPr>
        <w:t>Trust Protector May Release Powers</w:t>
      </w:r>
      <w:r>
        <w:rPr>
          <w:noProof/>
        </w:rPr>
        <w:tab/>
      </w:r>
      <w:r>
        <w:rPr>
          <w:noProof/>
        </w:rPr>
        <w:fldChar w:fldCharType="begin"/>
      </w:r>
      <w:r>
        <w:rPr>
          <w:noProof/>
        </w:rPr>
        <w:instrText xml:space="preserve"> PAGEREF _Toc137118252 \h </w:instrText>
      </w:r>
      <w:r>
        <w:rPr>
          <w:noProof/>
        </w:rPr>
      </w:r>
      <w:r>
        <w:rPr>
          <w:noProof/>
        </w:rPr>
        <w:fldChar w:fldCharType="separate"/>
      </w:r>
      <w:r>
        <w:rPr>
          <w:noProof/>
        </w:rPr>
        <w:t>15</w:t>
      </w:r>
      <w:r>
        <w:rPr>
          <w:noProof/>
        </w:rPr>
        <w:fldChar w:fldCharType="end"/>
      </w:r>
    </w:p>
    <w:p w14:paraId="5E1C25BF" w14:textId="7BB65E4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5.12</w:t>
      </w:r>
      <w:r>
        <w:rPr>
          <w:rFonts w:asciiTheme="minorHAnsi" w:eastAsiaTheme="minorEastAsia" w:hAnsiTheme="minorHAnsi" w:cstheme="minorBidi"/>
          <w:noProof/>
          <w:kern w:val="2"/>
          <w:sz w:val="22"/>
          <w:szCs w:val="22"/>
          <w14:ligatures w14:val="standardContextual"/>
        </w:rPr>
        <w:tab/>
      </w:r>
      <w:r>
        <w:rPr>
          <w:noProof/>
        </w:rPr>
        <w:t>Trust Protector Considered to Have Consented</w:t>
      </w:r>
      <w:r>
        <w:rPr>
          <w:noProof/>
        </w:rPr>
        <w:tab/>
      </w:r>
      <w:r>
        <w:rPr>
          <w:noProof/>
        </w:rPr>
        <w:fldChar w:fldCharType="begin"/>
      </w:r>
      <w:r>
        <w:rPr>
          <w:noProof/>
        </w:rPr>
        <w:instrText xml:space="preserve"> PAGEREF _Toc137118253 \h </w:instrText>
      </w:r>
      <w:r>
        <w:rPr>
          <w:noProof/>
        </w:rPr>
      </w:r>
      <w:r>
        <w:rPr>
          <w:noProof/>
        </w:rPr>
        <w:fldChar w:fldCharType="separate"/>
      </w:r>
      <w:r>
        <w:rPr>
          <w:noProof/>
        </w:rPr>
        <w:t>15</w:t>
      </w:r>
      <w:r>
        <w:rPr>
          <w:noProof/>
        </w:rPr>
        <w:fldChar w:fldCharType="end"/>
      </w:r>
    </w:p>
    <w:p w14:paraId="78E10054" w14:textId="6D9F040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5.13</w:t>
      </w:r>
      <w:r>
        <w:rPr>
          <w:rFonts w:asciiTheme="minorHAnsi" w:eastAsiaTheme="minorEastAsia" w:hAnsiTheme="minorHAnsi" w:cstheme="minorBidi"/>
          <w:noProof/>
          <w:kern w:val="2"/>
          <w:sz w:val="22"/>
          <w:szCs w:val="22"/>
          <w14:ligatures w14:val="standardContextual"/>
        </w:rPr>
        <w:tab/>
      </w:r>
      <w:r>
        <w:rPr>
          <w:noProof/>
        </w:rPr>
        <w:t>Trust Protector Compensation</w:t>
      </w:r>
      <w:r>
        <w:rPr>
          <w:noProof/>
        </w:rPr>
        <w:tab/>
      </w:r>
      <w:r>
        <w:rPr>
          <w:noProof/>
        </w:rPr>
        <w:fldChar w:fldCharType="begin"/>
      </w:r>
      <w:r>
        <w:rPr>
          <w:noProof/>
        </w:rPr>
        <w:instrText xml:space="preserve"> PAGEREF _Toc137118254 \h </w:instrText>
      </w:r>
      <w:r>
        <w:rPr>
          <w:noProof/>
        </w:rPr>
      </w:r>
      <w:r>
        <w:rPr>
          <w:noProof/>
        </w:rPr>
        <w:fldChar w:fldCharType="separate"/>
      </w:r>
      <w:r>
        <w:rPr>
          <w:noProof/>
        </w:rPr>
        <w:t>15</w:t>
      </w:r>
      <w:r>
        <w:rPr>
          <w:noProof/>
        </w:rPr>
        <w:fldChar w:fldCharType="end"/>
      </w:r>
    </w:p>
    <w:p w14:paraId="6AD67E97" w14:textId="3C0B0C1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5.14</w:t>
      </w:r>
      <w:r>
        <w:rPr>
          <w:rFonts w:asciiTheme="minorHAnsi" w:eastAsiaTheme="minorEastAsia" w:hAnsiTheme="minorHAnsi" w:cstheme="minorBidi"/>
          <w:noProof/>
          <w:kern w:val="2"/>
          <w:sz w:val="22"/>
          <w:szCs w:val="22"/>
          <w14:ligatures w14:val="standardContextual"/>
        </w:rPr>
        <w:tab/>
      </w:r>
      <w:r>
        <w:rPr>
          <w:noProof/>
        </w:rPr>
        <w:t>Right to Examine Trust Records</w:t>
      </w:r>
      <w:r>
        <w:rPr>
          <w:noProof/>
        </w:rPr>
        <w:tab/>
      </w:r>
      <w:r>
        <w:rPr>
          <w:noProof/>
        </w:rPr>
        <w:fldChar w:fldCharType="begin"/>
      </w:r>
      <w:r>
        <w:rPr>
          <w:noProof/>
        </w:rPr>
        <w:instrText xml:space="preserve"> PAGEREF _Toc137118255 \h </w:instrText>
      </w:r>
      <w:r>
        <w:rPr>
          <w:noProof/>
        </w:rPr>
      </w:r>
      <w:r>
        <w:rPr>
          <w:noProof/>
        </w:rPr>
        <w:fldChar w:fldCharType="separate"/>
      </w:r>
      <w:r>
        <w:rPr>
          <w:noProof/>
        </w:rPr>
        <w:t>15</w:t>
      </w:r>
      <w:r>
        <w:rPr>
          <w:noProof/>
        </w:rPr>
        <w:fldChar w:fldCharType="end"/>
      </w:r>
    </w:p>
    <w:p w14:paraId="41C34C3C" w14:textId="331400C6"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5.15</w:t>
      </w:r>
      <w:r>
        <w:rPr>
          <w:rFonts w:asciiTheme="minorHAnsi" w:eastAsiaTheme="minorEastAsia" w:hAnsiTheme="minorHAnsi" w:cstheme="minorBidi"/>
          <w:noProof/>
          <w:kern w:val="2"/>
          <w:sz w:val="22"/>
          <w:szCs w:val="22"/>
          <w14:ligatures w14:val="standardContextual"/>
        </w:rPr>
        <w:tab/>
      </w:r>
      <w:r>
        <w:rPr>
          <w:noProof/>
        </w:rPr>
        <w:t>Employment of Professionals</w:t>
      </w:r>
      <w:r>
        <w:rPr>
          <w:noProof/>
        </w:rPr>
        <w:tab/>
      </w:r>
      <w:r>
        <w:rPr>
          <w:noProof/>
        </w:rPr>
        <w:fldChar w:fldCharType="begin"/>
      </w:r>
      <w:r>
        <w:rPr>
          <w:noProof/>
        </w:rPr>
        <w:instrText xml:space="preserve"> PAGEREF _Toc137118256 \h </w:instrText>
      </w:r>
      <w:r>
        <w:rPr>
          <w:noProof/>
        </w:rPr>
      </w:r>
      <w:r>
        <w:rPr>
          <w:noProof/>
        </w:rPr>
        <w:fldChar w:fldCharType="separate"/>
      </w:r>
      <w:r>
        <w:rPr>
          <w:noProof/>
        </w:rPr>
        <w:t>15</w:t>
      </w:r>
      <w:r>
        <w:rPr>
          <w:noProof/>
        </w:rPr>
        <w:fldChar w:fldCharType="end"/>
      </w:r>
    </w:p>
    <w:p w14:paraId="7C506A7E" w14:textId="1ADD5EAC"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t>Article Six</w:t>
      </w:r>
      <w:r>
        <w:rPr>
          <w:noProof/>
        </w:rPr>
        <w:tab/>
        <w:t>Administration of Trust Property</w:t>
      </w:r>
      <w:r>
        <w:rPr>
          <w:noProof/>
        </w:rPr>
        <w:tab/>
      </w:r>
      <w:r>
        <w:rPr>
          <w:noProof/>
        </w:rPr>
        <w:fldChar w:fldCharType="begin"/>
      </w:r>
      <w:r>
        <w:rPr>
          <w:noProof/>
        </w:rPr>
        <w:instrText xml:space="preserve"> PAGEREF _Toc137118257 \h </w:instrText>
      </w:r>
      <w:r>
        <w:rPr>
          <w:noProof/>
        </w:rPr>
      </w:r>
      <w:r>
        <w:rPr>
          <w:noProof/>
        </w:rPr>
        <w:fldChar w:fldCharType="separate"/>
      </w:r>
      <w:r>
        <w:rPr>
          <w:noProof/>
        </w:rPr>
        <w:t>16</w:t>
      </w:r>
      <w:r>
        <w:rPr>
          <w:noProof/>
        </w:rPr>
        <w:fldChar w:fldCharType="end"/>
      </w:r>
    </w:p>
    <w:p w14:paraId="341255AA" w14:textId="63834451"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6.01</w:t>
      </w:r>
      <w:r>
        <w:rPr>
          <w:rFonts w:asciiTheme="minorHAnsi" w:eastAsiaTheme="minorEastAsia" w:hAnsiTheme="minorHAnsi" w:cstheme="minorBidi"/>
          <w:noProof/>
          <w:kern w:val="2"/>
          <w:sz w:val="22"/>
          <w:szCs w:val="22"/>
          <w14:ligatures w14:val="standardContextual"/>
        </w:rPr>
        <w:tab/>
      </w:r>
      <w:r>
        <w:rPr>
          <w:noProof/>
        </w:rPr>
        <w:t>Distribution of Income and Principal</w:t>
      </w:r>
      <w:r>
        <w:rPr>
          <w:noProof/>
        </w:rPr>
        <w:tab/>
      </w:r>
      <w:r>
        <w:rPr>
          <w:noProof/>
        </w:rPr>
        <w:fldChar w:fldCharType="begin"/>
      </w:r>
      <w:r>
        <w:rPr>
          <w:noProof/>
        </w:rPr>
        <w:instrText xml:space="preserve"> PAGEREF _Toc137118258 \h </w:instrText>
      </w:r>
      <w:r>
        <w:rPr>
          <w:noProof/>
        </w:rPr>
      </w:r>
      <w:r>
        <w:rPr>
          <w:noProof/>
        </w:rPr>
        <w:fldChar w:fldCharType="separate"/>
      </w:r>
      <w:r>
        <w:rPr>
          <w:noProof/>
        </w:rPr>
        <w:t>16</w:t>
      </w:r>
      <w:r>
        <w:rPr>
          <w:noProof/>
        </w:rPr>
        <w:fldChar w:fldCharType="end"/>
      </w:r>
    </w:p>
    <w:p w14:paraId="3E6D3832" w14:textId="461C6F3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6.02</w:t>
      </w:r>
      <w:r>
        <w:rPr>
          <w:rFonts w:asciiTheme="minorHAnsi" w:eastAsiaTheme="minorEastAsia" w:hAnsiTheme="minorHAnsi" w:cstheme="minorBidi"/>
          <w:noProof/>
          <w:kern w:val="2"/>
          <w:sz w:val="22"/>
          <w:szCs w:val="22"/>
          <w14:ligatures w14:val="standardContextual"/>
        </w:rPr>
        <w:tab/>
      </w:r>
      <w:r>
        <w:rPr>
          <w:noProof/>
        </w:rPr>
        <w:t>Guidelines for Distributions</w:t>
      </w:r>
      <w:r>
        <w:rPr>
          <w:noProof/>
        </w:rPr>
        <w:tab/>
      </w:r>
      <w:r>
        <w:rPr>
          <w:noProof/>
        </w:rPr>
        <w:fldChar w:fldCharType="begin"/>
      </w:r>
      <w:r>
        <w:rPr>
          <w:noProof/>
        </w:rPr>
        <w:instrText xml:space="preserve"> PAGEREF _Toc137118259 \h </w:instrText>
      </w:r>
      <w:r>
        <w:rPr>
          <w:noProof/>
        </w:rPr>
      </w:r>
      <w:r>
        <w:rPr>
          <w:noProof/>
        </w:rPr>
        <w:fldChar w:fldCharType="separate"/>
      </w:r>
      <w:r>
        <w:rPr>
          <w:noProof/>
        </w:rPr>
        <w:t>17</w:t>
      </w:r>
      <w:r>
        <w:rPr>
          <w:noProof/>
        </w:rPr>
        <w:fldChar w:fldCharType="end"/>
      </w:r>
    </w:p>
    <w:p w14:paraId="7F119D0B" w14:textId="72FD2A8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6.03</w:t>
      </w:r>
      <w:r>
        <w:rPr>
          <w:rFonts w:asciiTheme="minorHAnsi" w:eastAsiaTheme="minorEastAsia" w:hAnsiTheme="minorHAnsi" w:cstheme="minorBidi"/>
          <w:noProof/>
          <w:kern w:val="2"/>
          <w:sz w:val="22"/>
          <w:szCs w:val="22"/>
          <w14:ligatures w14:val="standardContextual"/>
        </w:rPr>
        <w:tab/>
      </w:r>
      <w:r>
        <w:rPr>
          <w:noProof/>
        </w:rPr>
        <w:t>Definition of Contribution</w:t>
      </w:r>
      <w:r>
        <w:rPr>
          <w:noProof/>
        </w:rPr>
        <w:tab/>
      </w:r>
      <w:r>
        <w:rPr>
          <w:noProof/>
        </w:rPr>
        <w:fldChar w:fldCharType="begin"/>
      </w:r>
      <w:r>
        <w:rPr>
          <w:noProof/>
        </w:rPr>
        <w:instrText xml:space="preserve"> PAGEREF _Toc137118260 \h </w:instrText>
      </w:r>
      <w:r>
        <w:rPr>
          <w:noProof/>
        </w:rPr>
      </w:r>
      <w:r>
        <w:rPr>
          <w:noProof/>
        </w:rPr>
        <w:fldChar w:fldCharType="separate"/>
      </w:r>
      <w:r>
        <w:rPr>
          <w:noProof/>
        </w:rPr>
        <w:t>17</w:t>
      </w:r>
      <w:r>
        <w:rPr>
          <w:noProof/>
        </w:rPr>
        <w:fldChar w:fldCharType="end"/>
      </w:r>
    </w:p>
    <w:p w14:paraId="61C2A8C1" w14:textId="0AE0A0F0"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6.04</w:t>
      </w:r>
      <w:r>
        <w:rPr>
          <w:rFonts w:asciiTheme="minorHAnsi" w:eastAsiaTheme="minorEastAsia" w:hAnsiTheme="minorHAnsi" w:cstheme="minorBidi"/>
          <w:noProof/>
          <w:kern w:val="2"/>
          <w:sz w:val="22"/>
          <w:szCs w:val="22"/>
          <w14:ligatures w14:val="standardContextual"/>
        </w:rPr>
        <w:tab/>
      </w:r>
      <w:r>
        <w:rPr>
          <w:noProof/>
        </w:rPr>
        <w:t>Administration on Death of all Lifetime Beneficiaries</w:t>
      </w:r>
      <w:r>
        <w:rPr>
          <w:noProof/>
        </w:rPr>
        <w:tab/>
      </w:r>
      <w:r>
        <w:rPr>
          <w:noProof/>
        </w:rPr>
        <w:fldChar w:fldCharType="begin"/>
      </w:r>
      <w:r>
        <w:rPr>
          <w:noProof/>
        </w:rPr>
        <w:instrText xml:space="preserve"> PAGEREF _Toc137118261 \h </w:instrText>
      </w:r>
      <w:r>
        <w:rPr>
          <w:noProof/>
        </w:rPr>
      </w:r>
      <w:r>
        <w:rPr>
          <w:noProof/>
        </w:rPr>
        <w:fldChar w:fldCharType="separate"/>
      </w:r>
      <w:r>
        <w:rPr>
          <w:noProof/>
        </w:rPr>
        <w:t>17</w:t>
      </w:r>
      <w:r>
        <w:rPr>
          <w:noProof/>
        </w:rPr>
        <w:fldChar w:fldCharType="end"/>
      </w:r>
    </w:p>
    <w:p w14:paraId="03D0D466" w14:textId="575366A8"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t>Article Seven</w:t>
      </w:r>
      <w:r>
        <w:rPr>
          <w:noProof/>
        </w:rPr>
        <w:tab/>
        <w:t>Administration of Remaining Trust Property</w:t>
      </w:r>
      <w:r>
        <w:rPr>
          <w:noProof/>
        </w:rPr>
        <w:tab/>
      </w:r>
      <w:r>
        <w:rPr>
          <w:noProof/>
        </w:rPr>
        <w:fldChar w:fldCharType="begin"/>
      </w:r>
      <w:r>
        <w:rPr>
          <w:noProof/>
        </w:rPr>
        <w:instrText xml:space="preserve"> PAGEREF _Toc137118262 \h </w:instrText>
      </w:r>
      <w:r>
        <w:rPr>
          <w:noProof/>
        </w:rPr>
      </w:r>
      <w:r>
        <w:rPr>
          <w:noProof/>
        </w:rPr>
        <w:fldChar w:fldCharType="separate"/>
      </w:r>
      <w:r>
        <w:rPr>
          <w:noProof/>
        </w:rPr>
        <w:t>17</w:t>
      </w:r>
      <w:r>
        <w:rPr>
          <w:noProof/>
        </w:rPr>
        <w:fldChar w:fldCharType="end"/>
      </w:r>
    </w:p>
    <w:p w14:paraId="7D711030" w14:textId="5D1F4F9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7.01</w:t>
      </w:r>
      <w:r>
        <w:rPr>
          <w:rFonts w:asciiTheme="minorHAnsi" w:eastAsiaTheme="minorEastAsia" w:hAnsiTheme="minorHAnsi" w:cstheme="minorBidi"/>
          <w:noProof/>
          <w:kern w:val="2"/>
          <w:sz w:val="22"/>
          <w:szCs w:val="22"/>
          <w14:ligatures w14:val="standardContextual"/>
        </w:rPr>
        <w:tab/>
      </w:r>
      <w:r>
        <w:rPr>
          <w:noProof/>
        </w:rPr>
        <w:t>Division into Trust Shares</w:t>
      </w:r>
      <w:r>
        <w:rPr>
          <w:noProof/>
        </w:rPr>
        <w:tab/>
      </w:r>
      <w:r>
        <w:rPr>
          <w:noProof/>
        </w:rPr>
        <w:fldChar w:fldCharType="begin"/>
      </w:r>
      <w:r>
        <w:rPr>
          <w:noProof/>
        </w:rPr>
        <w:instrText xml:space="preserve"> PAGEREF _Toc137118263 \h </w:instrText>
      </w:r>
      <w:r>
        <w:rPr>
          <w:noProof/>
        </w:rPr>
      </w:r>
      <w:r>
        <w:rPr>
          <w:noProof/>
        </w:rPr>
        <w:fldChar w:fldCharType="separate"/>
      </w:r>
      <w:r>
        <w:rPr>
          <w:noProof/>
        </w:rPr>
        <w:t>17</w:t>
      </w:r>
      <w:r>
        <w:rPr>
          <w:noProof/>
        </w:rPr>
        <w:fldChar w:fldCharType="end"/>
      </w:r>
    </w:p>
    <w:p w14:paraId="7586F80C" w14:textId="088929A5"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7.02</w:t>
      </w:r>
      <w:r>
        <w:rPr>
          <w:rFonts w:asciiTheme="minorHAnsi" w:eastAsiaTheme="minorEastAsia" w:hAnsiTheme="minorHAnsi" w:cstheme="minorBidi"/>
          <w:noProof/>
          <w:kern w:val="2"/>
          <w:sz w:val="22"/>
          <w:szCs w:val="22"/>
          <w14:ligatures w14:val="standardContextual"/>
        </w:rPr>
        <w:tab/>
      </w:r>
      <w:r>
        <w:rPr>
          <w:noProof/>
        </w:rPr>
        <w:t>Administration of a Descendant’s Trust</w:t>
      </w:r>
      <w:r>
        <w:rPr>
          <w:noProof/>
        </w:rPr>
        <w:tab/>
      </w:r>
      <w:r>
        <w:rPr>
          <w:noProof/>
        </w:rPr>
        <w:fldChar w:fldCharType="begin"/>
      </w:r>
      <w:r>
        <w:rPr>
          <w:noProof/>
        </w:rPr>
        <w:instrText xml:space="preserve"> PAGEREF _Toc137118264 \h </w:instrText>
      </w:r>
      <w:r>
        <w:rPr>
          <w:noProof/>
        </w:rPr>
      </w:r>
      <w:r>
        <w:rPr>
          <w:noProof/>
        </w:rPr>
        <w:fldChar w:fldCharType="separate"/>
      </w:r>
      <w:r>
        <w:rPr>
          <w:noProof/>
        </w:rPr>
        <w:t>17</w:t>
      </w:r>
      <w:r>
        <w:rPr>
          <w:noProof/>
        </w:rPr>
        <w:fldChar w:fldCharType="end"/>
      </w:r>
    </w:p>
    <w:p w14:paraId="55E6D2E1" w14:textId="62C1EF4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7.03</w:t>
      </w:r>
      <w:r>
        <w:rPr>
          <w:rFonts w:asciiTheme="minorHAnsi" w:eastAsiaTheme="minorEastAsia" w:hAnsiTheme="minorHAnsi" w:cstheme="minorBidi"/>
          <w:noProof/>
          <w:kern w:val="2"/>
          <w:sz w:val="22"/>
          <w:szCs w:val="22"/>
          <w14:ligatures w14:val="standardContextual"/>
        </w:rPr>
        <w:tab/>
      </w:r>
      <w:r>
        <w:rPr>
          <w:noProof/>
        </w:rPr>
        <w:t>Primary Beneficiary’s Testamentary Power of Appointment</w:t>
      </w:r>
      <w:r>
        <w:rPr>
          <w:noProof/>
        </w:rPr>
        <w:tab/>
      </w:r>
      <w:r>
        <w:rPr>
          <w:noProof/>
        </w:rPr>
        <w:fldChar w:fldCharType="begin"/>
      </w:r>
      <w:r>
        <w:rPr>
          <w:noProof/>
        </w:rPr>
        <w:instrText xml:space="preserve"> PAGEREF _Toc137118265 \h </w:instrText>
      </w:r>
      <w:r>
        <w:rPr>
          <w:noProof/>
        </w:rPr>
      </w:r>
      <w:r>
        <w:rPr>
          <w:noProof/>
        </w:rPr>
        <w:fldChar w:fldCharType="separate"/>
      </w:r>
      <w:r>
        <w:rPr>
          <w:noProof/>
        </w:rPr>
        <w:t>18</w:t>
      </w:r>
      <w:r>
        <w:rPr>
          <w:noProof/>
        </w:rPr>
        <w:fldChar w:fldCharType="end"/>
      </w:r>
    </w:p>
    <w:p w14:paraId="1334D895" w14:textId="3878FC4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7.04</w:t>
      </w:r>
      <w:r>
        <w:rPr>
          <w:rFonts w:asciiTheme="minorHAnsi" w:eastAsiaTheme="minorEastAsia" w:hAnsiTheme="minorHAnsi" w:cstheme="minorBidi"/>
          <w:noProof/>
          <w:kern w:val="2"/>
          <w:sz w:val="22"/>
          <w:szCs w:val="22"/>
          <w14:ligatures w14:val="standardContextual"/>
        </w:rPr>
        <w:tab/>
      </w:r>
      <w:r>
        <w:rPr>
          <w:noProof/>
        </w:rPr>
        <w:t>Primary Beneficiary’s Death</w:t>
      </w:r>
      <w:r>
        <w:rPr>
          <w:noProof/>
        </w:rPr>
        <w:tab/>
      </w:r>
      <w:r>
        <w:rPr>
          <w:noProof/>
        </w:rPr>
        <w:fldChar w:fldCharType="begin"/>
      </w:r>
      <w:r>
        <w:rPr>
          <w:noProof/>
        </w:rPr>
        <w:instrText xml:space="preserve"> PAGEREF _Toc137118266 \h </w:instrText>
      </w:r>
      <w:r>
        <w:rPr>
          <w:noProof/>
        </w:rPr>
      </w:r>
      <w:r>
        <w:rPr>
          <w:noProof/>
        </w:rPr>
        <w:fldChar w:fldCharType="separate"/>
      </w:r>
      <w:r>
        <w:rPr>
          <w:noProof/>
        </w:rPr>
        <w:t>19</w:t>
      </w:r>
      <w:r>
        <w:rPr>
          <w:noProof/>
        </w:rPr>
        <w:fldChar w:fldCharType="end"/>
      </w:r>
    </w:p>
    <w:p w14:paraId="6D65939C" w14:textId="47405039" w:rsidR="002420E0" w:rsidRDefault="002420E0" w:rsidP="002420E0">
      <w:pPr>
        <w:pStyle w:val="TOC2"/>
        <w:rPr>
          <w:rFonts w:asciiTheme="minorHAnsi" w:eastAsiaTheme="minorEastAsia" w:hAnsiTheme="minorHAnsi" w:cstheme="minorBidi"/>
          <w:noProof/>
          <w:kern w:val="2"/>
          <w:sz w:val="22"/>
          <w:szCs w:val="22"/>
          <w14:ligatures w14:val="standardContextual"/>
        </w:rPr>
      </w:pPr>
      <w:r w:rsidRPr="00B706AF">
        <w:rPr>
          <w:noProof/>
          <w:spacing w:val="-8"/>
        </w:rPr>
        <w:t>Section 7.05</w:t>
      </w:r>
      <w:r>
        <w:rPr>
          <w:rFonts w:asciiTheme="minorHAnsi" w:eastAsiaTheme="minorEastAsia" w:hAnsiTheme="minorHAnsi" w:cstheme="minorBidi"/>
          <w:noProof/>
          <w:kern w:val="2"/>
          <w:sz w:val="22"/>
          <w:szCs w:val="22"/>
          <w14:ligatures w14:val="standardContextual"/>
        </w:rPr>
        <w:tab/>
      </w:r>
      <w:r w:rsidRPr="00B706AF">
        <w:rPr>
          <w:noProof/>
          <w:spacing w:val="-8"/>
        </w:rPr>
        <w:t>General Power of Appointment Over Property Subject to Taxable GSTs</w:t>
      </w:r>
      <w:r>
        <w:rPr>
          <w:noProof/>
        </w:rPr>
        <w:tab/>
      </w:r>
      <w:r>
        <w:rPr>
          <w:noProof/>
        </w:rPr>
        <w:fldChar w:fldCharType="begin"/>
      </w:r>
      <w:r>
        <w:rPr>
          <w:noProof/>
        </w:rPr>
        <w:instrText xml:space="preserve"> PAGEREF _Toc137118267 \h </w:instrText>
      </w:r>
      <w:r>
        <w:rPr>
          <w:noProof/>
        </w:rPr>
      </w:r>
      <w:r>
        <w:rPr>
          <w:noProof/>
        </w:rPr>
        <w:fldChar w:fldCharType="separate"/>
      </w:r>
      <w:r>
        <w:rPr>
          <w:noProof/>
        </w:rPr>
        <w:t>19</w:t>
      </w:r>
      <w:r>
        <w:rPr>
          <w:noProof/>
        </w:rPr>
        <w:fldChar w:fldCharType="end"/>
      </w:r>
    </w:p>
    <w:p w14:paraId="6CDCAC73" w14:textId="5CBF1D3F"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t>Article Eight</w:t>
      </w:r>
      <w:r>
        <w:rPr>
          <w:noProof/>
        </w:rPr>
        <w:tab/>
        <w:t>Remote Contingent Distribution</w:t>
      </w:r>
      <w:r>
        <w:rPr>
          <w:noProof/>
        </w:rPr>
        <w:tab/>
      </w:r>
      <w:r>
        <w:rPr>
          <w:noProof/>
        </w:rPr>
        <w:fldChar w:fldCharType="begin"/>
      </w:r>
      <w:r>
        <w:rPr>
          <w:noProof/>
        </w:rPr>
        <w:instrText xml:space="preserve"> PAGEREF _Toc137118268 \h </w:instrText>
      </w:r>
      <w:r>
        <w:rPr>
          <w:noProof/>
        </w:rPr>
      </w:r>
      <w:r>
        <w:rPr>
          <w:noProof/>
        </w:rPr>
        <w:fldChar w:fldCharType="separate"/>
      </w:r>
      <w:r>
        <w:rPr>
          <w:noProof/>
        </w:rPr>
        <w:t>19</w:t>
      </w:r>
      <w:r>
        <w:rPr>
          <w:noProof/>
        </w:rPr>
        <w:fldChar w:fldCharType="end"/>
      </w:r>
    </w:p>
    <w:p w14:paraId="68D09D74" w14:textId="51E4B383"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t>Article Nine</w:t>
      </w:r>
      <w:r>
        <w:rPr>
          <w:noProof/>
        </w:rPr>
        <w:tab/>
        <w:t>Distributions to Underage and Incapacitated Beneficiaries</w:t>
      </w:r>
      <w:r>
        <w:rPr>
          <w:noProof/>
        </w:rPr>
        <w:tab/>
      </w:r>
      <w:r>
        <w:rPr>
          <w:noProof/>
        </w:rPr>
        <w:fldChar w:fldCharType="begin"/>
      </w:r>
      <w:r>
        <w:rPr>
          <w:noProof/>
        </w:rPr>
        <w:instrText xml:space="preserve"> PAGEREF _Toc137118269 \h </w:instrText>
      </w:r>
      <w:r>
        <w:rPr>
          <w:noProof/>
        </w:rPr>
      </w:r>
      <w:r>
        <w:rPr>
          <w:noProof/>
        </w:rPr>
        <w:fldChar w:fldCharType="separate"/>
      </w:r>
      <w:r>
        <w:rPr>
          <w:noProof/>
        </w:rPr>
        <w:t>20</w:t>
      </w:r>
      <w:r>
        <w:rPr>
          <w:noProof/>
        </w:rPr>
        <w:fldChar w:fldCharType="end"/>
      </w:r>
    </w:p>
    <w:p w14:paraId="263557B7" w14:textId="36BEC80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9.01</w:t>
      </w:r>
      <w:r>
        <w:rPr>
          <w:rFonts w:asciiTheme="minorHAnsi" w:eastAsiaTheme="minorEastAsia" w:hAnsiTheme="minorHAnsi" w:cstheme="minorBidi"/>
          <w:noProof/>
          <w:kern w:val="2"/>
          <w:sz w:val="22"/>
          <w:szCs w:val="22"/>
          <w14:ligatures w14:val="standardContextual"/>
        </w:rPr>
        <w:tab/>
      </w:r>
      <w:r w:rsidRPr="00B706AF">
        <w:rPr>
          <w:rFonts w:cs="Arial"/>
          <w:noProof/>
        </w:rPr>
        <w:t>Supplemental</w:t>
      </w:r>
      <w:r>
        <w:rPr>
          <w:noProof/>
        </w:rPr>
        <w:t xml:space="preserve"> Needs Trust</w:t>
      </w:r>
      <w:r>
        <w:rPr>
          <w:noProof/>
        </w:rPr>
        <w:tab/>
      </w:r>
      <w:r>
        <w:rPr>
          <w:noProof/>
        </w:rPr>
        <w:fldChar w:fldCharType="begin"/>
      </w:r>
      <w:r>
        <w:rPr>
          <w:noProof/>
        </w:rPr>
        <w:instrText xml:space="preserve"> PAGEREF _Toc137118270 \h </w:instrText>
      </w:r>
      <w:r>
        <w:rPr>
          <w:noProof/>
        </w:rPr>
      </w:r>
      <w:r>
        <w:rPr>
          <w:noProof/>
        </w:rPr>
        <w:fldChar w:fldCharType="separate"/>
      </w:r>
      <w:r>
        <w:rPr>
          <w:noProof/>
        </w:rPr>
        <w:t>20</w:t>
      </w:r>
      <w:r>
        <w:rPr>
          <w:noProof/>
        </w:rPr>
        <w:fldChar w:fldCharType="end"/>
      </w:r>
    </w:p>
    <w:p w14:paraId="6772C286" w14:textId="7874991F"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9.02</w:t>
      </w:r>
      <w:r>
        <w:rPr>
          <w:rFonts w:asciiTheme="minorHAnsi" w:eastAsiaTheme="minorEastAsia" w:hAnsiTheme="minorHAnsi" w:cstheme="minorBidi"/>
          <w:noProof/>
          <w:kern w:val="2"/>
          <w:sz w:val="22"/>
          <w:szCs w:val="22"/>
          <w14:ligatures w14:val="standardContextual"/>
        </w:rPr>
        <w:tab/>
      </w:r>
      <w:r>
        <w:rPr>
          <w:noProof/>
        </w:rPr>
        <w:t>Underage and Incapacitated Beneficiaries</w:t>
      </w:r>
      <w:r>
        <w:rPr>
          <w:noProof/>
        </w:rPr>
        <w:tab/>
      </w:r>
      <w:r>
        <w:rPr>
          <w:noProof/>
        </w:rPr>
        <w:fldChar w:fldCharType="begin"/>
      </w:r>
      <w:r>
        <w:rPr>
          <w:noProof/>
        </w:rPr>
        <w:instrText xml:space="preserve"> PAGEREF _Toc137118271 \h </w:instrText>
      </w:r>
      <w:r>
        <w:rPr>
          <w:noProof/>
        </w:rPr>
      </w:r>
      <w:r>
        <w:rPr>
          <w:noProof/>
        </w:rPr>
        <w:fldChar w:fldCharType="separate"/>
      </w:r>
      <w:r>
        <w:rPr>
          <w:noProof/>
        </w:rPr>
        <w:t>23</w:t>
      </w:r>
      <w:r>
        <w:rPr>
          <w:noProof/>
        </w:rPr>
        <w:fldChar w:fldCharType="end"/>
      </w:r>
    </w:p>
    <w:p w14:paraId="389D6D9D" w14:textId="0532C676"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9.03</w:t>
      </w:r>
      <w:r>
        <w:rPr>
          <w:rFonts w:asciiTheme="minorHAnsi" w:eastAsiaTheme="minorEastAsia" w:hAnsiTheme="minorHAnsi" w:cstheme="minorBidi"/>
          <w:noProof/>
          <w:kern w:val="2"/>
          <w:sz w:val="22"/>
          <w:szCs w:val="22"/>
          <w14:ligatures w14:val="standardContextual"/>
        </w:rPr>
        <w:tab/>
      </w:r>
      <w:r>
        <w:rPr>
          <w:noProof/>
        </w:rPr>
        <w:t>Methods of Distribution</w:t>
      </w:r>
      <w:r>
        <w:rPr>
          <w:noProof/>
        </w:rPr>
        <w:tab/>
      </w:r>
      <w:r>
        <w:rPr>
          <w:noProof/>
        </w:rPr>
        <w:fldChar w:fldCharType="begin"/>
      </w:r>
      <w:r>
        <w:rPr>
          <w:noProof/>
        </w:rPr>
        <w:instrText xml:space="preserve"> PAGEREF _Toc137118272 \h </w:instrText>
      </w:r>
      <w:r>
        <w:rPr>
          <w:noProof/>
        </w:rPr>
      </w:r>
      <w:r>
        <w:rPr>
          <w:noProof/>
        </w:rPr>
        <w:fldChar w:fldCharType="separate"/>
      </w:r>
      <w:r>
        <w:rPr>
          <w:noProof/>
        </w:rPr>
        <w:t>23</w:t>
      </w:r>
      <w:r>
        <w:rPr>
          <w:noProof/>
        </w:rPr>
        <w:fldChar w:fldCharType="end"/>
      </w:r>
    </w:p>
    <w:p w14:paraId="0A82FF33" w14:textId="176F795A"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9.04</w:t>
      </w:r>
      <w:r>
        <w:rPr>
          <w:rFonts w:asciiTheme="minorHAnsi" w:eastAsiaTheme="minorEastAsia" w:hAnsiTheme="minorHAnsi" w:cstheme="minorBidi"/>
          <w:noProof/>
          <w:kern w:val="2"/>
          <w:sz w:val="22"/>
          <w:szCs w:val="22"/>
          <w14:ligatures w14:val="standardContextual"/>
        </w:rPr>
        <w:tab/>
      </w:r>
      <w:r>
        <w:rPr>
          <w:noProof/>
        </w:rPr>
        <w:t>Retention in Trust</w:t>
      </w:r>
      <w:r>
        <w:rPr>
          <w:noProof/>
        </w:rPr>
        <w:tab/>
      </w:r>
      <w:r>
        <w:rPr>
          <w:noProof/>
        </w:rPr>
        <w:fldChar w:fldCharType="begin"/>
      </w:r>
      <w:r>
        <w:rPr>
          <w:noProof/>
        </w:rPr>
        <w:instrText xml:space="preserve"> PAGEREF _Toc137118273 \h </w:instrText>
      </w:r>
      <w:r>
        <w:rPr>
          <w:noProof/>
        </w:rPr>
      </w:r>
      <w:r>
        <w:rPr>
          <w:noProof/>
        </w:rPr>
        <w:fldChar w:fldCharType="separate"/>
      </w:r>
      <w:r>
        <w:rPr>
          <w:noProof/>
        </w:rPr>
        <w:t>23</w:t>
      </w:r>
      <w:r>
        <w:rPr>
          <w:noProof/>
        </w:rPr>
        <w:fldChar w:fldCharType="end"/>
      </w:r>
    </w:p>
    <w:p w14:paraId="5E84EEDD" w14:textId="1612B041"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9.05</w:t>
      </w:r>
      <w:r>
        <w:rPr>
          <w:rFonts w:asciiTheme="minorHAnsi" w:eastAsiaTheme="minorEastAsia" w:hAnsiTheme="minorHAnsi" w:cstheme="minorBidi"/>
          <w:noProof/>
          <w:kern w:val="2"/>
          <w:sz w:val="22"/>
          <w:szCs w:val="22"/>
          <w14:ligatures w14:val="standardContextual"/>
        </w:rPr>
        <w:tab/>
      </w:r>
      <w:r>
        <w:rPr>
          <w:noProof/>
        </w:rPr>
        <w:t>Application of Article</w:t>
      </w:r>
      <w:r>
        <w:rPr>
          <w:noProof/>
        </w:rPr>
        <w:tab/>
      </w:r>
      <w:r>
        <w:rPr>
          <w:noProof/>
        </w:rPr>
        <w:fldChar w:fldCharType="begin"/>
      </w:r>
      <w:r>
        <w:rPr>
          <w:noProof/>
        </w:rPr>
        <w:instrText xml:space="preserve"> PAGEREF _Toc137118274 \h </w:instrText>
      </w:r>
      <w:r>
        <w:rPr>
          <w:noProof/>
        </w:rPr>
      </w:r>
      <w:r>
        <w:rPr>
          <w:noProof/>
        </w:rPr>
        <w:fldChar w:fldCharType="separate"/>
      </w:r>
      <w:r>
        <w:rPr>
          <w:noProof/>
        </w:rPr>
        <w:t>24</w:t>
      </w:r>
      <w:r>
        <w:rPr>
          <w:noProof/>
        </w:rPr>
        <w:fldChar w:fldCharType="end"/>
      </w:r>
    </w:p>
    <w:p w14:paraId="2CCC7BFD" w14:textId="7CA6A7D1"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lastRenderedPageBreak/>
        <w:t>Article Ten</w:t>
      </w:r>
      <w:r>
        <w:rPr>
          <w:noProof/>
        </w:rPr>
        <w:tab/>
        <w:t>Trust Administration</w:t>
      </w:r>
      <w:r>
        <w:rPr>
          <w:noProof/>
        </w:rPr>
        <w:tab/>
      </w:r>
      <w:r>
        <w:rPr>
          <w:noProof/>
        </w:rPr>
        <w:fldChar w:fldCharType="begin"/>
      </w:r>
      <w:r>
        <w:rPr>
          <w:noProof/>
        </w:rPr>
        <w:instrText xml:space="preserve"> PAGEREF _Toc137118275 \h </w:instrText>
      </w:r>
      <w:r>
        <w:rPr>
          <w:noProof/>
        </w:rPr>
      </w:r>
      <w:r>
        <w:rPr>
          <w:noProof/>
        </w:rPr>
        <w:fldChar w:fldCharType="separate"/>
      </w:r>
      <w:r>
        <w:rPr>
          <w:noProof/>
        </w:rPr>
        <w:t>24</w:t>
      </w:r>
      <w:r>
        <w:rPr>
          <w:noProof/>
        </w:rPr>
        <w:fldChar w:fldCharType="end"/>
      </w:r>
    </w:p>
    <w:p w14:paraId="3BBD5B5F" w14:textId="1379C04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10.01</w:t>
      </w:r>
      <w:r>
        <w:rPr>
          <w:rFonts w:asciiTheme="minorHAnsi" w:eastAsiaTheme="minorEastAsia" w:hAnsiTheme="minorHAnsi" w:cstheme="minorBidi"/>
          <w:noProof/>
          <w:kern w:val="2"/>
          <w:sz w:val="22"/>
          <w:szCs w:val="22"/>
          <w14:ligatures w14:val="standardContextual"/>
        </w:rPr>
        <w:tab/>
      </w:r>
      <w:r>
        <w:rPr>
          <w:noProof/>
        </w:rPr>
        <w:t>Distributions to Beneficiaries</w:t>
      </w:r>
      <w:r>
        <w:rPr>
          <w:noProof/>
        </w:rPr>
        <w:tab/>
      </w:r>
      <w:r>
        <w:rPr>
          <w:noProof/>
        </w:rPr>
        <w:fldChar w:fldCharType="begin"/>
      </w:r>
      <w:r>
        <w:rPr>
          <w:noProof/>
        </w:rPr>
        <w:instrText xml:space="preserve"> PAGEREF _Toc137118276 \h </w:instrText>
      </w:r>
      <w:r>
        <w:rPr>
          <w:noProof/>
        </w:rPr>
      </w:r>
      <w:r>
        <w:rPr>
          <w:noProof/>
        </w:rPr>
        <w:fldChar w:fldCharType="separate"/>
      </w:r>
      <w:r>
        <w:rPr>
          <w:noProof/>
        </w:rPr>
        <w:t>24</w:t>
      </w:r>
      <w:r>
        <w:rPr>
          <w:noProof/>
        </w:rPr>
        <w:fldChar w:fldCharType="end"/>
      </w:r>
    </w:p>
    <w:p w14:paraId="6A6729C5" w14:textId="70B0813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10.02</w:t>
      </w:r>
      <w:r>
        <w:rPr>
          <w:rFonts w:asciiTheme="minorHAnsi" w:eastAsiaTheme="minorEastAsia" w:hAnsiTheme="minorHAnsi" w:cstheme="minorBidi"/>
          <w:noProof/>
          <w:kern w:val="2"/>
          <w:sz w:val="22"/>
          <w:szCs w:val="22"/>
          <w14:ligatures w14:val="standardContextual"/>
        </w:rPr>
        <w:tab/>
      </w:r>
      <w:r>
        <w:rPr>
          <w:noProof/>
        </w:rPr>
        <w:t>Trust Decanting; Power to Appoint in Further Trust</w:t>
      </w:r>
      <w:r>
        <w:rPr>
          <w:noProof/>
        </w:rPr>
        <w:tab/>
      </w:r>
      <w:r>
        <w:rPr>
          <w:noProof/>
        </w:rPr>
        <w:fldChar w:fldCharType="begin"/>
      </w:r>
      <w:r>
        <w:rPr>
          <w:noProof/>
        </w:rPr>
        <w:instrText xml:space="preserve"> PAGEREF _Toc137118277 \h </w:instrText>
      </w:r>
      <w:r>
        <w:rPr>
          <w:noProof/>
        </w:rPr>
      </w:r>
      <w:r>
        <w:rPr>
          <w:noProof/>
        </w:rPr>
        <w:fldChar w:fldCharType="separate"/>
      </w:r>
      <w:r>
        <w:rPr>
          <w:noProof/>
        </w:rPr>
        <w:t>25</w:t>
      </w:r>
      <w:r>
        <w:rPr>
          <w:noProof/>
        </w:rPr>
        <w:fldChar w:fldCharType="end"/>
      </w:r>
    </w:p>
    <w:p w14:paraId="12BA57BD" w14:textId="4D4162CA"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10.03</w:t>
      </w:r>
      <w:r>
        <w:rPr>
          <w:rFonts w:asciiTheme="minorHAnsi" w:eastAsiaTheme="minorEastAsia" w:hAnsiTheme="minorHAnsi" w:cstheme="minorBidi"/>
          <w:noProof/>
          <w:kern w:val="2"/>
          <w:sz w:val="22"/>
          <w:szCs w:val="22"/>
          <w14:ligatures w14:val="standardContextual"/>
        </w:rPr>
        <w:tab/>
      </w:r>
      <w:r>
        <w:rPr>
          <w:noProof/>
        </w:rPr>
        <w:t>Beneficiary’s Status</w:t>
      </w:r>
      <w:r>
        <w:rPr>
          <w:noProof/>
        </w:rPr>
        <w:tab/>
      </w:r>
      <w:r>
        <w:rPr>
          <w:noProof/>
        </w:rPr>
        <w:fldChar w:fldCharType="begin"/>
      </w:r>
      <w:r>
        <w:rPr>
          <w:noProof/>
        </w:rPr>
        <w:instrText xml:space="preserve"> PAGEREF _Toc137118278 \h </w:instrText>
      </w:r>
      <w:r>
        <w:rPr>
          <w:noProof/>
        </w:rPr>
      </w:r>
      <w:r>
        <w:rPr>
          <w:noProof/>
        </w:rPr>
        <w:fldChar w:fldCharType="separate"/>
      </w:r>
      <w:r>
        <w:rPr>
          <w:noProof/>
        </w:rPr>
        <w:t>25</w:t>
      </w:r>
      <w:r>
        <w:rPr>
          <w:noProof/>
        </w:rPr>
        <w:fldChar w:fldCharType="end"/>
      </w:r>
    </w:p>
    <w:p w14:paraId="11C4BA17" w14:textId="734EEA60"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10.04</w:t>
      </w:r>
      <w:r>
        <w:rPr>
          <w:rFonts w:asciiTheme="minorHAnsi" w:eastAsiaTheme="minorEastAsia" w:hAnsiTheme="minorHAnsi" w:cstheme="minorBidi"/>
          <w:noProof/>
          <w:kern w:val="2"/>
          <w:sz w:val="22"/>
          <w:szCs w:val="22"/>
          <w14:ligatures w14:val="standardContextual"/>
        </w:rPr>
        <w:tab/>
      </w:r>
      <w:r>
        <w:rPr>
          <w:noProof/>
        </w:rPr>
        <w:t>No Court Proceedings</w:t>
      </w:r>
      <w:r>
        <w:rPr>
          <w:noProof/>
        </w:rPr>
        <w:tab/>
      </w:r>
      <w:r>
        <w:rPr>
          <w:noProof/>
        </w:rPr>
        <w:fldChar w:fldCharType="begin"/>
      </w:r>
      <w:r>
        <w:rPr>
          <w:noProof/>
        </w:rPr>
        <w:instrText xml:space="preserve"> PAGEREF _Toc137118279 \h </w:instrText>
      </w:r>
      <w:r>
        <w:rPr>
          <w:noProof/>
        </w:rPr>
      </w:r>
      <w:r>
        <w:rPr>
          <w:noProof/>
        </w:rPr>
        <w:fldChar w:fldCharType="separate"/>
      </w:r>
      <w:r>
        <w:rPr>
          <w:noProof/>
        </w:rPr>
        <w:t>26</w:t>
      </w:r>
      <w:r>
        <w:rPr>
          <w:noProof/>
        </w:rPr>
        <w:fldChar w:fldCharType="end"/>
      </w:r>
    </w:p>
    <w:p w14:paraId="4323C252" w14:textId="776C200B"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10.05</w:t>
      </w:r>
      <w:r>
        <w:rPr>
          <w:rFonts w:asciiTheme="minorHAnsi" w:eastAsiaTheme="minorEastAsia" w:hAnsiTheme="minorHAnsi" w:cstheme="minorBidi"/>
          <w:noProof/>
          <w:kern w:val="2"/>
          <w:sz w:val="22"/>
          <w:szCs w:val="22"/>
          <w14:ligatures w14:val="standardContextual"/>
        </w:rPr>
        <w:tab/>
      </w:r>
      <w:r>
        <w:rPr>
          <w:noProof/>
        </w:rPr>
        <w:t>No Bond</w:t>
      </w:r>
      <w:r>
        <w:rPr>
          <w:noProof/>
        </w:rPr>
        <w:tab/>
      </w:r>
      <w:r>
        <w:rPr>
          <w:noProof/>
        </w:rPr>
        <w:fldChar w:fldCharType="begin"/>
      </w:r>
      <w:r>
        <w:rPr>
          <w:noProof/>
        </w:rPr>
        <w:instrText xml:space="preserve"> PAGEREF _Toc137118280 \h </w:instrText>
      </w:r>
      <w:r>
        <w:rPr>
          <w:noProof/>
        </w:rPr>
      </w:r>
      <w:r>
        <w:rPr>
          <w:noProof/>
        </w:rPr>
        <w:fldChar w:fldCharType="separate"/>
      </w:r>
      <w:r>
        <w:rPr>
          <w:noProof/>
        </w:rPr>
        <w:t>26</w:t>
      </w:r>
      <w:r>
        <w:rPr>
          <w:noProof/>
        </w:rPr>
        <w:fldChar w:fldCharType="end"/>
      </w:r>
    </w:p>
    <w:p w14:paraId="4DE2A5F2" w14:textId="49E469B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10.06</w:t>
      </w:r>
      <w:r>
        <w:rPr>
          <w:rFonts w:asciiTheme="minorHAnsi" w:eastAsiaTheme="minorEastAsia" w:hAnsiTheme="minorHAnsi" w:cstheme="minorBidi"/>
          <w:noProof/>
          <w:kern w:val="2"/>
          <w:sz w:val="22"/>
          <w:szCs w:val="22"/>
          <w14:ligatures w14:val="standardContextual"/>
        </w:rPr>
        <w:tab/>
      </w:r>
      <w:r>
        <w:rPr>
          <w:noProof/>
        </w:rPr>
        <w:t>Exoneration of Trustee</w:t>
      </w:r>
      <w:r>
        <w:rPr>
          <w:noProof/>
        </w:rPr>
        <w:tab/>
      </w:r>
      <w:r>
        <w:rPr>
          <w:noProof/>
        </w:rPr>
        <w:fldChar w:fldCharType="begin"/>
      </w:r>
      <w:r>
        <w:rPr>
          <w:noProof/>
        </w:rPr>
        <w:instrText xml:space="preserve"> PAGEREF _Toc137118281 \h </w:instrText>
      </w:r>
      <w:r>
        <w:rPr>
          <w:noProof/>
        </w:rPr>
      </w:r>
      <w:r>
        <w:rPr>
          <w:noProof/>
        </w:rPr>
        <w:fldChar w:fldCharType="separate"/>
      </w:r>
      <w:r>
        <w:rPr>
          <w:noProof/>
        </w:rPr>
        <w:t>26</w:t>
      </w:r>
      <w:r>
        <w:rPr>
          <w:noProof/>
        </w:rPr>
        <w:fldChar w:fldCharType="end"/>
      </w:r>
    </w:p>
    <w:p w14:paraId="0B050CCF" w14:textId="2B2EECE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10.07</w:t>
      </w:r>
      <w:r>
        <w:rPr>
          <w:rFonts w:asciiTheme="minorHAnsi" w:eastAsiaTheme="minorEastAsia" w:hAnsiTheme="minorHAnsi" w:cstheme="minorBidi"/>
          <w:noProof/>
          <w:kern w:val="2"/>
          <w:sz w:val="22"/>
          <w:szCs w:val="22"/>
          <w14:ligatures w14:val="standardContextual"/>
        </w:rPr>
        <w:tab/>
      </w:r>
      <w:r>
        <w:rPr>
          <w:noProof/>
        </w:rPr>
        <w:t>Limitations on Trustee Liability</w:t>
      </w:r>
      <w:r>
        <w:rPr>
          <w:noProof/>
        </w:rPr>
        <w:tab/>
      </w:r>
      <w:r>
        <w:rPr>
          <w:noProof/>
        </w:rPr>
        <w:fldChar w:fldCharType="begin"/>
      </w:r>
      <w:r>
        <w:rPr>
          <w:noProof/>
        </w:rPr>
        <w:instrText xml:space="preserve"> PAGEREF _Toc137118282 \h </w:instrText>
      </w:r>
      <w:r>
        <w:rPr>
          <w:noProof/>
        </w:rPr>
      </w:r>
      <w:r>
        <w:rPr>
          <w:noProof/>
        </w:rPr>
        <w:fldChar w:fldCharType="separate"/>
      </w:r>
      <w:r>
        <w:rPr>
          <w:noProof/>
        </w:rPr>
        <w:t>26</w:t>
      </w:r>
      <w:r>
        <w:rPr>
          <w:noProof/>
        </w:rPr>
        <w:fldChar w:fldCharType="end"/>
      </w:r>
    </w:p>
    <w:p w14:paraId="5BC91725" w14:textId="1562EC5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10.08</w:t>
      </w:r>
      <w:r>
        <w:rPr>
          <w:rFonts w:asciiTheme="minorHAnsi" w:eastAsiaTheme="minorEastAsia" w:hAnsiTheme="minorHAnsi" w:cstheme="minorBidi"/>
          <w:noProof/>
          <w:kern w:val="2"/>
          <w:sz w:val="22"/>
          <w:szCs w:val="22"/>
          <w14:ligatures w14:val="standardContextual"/>
        </w:rPr>
        <w:tab/>
      </w:r>
      <w:r>
        <w:rPr>
          <w:noProof/>
        </w:rPr>
        <w:t>Trustee Compensation</w:t>
      </w:r>
      <w:r>
        <w:rPr>
          <w:noProof/>
        </w:rPr>
        <w:tab/>
      </w:r>
      <w:r>
        <w:rPr>
          <w:noProof/>
        </w:rPr>
        <w:fldChar w:fldCharType="begin"/>
      </w:r>
      <w:r>
        <w:rPr>
          <w:noProof/>
        </w:rPr>
        <w:instrText xml:space="preserve"> PAGEREF _Toc137118283 \h </w:instrText>
      </w:r>
      <w:r>
        <w:rPr>
          <w:noProof/>
        </w:rPr>
      </w:r>
      <w:r>
        <w:rPr>
          <w:noProof/>
        </w:rPr>
        <w:fldChar w:fldCharType="separate"/>
      </w:r>
      <w:r>
        <w:rPr>
          <w:noProof/>
        </w:rPr>
        <w:t>27</w:t>
      </w:r>
      <w:r>
        <w:rPr>
          <w:noProof/>
        </w:rPr>
        <w:fldChar w:fldCharType="end"/>
      </w:r>
    </w:p>
    <w:p w14:paraId="4C89DE40" w14:textId="5BDB6CF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10.09</w:t>
      </w:r>
      <w:r>
        <w:rPr>
          <w:rFonts w:asciiTheme="minorHAnsi" w:eastAsiaTheme="minorEastAsia" w:hAnsiTheme="minorHAnsi" w:cstheme="minorBidi"/>
          <w:noProof/>
          <w:kern w:val="2"/>
          <w:sz w:val="22"/>
          <w:szCs w:val="22"/>
          <w14:ligatures w14:val="standardContextual"/>
        </w:rPr>
        <w:tab/>
      </w:r>
      <w:r>
        <w:rPr>
          <w:noProof/>
        </w:rPr>
        <w:t>Employment of Professionals</w:t>
      </w:r>
      <w:r>
        <w:rPr>
          <w:noProof/>
        </w:rPr>
        <w:tab/>
      </w:r>
      <w:r>
        <w:rPr>
          <w:noProof/>
        </w:rPr>
        <w:fldChar w:fldCharType="begin"/>
      </w:r>
      <w:r>
        <w:rPr>
          <w:noProof/>
        </w:rPr>
        <w:instrText xml:space="preserve"> PAGEREF _Toc137118284 \h </w:instrText>
      </w:r>
      <w:r>
        <w:rPr>
          <w:noProof/>
        </w:rPr>
      </w:r>
      <w:r>
        <w:rPr>
          <w:noProof/>
        </w:rPr>
        <w:fldChar w:fldCharType="separate"/>
      </w:r>
      <w:r>
        <w:rPr>
          <w:noProof/>
        </w:rPr>
        <w:t>27</w:t>
      </w:r>
      <w:r>
        <w:rPr>
          <w:noProof/>
        </w:rPr>
        <w:fldChar w:fldCharType="end"/>
      </w:r>
    </w:p>
    <w:p w14:paraId="60202819" w14:textId="0CCB217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10.10</w:t>
      </w:r>
      <w:r>
        <w:rPr>
          <w:rFonts w:asciiTheme="minorHAnsi" w:eastAsiaTheme="minorEastAsia" w:hAnsiTheme="minorHAnsi" w:cstheme="minorBidi"/>
          <w:noProof/>
          <w:kern w:val="2"/>
          <w:sz w:val="22"/>
          <w:szCs w:val="22"/>
          <w14:ligatures w14:val="standardContextual"/>
        </w:rPr>
        <w:tab/>
      </w:r>
      <w:r>
        <w:rPr>
          <w:noProof/>
        </w:rPr>
        <w:t>Determination of Principal and Income</w:t>
      </w:r>
      <w:r>
        <w:rPr>
          <w:noProof/>
        </w:rPr>
        <w:tab/>
      </w:r>
      <w:r>
        <w:rPr>
          <w:noProof/>
        </w:rPr>
        <w:fldChar w:fldCharType="begin"/>
      </w:r>
      <w:r>
        <w:rPr>
          <w:noProof/>
        </w:rPr>
        <w:instrText xml:space="preserve"> PAGEREF _Toc137118285 \h </w:instrText>
      </w:r>
      <w:r>
        <w:rPr>
          <w:noProof/>
        </w:rPr>
      </w:r>
      <w:r>
        <w:rPr>
          <w:noProof/>
        </w:rPr>
        <w:fldChar w:fldCharType="separate"/>
      </w:r>
      <w:r>
        <w:rPr>
          <w:noProof/>
        </w:rPr>
        <w:t>28</w:t>
      </w:r>
      <w:r>
        <w:rPr>
          <w:noProof/>
        </w:rPr>
        <w:fldChar w:fldCharType="end"/>
      </w:r>
    </w:p>
    <w:p w14:paraId="4CAF21AB" w14:textId="6DECBE48"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10.11</w:t>
      </w:r>
      <w:r>
        <w:rPr>
          <w:rFonts w:asciiTheme="minorHAnsi" w:eastAsiaTheme="minorEastAsia" w:hAnsiTheme="minorHAnsi" w:cstheme="minorBidi"/>
          <w:noProof/>
          <w:kern w:val="2"/>
          <w:sz w:val="22"/>
          <w:szCs w:val="22"/>
          <w14:ligatures w14:val="standardContextual"/>
        </w:rPr>
        <w:tab/>
      </w:r>
      <w:r>
        <w:rPr>
          <w:noProof/>
        </w:rPr>
        <w:t>Trust Accounting</w:t>
      </w:r>
      <w:r>
        <w:rPr>
          <w:noProof/>
        </w:rPr>
        <w:tab/>
      </w:r>
      <w:r>
        <w:rPr>
          <w:noProof/>
        </w:rPr>
        <w:fldChar w:fldCharType="begin"/>
      </w:r>
      <w:r>
        <w:rPr>
          <w:noProof/>
        </w:rPr>
        <w:instrText xml:space="preserve"> PAGEREF _Toc137118286 \h </w:instrText>
      </w:r>
      <w:r>
        <w:rPr>
          <w:noProof/>
        </w:rPr>
      </w:r>
      <w:r>
        <w:rPr>
          <w:noProof/>
        </w:rPr>
        <w:fldChar w:fldCharType="separate"/>
      </w:r>
      <w:r>
        <w:rPr>
          <w:noProof/>
        </w:rPr>
        <w:t>28</w:t>
      </w:r>
      <w:r>
        <w:rPr>
          <w:noProof/>
        </w:rPr>
        <w:fldChar w:fldCharType="end"/>
      </w:r>
    </w:p>
    <w:p w14:paraId="75AB8E1C" w14:textId="3284BDCA"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10.12</w:t>
      </w:r>
      <w:r>
        <w:rPr>
          <w:rFonts w:asciiTheme="minorHAnsi" w:eastAsiaTheme="minorEastAsia" w:hAnsiTheme="minorHAnsi" w:cstheme="minorBidi"/>
          <w:noProof/>
          <w:kern w:val="2"/>
          <w:sz w:val="22"/>
          <w:szCs w:val="22"/>
          <w14:ligatures w14:val="standardContextual"/>
        </w:rPr>
        <w:tab/>
      </w:r>
      <w:r>
        <w:rPr>
          <w:noProof/>
        </w:rPr>
        <w:t>Information to Beneficiaries</w:t>
      </w:r>
      <w:r>
        <w:rPr>
          <w:noProof/>
        </w:rPr>
        <w:tab/>
      </w:r>
      <w:r>
        <w:rPr>
          <w:noProof/>
        </w:rPr>
        <w:fldChar w:fldCharType="begin"/>
      </w:r>
      <w:r>
        <w:rPr>
          <w:noProof/>
        </w:rPr>
        <w:instrText xml:space="preserve"> PAGEREF _Toc137118287 \h </w:instrText>
      </w:r>
      <w:r>
        <w:rPr>
          <w:noProof/>
        </w:rPr>
      </w:r>
      <w:r>
        <w:rPr>
          <w:noProof/>
        </w:rPr>
        <w:fldChar w:fldCharType="separate"/>
      </w:r>
      <w:r>
        <w:rPr>
          <w:noProof/>
        </w:rPr>
        <w:t>28</w:t>
      </w:r>
      <w:r>
        <w:rPr>
          <w:noProof/>
        </w:rPr>
        <w:fldChar w:fldCharType="end"/>
      </w:r>
    </w:p>
    <w:p w14:paraId="5177C514" w14:textId="3311C1AA"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10.13</w:t>
      </w:r>
      <w:r>
        <w:rPr>
          <w:rFonts w:asciiTheme="minorHAnsi" w:eastAsiaTheme="minorEastAsia" w:hAnsiTheme="minorHAnsi" w:cstheme="minorBidi"/>
          <w:noProof/>
          <w:kern w:val="2"/>
          <w:sz w:val="22"/>
          <w:szCs w:val="22"/>
          <w14:ligatures w14:val="standardContextual"/>
        </w:rPr>
        <w:tab/>
      </w:r>
      <w:r>
        <w:rPr>
          <w:noProof/>
        </w:rPr>
        <w:t>Action of Trustees and Delegation of Trustee Authority</w:t>
      </w:r>
      <w:r>
        <w:rPr>
          <w:noProof/>
        </w:rPr>
        <w:tab/>
      </w:r>
      <w:r>
        <w:rPr>
          <w:noProof/>
        </w:rPr>
        <w:fldChar w:fldCharType="begin"/>
      </w:r>
      <w:r>
        <w:rPr>
          <w:noProof/>
        </w:rPr>
        <w:instrText xml:space="preserve"> PAGEREF _Toc137118288 \h </w:instrText>
      </w:r>
      <w:r>
        <w:rPr>
          <w:noProof/>
        </w:rPr>
      </w:r>
      <w:r>
        <w:rPr>
          <w:noProof/>
        </w:rPr>
        <w:fldChar w:fldCharType="separate"/>
      </w:r>
      <w:r>
        <w:rPr>
          <w:noProof/>
        </w:rPr>
        <w:t>29</w:t>
      </w:r>
      <w:r>
        <w:rPr>
          <w:noProof/>
        </w:rPr>
        <w:fldChar w:fldCharType="end"/>
      </w:r>
    </w:p>
    <w:p w14:paraId="7AD0624F" w14:textId="0B3B9C1B"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10.14</w:t>
      </w:r>
      <w:r>
        <w:rPr>
          <w:rFonts w:asciiTheme="minorHAnsi" w:eastAsiaTheme="minorEastAsia" w:hAnsiTheme="minorHAnsi" w:cstheme="minorBidi"/>
          <w:noProof/>
          <w:kern w:val="2"/>
          <w:sz w:val="22"/>
          <w:szCs w:val="22"/>
          <w14:ligatures w14:val="standardContextual"/>
        </w:rPr>
        <w:tab/>
      </w:r>
      <w:r>
        <w:rPr>
          <w:noProof/>
        </w:rPr>
        <w:t>Trustee May Disclaim or Release Any Power</w:t>
      </w:r>
      <w:r>
        <w:rPr>
          <w:noProof/>
        </w:rPr>
        <w:tab/>
      </w:r>
      <w:r>
        <w:rPr>
          <w:noProof/>
        </w:rPr>
        <w:fldChar w:fldCharType="begin"/>
      </w:r>
      <w:r>
        <w:rPr>
          <w:noProof/>
        </w:rPr>
        <w:instrText xml:space="preserve"> PAGEREF _Toc137118289 \h </w:instrText>
      </w:r>
      <w:r>
        <w:rPr>
          <w:noProof/>
        </w:rPr>
      </w:r>
      <w:r>
        <w:rPr>
          <w:noProof/>
        </w:rPr>
        <w:fldChar w:fldCharType="separate"/>
      </w:r>
      <w:r>
        <w:rPr>
          <w:noProof/>
        </w:rPr>
        <w:t>29</w:t>
      </w:r>
      <w:r>
        <w:rPr>
          <w:noProof/>
        </w:rPr>
        <w:fldChar w:fldCharType="end"/>
      </w:r>
    </w:p>
    <w:p w14:paraId="27586CEF" w14:textId="501C63B1"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10.15</w:t>
      </w:r>
      <w:r>
        <w:rPr>
          <w:rFonts w:asciiTheme="minorHAnsi" w:eastAsiaTheme="minorEastAsia" w:hAnsiTheme="minorHAnsi" w:cstheme="minorBidi"/>
          <w:noProof/>
          <w:kern w:val="2"/>
          <w:sz w:val="22"/>
          <w:szCs w:val="22"/>
          <w14:ligatures w14:val="standardContextual"/>
        </w:rPr>
        <w:tab/>
      </w:r>
      <w:r>
        <w:rPr>
          <w:noProof/>
        </w:rPr>
        <w:t>Trustee May Execute a Power of Attorney</w:t>
      </w:r>
      <w:r>
        <w:rPr>
          <w:noProof/>
        </w:rPr>
        <w:tab/>
      </w:r>
      <w:r>
        <w:rPr>
          <w:noProof/>
        </w:rPr>
        <w:fldChar w:fldCharType="begin"/>
      </w:r>
      <w:r>
        <w:rPr>
          <w:noProof/>
        </w:rPr>
        <w:instrText xml:space="preserve"> PAGEREF _Toc137118290 \h </w:instrText>
      </w:r>
      <w:r>
        <w:rPr>
          <w:noProof/>
        </w:rPr>
      </w:r>
      <w:r>
        <w:rPr>
          <w:noProof/>
        </w:rPr>
        <w:fldChar w:fldCharType="separate"/>
      </w:r>
      <w:r>
        <w:rPr>
          <w:noProof/>
        </w:rPr>
        <w:t>29</w:t>
      </w:r>
      <w:r>
        <w:rPr>
          <w:noProof/>
        </w:rPr>
        <w:fldChar w:fldCharType="end"/>
      </w:r>
    </w:p>
    <w:p w14:paraId="0657C699" w14:textId="7EDFFAAD"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10.16</w:t>
      </w:r>
      <w:r>
        <w:rPr>
          <w:rFonts w:asciiTheme="minorHAnsi" w:eastAsiaTheme="minorEastAsia" w:hAnsiTheme="minorHAnsi" w:cstheme="minorBidi"/>
          <w:noProof/>
          <w:kern w:val="2"/>
          <w:sz w:val="22"/>
          <w:szCs w:val="22"/>
          <w14:ligatures w14:val="standardContextual"/>
        </w:rPr>
        <w:tab/>
      </w:r>
      <w:r>
        <w:rPr>
          <w:noProof/>
        </w:rPr>
        <w:t>Additions to Separate Trusts</w:t>
      </w:r>
      <w:r>
        <w:rPr>
          <w:noProof/>
        </w:rPr>
        <w:tab/>
      </w:r>
      <w:r>
        <w:rPr>
          <w:noProof/>
        </w:rPr>
        <w:fldChar w:fldCharType="begin"/>
      </w:r>
      <w:r>
        <w:rPr>
          <w:noProof/>
        </w:rPr>
        <w:instrText xml:space="preserve"> PAGEREF _Toc137118291 \h </w:instrText>
      </w:r>
      <w:r>
        <w:rPr>
          <w:noProof/>
        </w:rPr>
      </w:r>
      <w:r>
        <w:rPr>
          <w:noProof/>
        </w:rPr>
        <w:fldChar w:fldCharType="separate"/>
      </w:r>
      <w:r>
        <w:rPr>
          <w:noProof/>
        </w:rPr>
        <w:t>29</w:t>
      </w:r>
      <w:r>
        <w:rPr>
          <w:noProof/>
        </w:rPr>
        <w:fldChar w:fldCharType="end"/>
      </w:r>
    </w:p>
    <w:p w14:paraId="706A90C7" w14:textId="273D11F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10.17</w:t>
      </w:r>
      <w:r>
        <w:rPr>
          <w:rFonts w:asciiTheme="minorHAnsi" w:eastAsiaTheme="minorEastAsia" w:hAnsiTheme="minorHAnsi" w:cstheme="minorBidi"/>
          <w:noProof/>
          <w:kern w:val="2"/>
          <w:sz w:val="22"/>
          <w:szCs w:val="22"/>
          <w14:ligatures w14:val="standardContextual"/>
        </w:rPr>
        <w:tab/>
      </w:r>
      <w:r>
        <w:rPr>
          <w:noProof/>
        </w:rPr>
        <w:t>Authority to Merge or Sever Trusts</w:t>
      </w:r>
      <w:r>
        <w:rPr>
          <w:noProof/>
        </w:rPr>
        <w:tab/>
      </w:r>
      <w:r>
        <w:rPr>
          <w:noProof/>
        </w:rPr>
        <w:fldChar w:fldCharType="begin"/>
      </w:r>
      <w:r>
        <w:rPr>
          <w:noProof/>
        </w:rPr>
        <w:instrText xml:space="preserve"> PAGEREF _Toc137118292 \h </w:instrText>
      </w:r>
      <w:r>
        <w:rPr>
          <w:noProof/>
        </w:rPr>
      </w:r>
      <w:r>
        <w:rPr>
          <w:noProof/>
        </w:rPr>
        <w:fldChar w:fldCharType="separate"/>
      </w:r>
      <w:r>
        <w:rPr>
          <w:noProof/>
        </w:rPr>
        <w:t>30</w:t>
      </w:r>
      <w:r>
        <w:rPr>
          <w:noProof/>
        </w:rPr>
        <w:fldChar w:fldCharType="end"/>
      </w:r>
    </w:p>
    <w:p w14:paraId="43412126" w14:textId="76A76D8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10.18</w:t>
      </w:r>
      <w:r>
        <w:rPr>
          <w:rFonts w:asciiTheme="minorHAnsi" w:eastAsiaTheme="minorEastAsia" w:hAnsiTheme="minorHAnsi" w:cstheme="minorBidi"/>
          <w:noProof/>
          <w:kern w:val="2"/>
          <w:sz w:val="22"/>
          <w:szCs w:val="22"/>
          <w14:ligatures w14:val="standardContextual"/>
        </w:rPr>
        <w:tab/>
      </w:r>
      <w:r>
        <w:rPr>
          <w:noProof/>
        </w:rPr>
        <w:t>Authority to Terminate Trusts</w:t>
      </w:r>
      <w:r>
        <w:rPr>
          <w:noProof/>
        </w:rPr>
        <w:tab/>
      </w:r>
      <w:r>
        <w:rPr>
          <w:noProof/>
        </w:rPr>
        <w:fldChar w:fldCharType="begin"/>
      </w:r>
      <w:r>
        <w:rPr>
          <w:noProof/>
        </w:rPr>
        <w:instrText xml:space="preserve"> PAGEREF _Toc137118293 \h </w:instrText>
      </w:r>
      <w:r>
        <w:rPr>
          <w:noProof/>
        </w:rPr>
      </w:r>
      <w:r>
        <w:rPr>
          <w:noProof/>
        </w:rPr>
        <w:fldChar w:fldCharType="separate"/>
      </w:r>
      <w:r>
        <w:rPr>
          <w:noProof/>
        </w:rPr>
        <w:t>30</w:t>
      </w:r>
      <w:r>
        <w:rPr>
          <w:noProof/>
        </w:rPr>
        <w:fldChar w:fldCharType="end"/>
      </w:r>
    </w:p>
    <w:p w14:paraId="34A17636" w14:textId="2A278A5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10.19</w:t>
      </w:r>
      <w:r>
        <w:rPr>
          <w:rFonts w:asciiTheme="minorHAnsi" w:eastAsiaTheme="minorEastAsia" w:hAnsiTheme="minorHAnsi" w:cstheme="minorBidi"/>
          <w:noProof/>
          <w:kern w:val="2"/>
          <w:sz w:val="22"/>
          <w:szCs w:val="22"/>
          <w14:ligatures w14:val="standardContextual"/>
        </w:rPr>
        <w:tab/>
      </w:r>
      <w:r>
        <w:rPr>
          <w:noProof/>
        </w:rPr>
        <w:t>Merger of Corporate Fiduciary</w:t>
      </w:r>
      <w:r>
        <w:rPr>
          <w:noProof/>
        </w:rPr>
        <w:tab/>
      </w:r>
      <w:r>
        <w:rPr>
          <w:noProof/>
        </w:rPr>
        <w:fldChar w:fldCharType="begin"/>
      </w:r>
      <w:r>
        <w:rPr>
          <w:noProof/>
        </w:rPr>
        <w:instrText xml:space="preserve"> PAGEREF _Toc137118294 \h </w:instrText>
      </w:r>
      <w:r>
        <w:rPr>
          <w:noProof/>
        </w:rPr>
      </w:r>
      <w:r>
        <w:rPr>
          <w:noProof/>
        </w:rPr>
        <w:fldChar w:fldCharType="separate"/>
      </w:r>
      <w:r>
        <w:rPr>
          <w:noProof/>
        </w:rPr>
        <w:t>30</w:t>
      </w:r>
      <w:r>
        <w:rPr>
          <w:noProof/>
        </w:rPr>
        <w:fldChar w:fldCharType="end"/>
      </w:r>
    </w:p>
    <w:p w14:paraId="3140D36E" w14:textId="683FFD38"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10.20</w:t>
      </w:r>
      <w:r>
        <w:rPr>
          <w:rFonts w:asciiTheme="minorHAnsi" w:eastAsiaTheme="minorEastAsia" w:hAnsiTheme="minorHAnsi" w:cstheme="minorBidi"/>
          <w:noProof/>
          <w:kern w:val="2"/>
          <w:sz w:val="22"/>
          <w:szCs w:val="22"/>
          <w14:ligatures w14:val="standardContextual"/>
        </w:rPr>
        <w:tab/>
      </w:r>
      <w:r>
        <w:rPr>
          <w:noProof/>
        </w:rPr>
        <w:t>Funeral and Other Expenses of Beneficiary</w:t>
      </w:r>
      <w:r>
        <w:rPr>
          <w:noProof/>
        </w:rPr>
        <w:tab/>
      </w:r>
      <w:r>
        <w:rPr>
          <w:noProof/>
        </w:rPr>
        <w:fldChar w:fldCharType="begin"/>
      </w:r>
      <w:r>
        <w:rPr>
          <w:noProof/>
        </w:rPr>
        <w:instrText xml:space="preserve"> PAGEREF _Toc137118295 \h </w:instrText>
      </w:r>
      <w:r>
        <w:rPr>
          <w:noProof/>
        </w:rPr>
      </w:r>
      <w:r>
        <w:rPr>
          <w:noProof/>
        </w:rPr>
        <w:fldChar w:fldCharType="separate"/>
      </w:r>
      <w:r>
        <w:rPr>
          <w:noProof/>
        </w:rPr>
        <w:t>31</w:t>
      </w:r>
      <w:r>
        <w:rPr>
          <w:noProof/>
        </w:rPr>
        <w:fldChar w:fldCharType="end"/>
      </w:r>
    </w:p>
    <w:p w14:paraId="1EFBE653" w14:textId="187835DF"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10.21</w:t>
      </w:r>
      <w:r>
        <w:rPr>
          <w:rFonts w:asciiTheme="minorHAnsi" w:eastAsiaTheme="minorEastAsia" w:hAnsiTheme="minorHAnsi" w:cstheme="minorBidi"/>
          <w:noProof/>
          <w:kern w:val="2"/>
          <w:sz w:val="22"/>
          <w:szCs w:val="22"/>
          <w14:ligatures w14:val="standardContextual"/>
        </w:rPr>
        <w:tab/>
      </w:r>
      <w:r>
        <w:rPr>
          <w:noProof/>
        </w:rPr>
        <w:t>GST Tax Provisions</w:t>
      </w:r>
      <w:r>
        <w:rPr>
          <w:noProof/>
        </w:rPr>
        <w:tab/>
      </w:r>
      <w:r>
        <w:rPr>
          <w:noProof/>
        </w:rPr>
        <w:fldChar w:fldCharType="begin"/>
      </w:r>
      <w:r>
        <w:rPr>
          <w:noProof/>
        </w:rPr>
        <w:instrText xml:space="preserve"> PAGEREF _Toc137118296 \h </w:instrText>
      </w:r>
      <w:r>
        <w:rPr>
          <w:noProof/>
        </w:rPr>
      </w:r>
      <w:r>
        <w:rPr>
          <w:noProof/>
        </w:rPr>
        <w:fldChar w:fldCharType="separate"/>
      </w:r>
      <w:r>
        <w:rPr>
          <w:noProof/>
        </w:rPr>
        <w:t>31</w:t>
      </w:r>
      <w:r>
        <w:rPr>
          <w:noProof/>
        </w:rPr>
        <w:fldChar w:fldCharType="end"/>
      </w:r>
    </w:p>
    <w:p w14:paraId="40BFBCF1" w14:textId="0CF7C9B5"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t>Article Eleven</w:t>
      </w:r>
      <w:r>
        <w:rPr>
          <w:noProof/>
        </w:rPr>
        <w:tab/>
        <w:t>Trustee Powers</w:t>
      </w:r>
      <w:r>
        <w:rPr>
          <w:noProof/>
        </w:rPr>
        <w:tab/>
      </w:r>
      <w:r>
        <w:rPr>
          <w:noProof/>
        </w:rPr>
        <w:fldChar w:fldCharType="begin"/>
      </w:r>
      <w:r>
        <w:rPr>
          <w:noProof/>
        </w:rPr>
        <w:instrText xml:space="preserve"> PAGEREF _Toc137118297 \h </w:instrText>
      </w:r>
      <w:r>
        <w:rPr>
          <w:noProof/>
        </w:rPr>
      </w:r>
      <w:r>
        <w:rPr>
          <w:noProof/>
        </w:rPr>
        <w:fldChar w:fldCharType="separate"/>
      </w:r>
      <w:r>
        <w:rPr>
          <w:noProof/>
        </w:rPr>
        <w:t>32</w:t>
      </w:r>
      <w:r>
        <w:rPr>
          <w:noProof/>
        </w:rPr>
        <w:fldChar w:fldCharType="end"/>
      </w:r>
    </w:p>
    <w:p w14:paraId="16C04BA2" w14:textId="6CA49B48"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11.01</w:t>
      </w:r>
      <w:r>
        <w:rPr>
          <w:rFonts w:asciiTheme="minorHAnsi" w:eastAsiaTheme="minorEastAsia" w:hAnsiTheme="minorHAnsi" w:cstheme="minorBidi"/>
          <w:noProof/>
          <w:kern w:val="2"/>
          <w:sz w:val="22"/>
          <w:szCs w:val="22"/>
          <w14:ligatures w14:val="standardContextual"/>
        </w:rPr>
        <w:tab/>
      </w:r>
      <w:r>
        <w:rPr>
          <w:noProof/>
        </w:rPr>
        <w:t>Introduction to Trustee’s Powers</w:t>
      </w:r>
      <w:r>
        <w:rPr>
          <w:noProof/>
        </w:rPr>
        <w:tab/>
      </w:r>
      <w:r>
        <w:rPr>
          <w:noProof/>
        </w:rPr>
        <w:fldChar w:fldCharType="begin"/>
      </w:r>
      <w:r>
        <w:rPr>
          <w:noProof/>
        </w:rPr>
        <w:instrText xml:space="preserve"> PAGEREF _Toc137118298 \h </w:instrText>
      </w:r>
      <w:r>
        <w:rPr>
          <w:noProof/>
        </w:rPr>
      </w:r>
      <w:r>
        <w:rPr>
          <w:noProof/>
        </w:rPr>
        <w:fldChar w:fldCharType="separate"/>
      </w:r>
      <w:r>
        <w:rPr>
          <w:noProof/>
        </w:rPr>
        <w:t>32</w:t>
      </w:r>
      <w:r>
        <w:rPr>
          <w:noProof/>
        </w:rPr>
        <w:fldChar w:fldCharType="end"/>
      </w:r>
    </w:p>
    <w:p w14:paraId="6A2256C6" w14:textId="5044E03B"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11.02</w:t>
      </w:r>
      <w:r>
        <w:rPr>
          <w:rFonts w:asciiTheme="minorHAnsi" w:eastAsiaTheme="minorEastAsia" w:hAnsiTheme="minorHAnsi" w:cstheme="minorBidi"/>
          <w:noProof/>
          <w:kern w:val="2"/>
          <w:sz w:val="22"/>
          <w:szCs w:val="22"/>
          <w14:ligatures w14:val="standardContextual"/>
        </w:rPr>
        <w:tab/>
      </w:r>
      <w:r>
        <w:rPr>
          <w:noProof/>
        </w:rPr>
        <w:t>Execution of Documents by the Trustee</w:t>
      </w:r>
      <w:r>
        <w:rPr>
          <w:noProof/>
        </w:rPr>
        <w:tab/>
      </w:r>
      <w:r>
        <w:rPr>
          <w:noProof/>
        </w:rPr>
        <w:fldChar w:fldCharType="begin"/>
      </w:r>
      <w:r>
        <w:rPr>
          <w:noProof/>
        </w:rPr>
        <w:instrText xml:space="preserve"> PAGEREF _Toc137118299 \h </w:instrText>
      </w:r>
      <w:r>
        <w:rPr>
          <w:noProof/>
        </w:rPr>
      </w:r>
      <w:r>
        <w:rPr>
          <w:noProof/>
        </w:rPr>
        <w:fldChar w:fldCharType="separate"/>
      </w:r>
      <w:r>
        <w:rPr>
          <w:noProof/>
        </w:rPr>
        <w:t>32</w:t>
      </w:r>
      <w:r>
        <w:rPr>
          <w:noProof/>
        </w:rPr>
        <w:fldChar w:fldCharType="end"/>
      </w:r>
    </w:p>
    <w:p w14:paraId="4267CA5D" w14:textId="6C456B5F"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11.03</w:t>
      </w:r>
      <w:r>
        <w:rPr>
          <w:rFonts w:asciiTheme="minorHAnsi" w:eastAsiaTheme="minorEastAsia" w:hAnsiTheme="minorHAnsi" w:cstheme="minorBidi"/>
          <w:noProof/>
          <w:kern w:val="2"/>
          <w:sz w:val="22"/>
          <w:szCs w:val="22"/>
          <w14:ligatures w14:val="standardContextual"/>
        </w:rPr>
        <w:tab/>
      </w:r>
      <w:r>
        <w:rPr>
          <w:noProof/>
        </w:rPr>
        <w:t>Investment Powers in General</w:t>
      </w:r>
      <w:r>
        <w:rPr>
          <w:noProof/>
        </w:rPr>
        <w:tab/>
      </w:r>
      <w:r>
        <w:rPr>
          <w:noProof/>
        </w:rPr>
        <w:fldChar w:fldCharType="begin"/>
      </w:r>
      <w:r>
        <w:rPr>
          <w:noProof/>
        </w:rPr>
        <w:instrText xml:space="preserve"> PAGEREF _Toc137118300 \h </w:instrText>
      </w:r>
      <w:r>
        <w:rPr>
          <w:noProof/>
        </w:rPr>
      </w:r>
      <w:r>
        <w:rPr>
          <w:noProof/>
        </w:rPr>
        <w:fldChar w:fldCharType="separate"/>
      </w:r>
      <w:r>
        <w:rPr>
          <w:noProof/>
        </w:rPr>
        <w:t>32</w:t>
      </w:r>
      <w:r>
        <w:rPr>
          <w:noProof/>
        </w:rPr>
        <w:fldChar w:fldCharType="end"/>
      </w:r>
    </w:p>
    <w:p w14:paraId="22CB22DC" w14:textId="260E9FE6"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11.04</w:t>
      </w:r>
      <w:r>
        <w:rPr>
          <w:rFonts w:asciiTheme="minorHAnsi" w:eastAsiaTheme="minorEastAsia" w:hAnsiTheme="minorHAnsi" w:cstheme="minorBidi"/>
          <w:noProof/>
          <w:kern w:val="2"/>
          <w:sz w:val="22"/>
          <w:szCs w:val="22"/>
          <w14:ligatures w14:val="standardContextual"/>
        </w:rPr>
        <w:tab/>
      </w:r>
      <w:r>
        <w:rPr>
          <w:noProof/>
        </w:rPr>
        <w:t>Banking Powers</w:t>
      </w:r>
      <w:r>
        <w:rPr>
          <w:noProof/>
        </w:rPr>
        <w:tab/>
      </w:r>
      <w:r>
        <w:rPr>
          <w:noProof/>
        </w:rPr>
        <w:fldChar w:fldCharType="begin"/>
      </w:r>
      <w:r>
        <w:rPr>
          <w:noProof/>
        </w:rPr>
        <w:instrText xml:space="preserve"> PAGEREF _Toc137118301 \h </w:instrText>
      </w:r>
      <w:r>
        <w:rPr>
          <w:noProof/>
        </w:rPr>
      </w:r>
      <w:r>
        <w:rPr>
          <w:noProof/>
        </w:rPr>
        <w:fldChar w:fldCharType="separate"/>
      </w:r>
      <w:r>
        <w:rPr>
          <w:noProof/>
        </w:rPr>
        <w:t>33</w:t>
      </w:r>
      <w:r>
        <w:rPr>
          <w:noProof/>
        </w:rPr>
        <w:fldChar w:fldCharType="end"/>
      </w:r>
    </w:p>
    <w:p w14:paraId="660519ED" w14:textId="14132834"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11.05</w:t>
      </w:r>
      <w:r>
        <w:rPr>
          <w:rFonts w:asciiTheme="minorHAnsi" w:eastAsiaTheme="minorEastAsia" w:hAnsiTheme="minorHAnsi" w:cstheme="minorBidi"/>
          <w:noProof/>
          <w:kern w:val="2"/>
          <w:sz w:val="22"/>
          <w:szCs w:val="22"/>
          <w14:ligatures w14:val="standardContextual"/>
        </w:rPr>
        <w:tab/>
      </w:r>
      <w:r>
        <w:rPr>
          <w:noProof/>
        </w:rPr>
        <w:t>Business Powers</w:t>
      </w:r>
      <w:r>
        <w:rPr>
          <w:noProof/>
        </w:rPr>
        <w:tab/>
      </w:r>
      <w:r>
        <w:rPr>
          <w:noProof/>
        </w:rPr>
        <w:fldChar w:fldCharType="begin"/>
      </w:r>
      <w:r>
        <w:rPr>
          <w:noProof/>
        </w:rPr>
        <w:instrText xml:space="preserve"> PAGEREF _Toc137118302 \h </w:instrText>
      </w:r>
      <w:r>
        <w:rPr>
          <w:noProof/>
        </w:rPr>
      </w:r>
      <w:r>
        <w:rPr>
          <w:noProof/>
        </w:rPr>
        <w:fldChar w:fldCharType="separate"/>
      </w:r>
      <w:r>
        <w:rPr>
          <w:noProof/>
        </w:rPr>
        <w:t>34</w:t>
      </w:r>
      <w:r>
        <w:rPr>
          <w:noProof/>
        </w:rPr>
        <w:fldChar w:fldCharType="end"/>
      </w:r>
    </w:p>
    <w:p w14:paraId="6CC0884A" w14:textId="3DB288CA"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11.06</w:t>
      </w:r>
      <w:r>
        <w:rPr>
          <w:rFonts w:asciiTheme="minorHAnsi" w:eastAsiaTheme="minorEastAsia" w:hAnsiTheme="minorHAnsi" w:cstheme="minorBidi"/>
          <w:noProof/>
          <w:kern w:val="2"/>
          <w:sz w:val="22"/>
          <w:szCs w:val="22"/>
          <w14:ligatures w14:val="standardContextual"/>
        </w:rPr>
        <w:tab/>
      </w:r>
      <w:r>
        <w:rPr>
          <w:noProof/>
        </w:rPr>
        <w:t>Contract Powers</w:t>
      </w:r>
      <w:r>
        <w:rPr>
          <w:noProof/>
        </w:rPr>
        <w:tab/>
      </w:r>
      <w:r>
        <w:rPr>
          <w:noProof/>
        </w:rPr>
        <w:fldChar w:fldCharType="begin"/>
      </w:r>
      <w:r>
        <w:rPr>
          <w:noProof/>
        </w:rPr>
        <w:instrText xml:space="preserve"> PAGEREF _Toc137118303 \h </w:instrText>
      </w:r>
      <w:r>
        <w:rPr>
          <w:noProof/>
        </w:rPr>
      </w:r>
      <w:r>
        <w:rPr>
          <w:noProof/>
        </w:rPr>
        <w:fldChar w:fldCharType="separate"/>
      </w:r>
      <w:r>
        <w:rPr>
          <w:noProof/>
        </w:rPr>
        <w:t>36</w:t>
      </w:r>
      <w:r>
        <w:rPr>
          <w:noProof/>
        </w:rPr>
        <w:fldChar w:fldCharType="end"/>
      </w:r>
    </w:p>
    <w:p w14:paraId="31396E01" w14:textId="43FE9F1F"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11.07</w:t>
      </w:r>
      <w:r>
        <w:rPr>
          <w:rFonts w:asciiTheme="minorHAnsi" w:eastAsiaTheme="minorEastAsia" w:hAnsiTheme="minorHAnsi" w:cstheme="minorBidi"/>
          <w:noProof/>
          <w:kern w:val="2"/>
          <w:sz w:val="22"/>
          <w:szCs w:val="22"/>
          <w14:ligatures w14:val="standardContextual"/>
        </w:rPr>
        <w:tab/>
      </w:r>
      <w:r>
        <w:rPr>
          <w:noProof/>
        </w:rPr>
        <w:t>Common Investments</w:t>
      </w:r>
      <w:r>
        <w:rPr>
          <w:noProof/>
        </w:rPr>
        <w:tab/>
      </w:r>
      <w:r>
        <w:rPr>
          <w:noProof/>
        </w:rPr>
        <w:fldChar w:fldCharType="begin"/>
      </w:r>
      <w:r>
        <w:rPr>
          <w:noProof/>
        </w:rPr>
        <w:instrText xml:space="preserve"> PAGEREF _Toc137118304 \h </w:instrText>
      </w:r>
      <w:r>
        <w:rPr>
          <w:noProof/>
        </w:rPr>
      </w:r>
      <w:r>
        <w:rPr>
          <w:noProof/>
        </w:rPr>
        <w:fldChar w:fldCharType="separate"/>
      </w:r>
      <w:r>
        <w:rPr>
          <w:noProof/>
        </w:rPr>
        <w:t>36</w:t>
      </w:r>
      <w:r>
        <w:rPr>
          <w:noProof/>
        </w:rPr>
        <w:fldChar w:fldCharType="end"/>
      </w:r>
    </w:p>
    <w:p w14:paraId="033DDE3B" w14:textId="5DF92FB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11.08</w:t>
      </w:r>
      <w:r>
        <w:rPr>
          <w:rFonts w:asciiTheme="minorHAnsi" w:eastAsiaTheme="minorEastAsia" w:hAnsiTheme="minorHAnsi" w:cstheme="minorBidi"/>
          <w:noProof/>
          <w:kern w:val="2"/>
          <w:sz w:val="22"/>
          <w:szCs w:val="22"/>
          <w14:ligatures w14:val="standardContextual"/>
        </w:rPr>
        <w:tab/>
      </w:r>
      <w:r>
        <w:rPr>
          <w:noProof/>
        </w:rPr>
        <w:t>Environmental Powers</w:t>
      </w:r>
      <w:r>
        <w:rPr>
          <w:noProof/>
        </w:rPr>
        <w:tab/>
      </w:r>
      <w:r>
        <w:rPr>
          <w:noProof/>
        </w:rPr>
        <w:fldChar w:fldCharType="begin"/>
      </w:r>
      <w:r>
        <w:rPr>
          <w:noProof/>
        </w:rPr>
        <w:instrText xml:space="preserve"> PAGEREF _Toc137118305 \h </w:instrText>
      </w:r>
      <w:r>
        <w:rPr>
          <w:noProof/>
        </w:rPr>
      </w:r>
      <w:r>
        <w:rPr>
          <w:noProof/>
        </w:rPr>
        <w:fldChar w:fldCharType="separate"/>
      </w:r>
      <w:r>
        <w:rPr>
          <w:noProof/>
        </w:rPr>
        <w:t>36</w:t>
      </w:r>
      <w:r>
        <w:rPr>
          <w:noProof/>
        </w:rPr>
        <w:fldChar w:fldCharType="end"/>
      </w:r>
    </w:p>
    <w:p w14:paraId="778323F2" w14:textId="672F479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11.09</w:t>
      </w:r>
      <w:r>
        <w:rPr>
          <w:rFonts w:asciiTheme="minorHAnsi" w:eastAsiaTheme="minorEastAsia" w:hAnsiTheme="minorHAnsi" w:cstheme="minorBidi"/>
          <w:noProof/>
          <w:kern w:val="2"/>
          <w:sz w:val="22"/>
          <w:szCs w:val="22"/>
          <w14:ligatures w14:val="standardContextual"/>
        </w:rPr>
        <w:tab/>
      </w:r>
      <w:r>
        <w:rPr>
          <w:noProof/>
        </w:rPr>
        <w:t>Insurance Powers</w:t>
      </w:r>
      <w:r>
        <w:rPr>
          <w:noProof/>
        </w:rPr>
        <w:tab/>
      </w:r>
      <w:r>
        <w:rPr>
          <w:noProof/>
        </w:rPr>
        <w:fldChar w:fldCharType="begin"/>
      </w:r>
      <w:r>
        <w:rPr>
          <w:noProof/>
        </w:rPr>
        <w:instrText xml:space="preserve"> PAGEREF _Toc137118306 \h </w:instrText>
      </w:r>
      <w:r>
        <w:rPr>
          <w:noProof/>
        </w:rPr>
      </w:r>
      <w:r>
        <w:rPr>
          <w:noProof/>
        </w:rPr>
        <w:fldChar w:fldCharType="separate"/>
      </w:r>
      <w:r>
        <w:rPr>
          <w:noProof/>
        </w:rPr>
        <w:t>37</w:t>
      </w:r>
      <w:r>
        <w:rPr>
          <w:noProof/>
        </w:rPr>
        <w:fldChar w:fldCharType="end"/>
      </w:r>
    </w:p>
    <w:p w14:paraId="7D06E2B0" w14:textId="035FA0B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11.10</w:t>
      </w:r>
      <w:r>
        <w:rPr>
          <w:rFonts w:asciiTheme="minorHAnsi" w:eastAsiaTheme="minorEastAsia" w:hAnsiTheme="minorHAnsi" w:cstheme="minorBidi"/>
          <w:noProof/>
          <w:kern w:val="2"/>
          <w:sz w:val="22"/>
          <w:szCs w:val="22"/>
          <w14:ligatures w14:val="standardContextual"/>
        </w:rPr>
        <w:tab/>
      </w:r>
      <w:r>
        <w:rPr>
          <w:noProof/>
        </w:rPr>
        <w:t>Loans and Borrowing Powers</w:t>
      </w:r>
      <w:r>
        <w:rPr>
          <w:noProof/>
        </w:rPr>
        <w:tab/>
      </w:r>
      <w:r>
        <w:rPr>
          <w:noProof/>
        </w:rPr>
        <w:fldChar w:fldCharType="begin"/>
      </w:r>
      <w:r>
        <w:rPr>
          <w:noProof/>
        </w:rPr>
        <w:instrText xml:space="preserve"> PAGEREF _Toc137118307 \h </w:instrText>
      </w:r>
      <w:r>
        <w:rPr>
          <w:noProof/>
        </w:rPr>
      </w:r>
      <w:r>
        <w:rPr>
          <w:noProof/>
        </w:rPr>
        <w:fldChar w:fldCharType="separate"/>
      </w:r>
      <w:r>
        <w:rPr>
          <w:noProof/>
        </w:rPr>
        <w:t>37</w:t>
      </w:r>
      <w:r>
        <w:rPr>
          <w:noProof/>
        </w:rPr>
        <w:fldChar w:fldCharType="end"/>
      </w:r>
    </w:p>
    <w:p w14:paraId="0C3380BD" w14:textId="6BB41CE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11.11</w:t>
      </w:r>
      <w:r>
        <w:rPr>
          <w:rFonts w:asciiTheme="minorHAnsi" w:eastAsiaTheme="minorEastAsia" w:hAnsiTheme="minorHAnsi" w:cstheme="minorBidi"/>
          <w:noProof/>
          <w:kern w:val="2"/>
          <w:sz w:val="22"/>
          <w:szCs w:val="22"/>
          <w14:ligatures w14:val="standardContextual"/>
        </w:rPr>
        <w:tab/>
      </w:r>
      <w:r>
        <w:rPr>
          <w:noProof/>
        </w:rPr>
        <w:t>Nominee Powers</w:t>
      </w:r>
      <w:r>
        <w:rPr>
          <w:noProof/>
        </w:rPr>
        <w:tab/>
      </w:r>
      <w:r>
        <w:rPr>
          <w:noProof/>
        </w:rPr>
        <w:fldChar w:fldCharType="begin"/>
      </w:r>
      <w:r>
        <w:rPr>
          <w:noProof/>
        </w:rPr>
        <w:instrText xml:space="preserve"> PAGEREF _Toc137118308 \h </w:instrText>
      </w:r>
      <w:r>
        <w:rPr>
          <w:noProof/>
        </w:rPr>
      </w:r>
      <w:r>
        <w:rPr>
          <w:noProof/>
        </w:rPr>
        <w:fldChar w:fldCharType="separate"/>
      </w:r>
      <w:r>
        <w:rPr>
          <w:noProof/>
        </w:rPr>
        <w:t>37</w:t>
      </w:r>
      <w:r>
        <w:rPr>
          <w:noProof/>
        </w:rPr>
        <w:fldChar w:fldCharType="end"/>
      </w:r>
    </w:p>
    <w:p w14:paraId="2EDE7D72" w14:textId="01A3C35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11.12</w:t>
      </w:r>
      <w:r>
        <w:rPr>
          <w:rFonts w:asciiTheme="minorHAnsi" w:eastAsiaTheme="minorEastAsia" w:hAnsiTheme="minorHAnsi" w:cstheme="minorBidi"/>
          <w:noProof/>
          <w:kern w:val="2"/>
          <w:sz w:val="22"/>
          <w:szCs w:val="22"/>
          <w14:ligatures w14:val="standardContextual"/>
        </w:rPr>
        <w:tab/>
      </w:r>
      <w:r>
        <w:rPr>
          <w:noProof/>
        </w:rPr>
        <w:t>Payment of Property Taxes and Expenses</w:t>
      </w:r>
      <w:r>
        <w:rPr>
          <w:noProof/>
        </w:rPr>
        <w:tab/>
      </w:r>
      <w:r>
        <w:rPr>
          <w:noProof/>
        </w:rPr>
        <w:fldChar w:fldCharType="begin"/>
      </w:r>
      <w:r>
        <w:rPr>
          <w:noProof/>
        </w:rPr>
        <w:instrText xml:space="preserve"> PAGEREF _Toc137118309 \h </w:instrText>
      </w:r>
      <w:r>
        <w:rPr>
          <w:noProof/>
        </w:rPr>
      </w:r>
      <w:r>
        <w:rPr>
          <w:noProof/>
        </w:rPr>
        <w:fldChar w:fldCharType="separate"/>
      </w:r>
      <w:r>
        <w:rPr>
          <w:noProof/>
        </w:rPr>
        <w:t>38</w:t>
      </w:r>
      <w:r>
        <w:rPr>
          <w:noProof/>
        </w:rPr>
        <w:fldChar w:fldCharType="end"/>
      </w:r>
    </w:p>
    <w:p w14:paraId="287F4D64" w14:textId="128F403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11.13</w:t>
      </w:r>
      <w:r>
        <w:rPr>
          <w:rFonts w:asciiTheme="minorHAnsi" w:eastAsiaTheme="minorEastAsia" w:hAnsiTheme="minorHAnsi" w:cstheme="minorBidi"/>
          <w:noProof/>
          <w:kern w:val="2"/>
          <w:sz w:val="22"/>
          <w:szCs w:val="22"/>
          <w14:ligatures w14:val="standardContextual"/>
        </w:rPr>
        <w:tab/>
      </w:r>
      <w:r>
        <w:rPr>
          <w:noProof/>
        </w:rPr>
        <w:t>Purchase of Assets from and Loans to Grantor’s Probate Estate</w:t>
      </w:r>
      <w:r>
        <w:rPr>
          <w:noProof/>
        </w:rPr>
        <w:tab/>
      </w:r>
      <w:r>
        <w:rPr>
          <w:noProof/>
        </w:rPr>
        <w:fldChar w:fldCharType="begin"/>
      </w:r>
      <w:r>
        <w:rPr>
          <w:noProof/>
        </w:rPr>
        <w:instrText xml:space="preserve"> PAGEREF _Toc137118310 \h </w:instrText>
      </w:r>
      <w:r>
        <w:rPr>
          <w:noProof/>
        </w:rPr>
      </w:r>
      <w:r>
        <w:rPr>
          <w:noProof/>
        </w:rPr>
        <w:fldChar w:fldCharType="separate"/>
      </w:r>
      <w:r>
        <w:rPr>
          <w:noProof/>
        </w:rPr>
        <w:t>38</w:t>
      </w:r>
      <w:r>
        <w:rPr>
          <w:noProof/>
        </w:rPr>
        <w:fldChar w:fldCharType="end"/>
      </w:r>
    </w:p>
    <w:p w14:paraId="36C8BA0A" w14:textId="64AE6048"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11.14</w:t>
      </w:r>
      <w:r>
        <w:rPr>
          <w:rFonts w:asciiTheme="minorHAnsi" w:eastAsiaTheme="minorEastAsia" w:hAnsiTheme="minorHAnsi" w:cstheme="minorBidi"/>
          <w:noProof/>
          <w:kern w:val="2"/>
          <w:sz w:val="22"/>
          <w:szCs w:val="22"/>
          <w14:ligatures w14:val="standardContextual"/>
        </w:rPr>
        <w:tab/>
      </w:r>
      <w:r>
        <w:rPr>
          <w:noProof/>
        </w:rPr>
        <w:t>Exercise of Testamentary Power of Appointment</w:t>
      </w:r>
      <w:r>
        <w:rPr>
          <w:noProof/>
        </w:rPr>
        <w:tab/>
      </w:r>
      <w:r>
        <w:rPr>
          <w:noProof/>
        </w:rPr>
        <w:fldChar w:fldCharType="begin"/>
      </w:r>
      <w:r>
        <w:rPr>
          <w:noProof/>
        </w:rPr>
        <w:instrText xml:space="preserve"> PAGEREF _Toc137118311 \h </w:instrText>
      </w:r>
      <w:r>
        <w:rPr>
          <w:noProof/>
        </w:rPr>
      </w:r>
      <w:r>
        <w:rPr>
          <w:noProof/>
        </w:rPr>
        <w:fldChar w:fldCharType="separate"/>
      </w:r>
      <w:r>
        <w:rPr>
          <w:noProof/>
        </w:rPr>
        <w:t>38</w:t>
      </w:r>
      <w:r>
        <w:rPr>
          <w:noProof/>
        </w:rPr>
        <w:fldChar w:fldCharType="end"/>
      </w:r>
    </w:p>
    <w:p w14:paraId="4D95DAC3" w14:textId="746C513E"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11.15</w:t>
      </w:r>
      <w:r>
        <w:rPr>
          <w:rFonts w:asciiTheme="minorHAnsi" w:eastAsiaTheme="minorEastAsia" w:hAnsiTheme="minorHAnsi" w:cstheme="minorBidi"/>
          <w:noProof/>
          <w:kern w:val="2"/>
          <w:sz w:val="22"/>
          <w:szCs w:val="22"/>
          <w14:ligatures w14:val="standardContextual"/>
        </w:rPr>
        <w:tab/>
      </w:r>
      <w:r>
        <w:rPr>
          <w:noProof/>
        </w:rPr>
        <w:t>Qualified Tuition Programs</w:t>
      </w:r>
      <w:r>
        <w:rPr>
          <w:noProof/>
        </w:rPr>
        <w:tab/>
      </w:r>
      <w:r>
        <w:rPr>
          <w:noProof/>
        </w:rPr>
        <w:fldChar w:fldCharType="begin"/>
      </w:r>
      <w:r>
        <w:rPr>
          <w:noProof/>
        </w:rPr>
        <w:instrText xml:space="preserve"> PAGEREF _Toc137118312 \h </w:instrText>
      </w:r>
      <w:r>
        <w:rPr>
          <w:noProof/>
        </w:rPr>
      </w:r>
      <w:r>
        <w:rPr>
          <w:noProof/>
        </w:rPr>
        <w:fldChar w:fldCharType="separate"/>
      </w:r>
      <w:r>
        <w:rPr>
          <w:noProof/>
        </w:rPr>
        <w:t>38</w:t>
      </w:r>
      <w:r>
        <w:rPr>
          <w:noProof/>
        </w:rPr>
        <w:fldChar w:fldCharType="end"/>
      </w:r>
    </w:p>
    <w:p w14:paraId="08F64F79" w14:textId="5039198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11.16</w:t>
      </w:r>
      <w:r>
        <w:rPr>
          <w:rFonts w:asciiTheme="minorHAnsi" w:eastAsiaTheme="minorEastAsia" w:hAnsiTheme="minorHAnsi" w:cstheme="minorBidi"/>
          <w:noProof/>
          <w:kern w:val="2"/>
          <w:sz w:val="22"/>
          <w:szCs w:val="22"/>
          <w14:ligatures w14:val="standardContextual"/>
        </w:rPr>
        <w:tab/>
      </w:r>
      <w:r>
        <w:rPr>
          <w:noProof/>
        </w:rPr>
        <w:t>Real Estate Powers</w:t>
      </w:r>
      <w:r>
        <w:rPr>
          <w:noProof/>
        </w:rPr>
        <w:tab/>
      </w:r>
      <w:r>
        <w:rPr>
          <w:noProof/>
        </w:rPr>
        <w:fldChar w:fldCharType="begin"/>
      </w:r>
      <w:r>
        <w:rPr>
          <w:noProof/>
        </w:rPr>
        <w:instrText xml:space="preserve"> PAGEREF _Toc137118313 \h </w:instrText>
      </w:r>
      <w:r>
        <w:rPr>
          <w:noProof/>
        </w:rPr>
      </w:r>
      <w:r>
        <w:rPr>
          <w:noProof/>
        </w:rPr>
        <w:fldChar w:fldCharType="separate"/>
      </w:r>
      <w:r>
        <w:rPr>
          <w:noProof/>
        </w:rPr>
        <w:t>39</w:t>
      </w:r>
      <w:r>
        <w:rPr>
          <w:noProof/>
        </w:rPr>
        <w:fldChar w:fldCharType="end"/>
      </w:r>
    </w:p>
    <w:p w14:paraId="6C538642" w14:textId="54850C4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11.17</w:t>
      </w:r>
      <w:r>
        <w:rPr>
          <w:rFonts w:asciiTheme="minorHAnsi" w:eastAsiaTheme="minorEastAsia" w:hAnsiTheme="minorHAnsi" w:cstheme="minorBidi"/>
          <w:noProof/>
          <w:kern w:val="2"/>
          <w:sz w:val="22"/>
          <w:szCs w:val="22"/>
          <w14:ligatures w14:val="standardContextual"/>
        </w:rPr>
        <w:tab/>
      </w:r>
      <w:r>
        <w:rPr>
          <w:noProof/>
        </w:rPr>
        <w:t>Residences and Tangible Personal Property</w:t>
      </w:r>
      <w:r>
        <w:rPr>
          <w:noProof/>
        </w:rPr>
        <w:tab/>
      </w:r>
      <w:r>
        <w:rPr>
          <w:noProof/>
        </w:rPr>
        <w:fldChar w:fldCharType="begin"/>
      </w:r>
      <w:r>
        <w:rPr>
          <w:noProof/>
        </w:rPr>
        <w:instrText xml:space="preserve"> PAGEREF _Toc137118314 \h </w:instrText>
      </w:r>
      <w:r>
        <w:rPr>
          <w:noProof/>
        </w:rPr>
      </w:r>
      <w:r>
        <w:rPr>
          <w:noProof/>
        </w:rPr>
        <w:fldChar w:fldCharType="separate"/>
      </w:r>
      <w:r>
        <w:rPr>
          <w:noProof/>
        </w:rPr>
        <w:t>39</w:t>
      </w:r>
      <w:r>
        <w:rPr>
          <w:noProof/>
        </w:rPr>
        <w:fldChar w:fldCharType="end"/>
      </w:r>
    </w:p>
    <w:p w14:paraId="5B527FBF" w14:textId="190CF183"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11.18</w:t>
      </w:r>
      <w:r>
        <w:rPr>
          <w:rFonts w:asciiTheme="minorHAnsi" w:eastAsiaTheme="minorEastAsia" w:hAnsiTheme="minorHAnsi" w:cstheme="minorBidi"/>
          <w:noProof/>
          <w:kern w:val="2"/>
          <w:sz w:val="22"/>
          <w:szCs w:val="22"/>
          <w14:ligatures w14:val="standardContextual"/>
        </w:rPr>
        <w:tab/>
      </w:r>
      <w:r>
        <w:rPr>
          <w:noProof/>
        </w:rPr>
        <w:t>Retention and Abandonment of Trust Property</w:t>
      </w:r>
      <w:r>
        <w:rPr>
          <w:noProof/>
        </w:rPr>
        <w:tab/>
      </w:r>
      <w:r>
        <w:rPr>
          <w:noProof/>
        </w:rPr>
        <w:fldChar w:fldCharType="begin"/>
      </w:r>
      <w:r>
        <w:rPr>
          <w:noProof/>
        </w:rPr>
        <w:instrText xml:space="preserve"> PAGEREF _Toc137118315 \h </w:instrText>
      </w:r>
      <w:r>
        <w:rPr>
          <w:noProof/>
        </w:rPr>
      </w:r>
      <w:r>
        <w:rPr>
          <w:noProof/>
        </w:rPr>
        <w:fldChar w:fldCharType="separate"/>
      </w:r>
      <w:r>
        <w:rPr>
          <w:noProof/>
        </w:rPr>
        <w:t>40</w:t>
      </w:r>
      <w:r>
        <w:rPr>
          <w:noProof/>
        </w:rPr>
        <w:fldChar w:fldCharType="end"/>
      </w:r>
    </w:p>
    <w:p w14:paraId="06FBA047" w14:textId="66AA4FE5"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11.19</w:t>
      </w:r>
      <w:r>
        <w:rPr>
          <w:rFonts w:asciiTheme="minorHAnsi" w:eastAsiaTheme="minorEastAsia" w:hAnsiTheme="minorHAnsi" w:cstheme="minorBidi"/>
          <w:noProof/>
          <w:kern w:val="2"/>
          <w:sz w:val="22"/>
          <w:szCs w:val="22"/>
          <w14:ligatures w14:val="standardContextual"/>
        </w:rPr>
        <w:tab/>
      </w:r>
      <w:r>
        <w:rPr>
          <w:noProof/>
        </w:rPr>
        <w:t>Securities, Brokerage and Margin Powers</w:t>
      </w:r>
      <w:r>
        <w:rPr>
          <w:noProof/>
        </w:rPr>
        <w:tab/>
      </w:r>
      <w:r>
        <w:rPr>
          <w:noProof/>
        </w:rPr>
        <w:fldChar w:fldCharType="begin"/>
      </w:r>
      <w:r>
        <w:rPr>
          <w:noProof/>
        </w:rPr>
        <w:instrText xml:space="preserve"> PAGEREF _Toc137118316 \h </w:instrText>
      </w:r>
      <w:r>
        <w:rPr>
          <w:noProof/>
        </w:rPr>
      </w:r>
      <w:r>
        <w:rPr>
          <w:noProof/>
        </w:rPr>
        <w:fldChar w:fldCharType="separate"/>
      </w:r>
      <w:r>
        <w:rPr>
          <w:noProof/>
        </w:rPr>
        <w:t>40</w:t>
      </w:r>
      <w:r>
        <w:rPr>
          <w:noProof/>
        </w:rPr>
        <w:fldChar w:fldCharType="end"/>
      </w:r>
    </w:p>
    <w:p w14:paraId="7E4067C1" w14:textId="79283D7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lastRenderedPageBreak/>
        <w:t>Section 11.20</w:t>
      </w:r>
      <w:r>
        <w:rPr>
          <w:rFonts w:asciiTheme="minorHAnsi" w:eastAsiaTheme="minorEastAsia" w:hAnsiTheme="minorHAnsi" w:cstheme="minorBidi"/>
          <w:noProof/>
          <w:kern w:val="2"/>
          <w:sz w:val="22"/>
          <w:szCs w:val="22"/>
          <w14:ligatures w14:val="standardContextual"/>
        </w:rPr>
        <w:tab/>
      </w:r>
      <w:r>
        <w:rPr>
          <w:noProof/>
        </w:rPr>
        <w:t>Settlement Powers</w:t>
      </w:r>
      <w:r>
        <w:rPr>
          <w:noProof/>
        </w:rPr>
        <w:tab/>
      </w:r>
      <w:r>
        <w:rPr>
          <w:noProof/>
        </w:rPr>
        <w:fldChar w:fldCharType="begin"/>
      </w:r>
      <w:r>
        <w:rPr>
          <w:noProof/>
        </w:rPr>
        <w:instrText xml:space="preserve"> PAGEREF _Toc137118317 \h </w:instrText>
      </w:r>
      <w:r>
        <w:rPr>
          <w:noProof/>
        </w:rPr>
      </w:r>
      <w:r>
        <w:rPr>
          <w:noProof/>
        </w:rPr>
        <w:fldChar w:fldCharType="separate"/>
      </w:r>
      <w:r>
        <w:rPr>
          <w:noProof/>
        </w:rPr>
        <w:t>41</w:t>
      </w:r>
      <w:r>
        <w:rPr>
          <w:noProof/>
        </w:rPr>
        <w:fldChar w:fldCharType="end"/>
      </w:r>
    </w:p>
    <w:p w14:paraId="07D95E83" w14:textId="4CC96D9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11.21</w:t>
      </w:r>
      <w:r>
        <w:rPr>
          <w:rFonts w:asciiTheme="minorHAnsi" w:eastAsiaTheme="minorEastAsia" w:hAnsiTheme="minorHAnsi" w:cstheme="minorBidi"/>
          <w:noProof/>
          <w:kern w:val="2"/>
          <w:sz w:val="22"/>
          <w:szCs w:val="22"/>
          <w14:ligatures w14:val="standardContextual"/>
        </w:rPr>
        <w:tab/>
      </w:r>
      <w:r>
        <w:rPr>
          <w:noProof/>
        </w:rPr>
        <w:t>Crypto Currency and Non-Fungible Tokens</w:t>
      </w:r>
      <w:r>
        <w:rPr>
          <w:noProof/>
        </w:rPr>
        <w:tab/>
      </w:r>
      <w:r>
        <w:rPr>
          <w:noProof/>
        </w:rPr>
        <w:fldChar w:fldCharType="begin"/>
      </w:r>
      <w:r>
        <w:rPr>
          <w:noProof/>
        </w:rPr>
        <w:instrText xml:space="preserve"> PAGEREF _Toc137118318 \h </w:instrText>
      </w:r>
      <w:r>
        <w:rPr>
          <w:noProof/>
        </w:rPr>
      </w:r>
      <w:r>
        <w:rPr>
          <w:noProof/>
        </w:rPr>
        <w:fldChar w:fldCharType="separate"/>
      </w:r>
      <w:r>
        <w:rPr>
          <w:noProof/>
        </w:rPr>
        <w:t>41</w:t>
      </w:r>
      <w:r>
        <w:rPr>
          <w:noProof/>
        </w:rPr>
        <w:fldChar w:fldCharType="end"/>
      </w:r>
    </w:p>
    <w:p w14:paraId="390B83C2" w14:textId="472DBB11"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11.22</w:t>
      </w:r>
      <w:r>
        <w:rPr>
          <w:rFonts w:asciiTheme="minorHAnsi" w:eastAsiaTheme="minorEastAsia" w:hAnsiTheme="minorHAnsi" w:cstheme="minorBidi"/>
          <w:noProof/>
          <w:kern w:val="2"/>
          <w:sz w:val="22"/>
          <w:szCs w:val="22"/>
          <w14:ligatures w14:val="standardContextual"/>
        </w:rPr>
        <w:tab/>
      </w:r>
      <w:r>
        <w:rPr>
          <w:noProof/>
        </w:rPr>
        <w:t>Subchapter S Corporation Stock Provisions</w:t>
      </w:r>
      <w:r>
        <w:rPr>
          <w:noProof/>
        </w:rPr>
        <w:tab/>
      </w:r>
      <w:r>
        <w:rPr>
          <w:noProof/>
        </w:rPr>
        <w:fldChar w:fldCharType="begin"/>
      </w:r>
      <w:r>
        <w:rPr>
          <w:noProof/>
        </w:rPr>
        <w:instrText xml:space="preserve"> PAGEREF _Toc137118319 \h </w:instrText>
      </w:r>
      <w:r>
        <w:rPr>
          <w:noProof/>
        </w:rPr>
      </w:r>
      <w:r>
        <w:rPr>
          <w:noProof/>
        </w:rPr>
        <w:fldChar w:fldCharType="separate"/>
      </w:r>
      <w:r>
        <w:rPr>
          <w:noProof/>
        </w:rPr>
        <w:t>41</w:t>
      </w:r>
      <w:r>
        <w:rPr>
          <w:noProof/>
        </w:rPr>
        <w:fldChar w:fldCharType="end"/>
      </w:r>
    </w:p>
    <w:p w14:paraId="09CA7DD9" w14:textId="65989981"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11.23</w:t>
      </w:r>
      <w:r>
        <w:rPr>
          <w:rFonts w:asciiTheme="minorHAnsi" w:eastAsiaTheme="minorEastAsia" w:hAnsiTheme="minorHAnsi" w:cstheme="minorBidi"/>
          <w:noProof/>
          <w:kern w:val="2"/>
          <w:sz w:val="22"/>
          <w:szCs w:val="22"/>
          <w14:ligatures w14:val="standardContextual"/>
        </w:rPr>
        <w:tab/>
      </w:r>
      <w:r>
        <w:rPr>
          <w:noProof/>
        </w:rPr>
        <w:t>Limitation on Trustee’s Powers</w:t>
      </w:r>
      <w:r>
        <w:rPr>
          <w:noProof/>
        </w:rPr>
        <w:tab/>
      </w:r>
      <w:r>
        <w:rPr>
          <w:noProof/>
        </w:rPr>
        <w:fldChar w:fldCharType="begin"/>
      </w:r>
      <w:r>
        <w:rPr>
          <w:noProof/>
        </w:rPr>
        <w:instrText xml:space="preserve"> PAGEREF _Toc137118320 \h </w:instrText>
      </w:r>
      <w:r>
        <w:rPr>
          <w:noProof/>
        </w:rPr>
      </w:r>
      <w:r>
        <w:rPr>
          <w:noProof/>
        </w:rPr>
        <w:fldChar w:fldCharType="separate"/>
      </w:r>
      <w:r>
        <w:rPr>
          <w:noProof/>
        </w:rPr>
        <w:t>43</w:t>
      </w:r>
      <w:r>
        <w:rPr>
          <w:noProof/>
        </w:rPr>
        <w:fldChar w:fldCharType="end"/>
      </w:r>
    </w:p>
    <w:p w14:paraId="384AB58A" w14:textId="782731B6" w:rsidR="002420E0" w:rsidRDefault="002420E0" w:rsidP="002420E0">
      <w:pPr>
        <w:pStyle w:val="TOC1"/>
        <w:rPr>
          <w:rFonts w:asciiTheme="minorHAnsi" w:eastAsiaTheme="minorEastAsia" w:hAnsiTheme="minorHAnsi" w:cstheme="minorBidi"/>
          <w:b w:val="0"/>
          <w:noProof/>
          <w:kern w:val="2"/>
          <w:sz w:val="22"/>
          <w:szCs w:val="22"/>
          <w14:ligatures w14:val="standardContextual"/>
        </w:rPr>
      </w:pPr>
      <w:r>
        <w:rPr>
          <w:noProof/>
        </w:rPr>
        <w:t>Article Twelve</w:t>
      </w:r>
      <w:r>
        <w:rPr>
          <w:noProof/>
        </w:rPr>
        <w:tab/>
        <w:t>General Provisions</w:t>
      </w:r>
      <w:r>
        <w:rPr>
          <w:noProof/>
        </w:rPr>
        <w:tab/>
      </w:r>
      <w:r>
        <w:rPr>
          <w:noProof/>
        </w:rPr>
        <w:fldChar w:fldCharType="begin"/>
      </w:r>
      <w:r>
        <w:rPr>
          <w:noProof/>
        </w:rPr>
        <w:instrText xml:space="preserve"> PAGEREF _Toc137118321 \h </w:instrText>
      </w:r>
      <w:r>
        <w:rPr>
          <w:noProof/>
        </w:rPr>
      </w:r>
      <w:r>
        <w:rPr>
          <w:noProof/>
        </w:rPr>
        <w:fldChar w:fldCharType="separate"/>
      </w:r>
      <w:r>
        <w:rPr>
          <w:noProof/>
        </w:rPr>
        <w:t>44</w:t>
      </w:r>
      <w:r>
        <w:rPr>
          <w:noProof/>
        </w:rPr>
        <w:fldChar w:fldCharType="end"/>
      </w:r>
    </w:p>
    <w:p w14:paraId="25234274" w14:textId="4447691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12.01</w:t>
      </w:r>
      <w:r>
        <w:rPr>
          <w:rFonts w:asciiTheme="minorHAnsi" w:eastAsiaTheme="minorEastAsia" w:hAnsiTheme="minorHAnsi" w:cstheme="minorBidi"/>
          <w:noProof/>
          <w:kern w:val="2"/>
          <w:sz w:val="22"/>
          <w:szCs w:val="22"/>
          <w14:ligatures w14:val="standardContextual"/>
        </w:rPr>
        <w:tab/>
      </w:r>
      <w:r>
        <w:rPr>
          <w:noProof/>
        </w:rPr>
        <w:t>Maximum Term for Trusts</w:t>
      </w:r>
      <w:r>
        <w:rPr>
          <w:noProof/>
        </w:rPr>
        <w:tab/>
      </w:r>
      <w:r>
        <w:rPr>
          <w:noProof/>
        </w:rPr>
        <w:fldChar w:fldCharType="begin"/>
      </w:r>
      <w:r>
        <w:rPr>
          <w:noProof/>
        </w:rPr>
        <w:instrText xml:space="preserve"> PAGEREF _Toc137118322 \h </w:instrText>
      </w:r>
      <w:r>
        <w:rPr>
          <w:noProof/>
        </w:rPr>
      </w:r>
      <w:r>
        <w:rPr>
          <w:noProof/>
        </w:rPr>
        <w:fldChar w:fldCharType="separate"/>
      </w:r>
      <w:r>
        <w:rPr>
          <w:noProof/>
        </w:rPr>
        <w:t>44</w:t>
      </w:r>
      <w:r>
        <w:rPr>
          <w:noProof/>
        </w:rPr>
        <w:fldChar w:fldCharType="end"/>
      </w:r>
    </w:p>
    <w:p w14:paraId="54B93561" w14:textId="13F5D93C"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12.02</w:t>
      </w:r>
      <w:r>
        <w:rPr>
          <w:rFonts w:asciiTheme="minorHAnsi" w:eastAsiaTheme="minorEastAsia" w:hAnsiTheme="minorHAnsi" w:cstheme="minorBidi"/>
          <w:noProof/>
          <w:kern w:val="2"/>
          <w:sz w:val="22"/>
          <w:szCs w:val="22"/>
          <w14:ligatures w14:val="standardContextual"/>
        </w:rPr>
        <w:tab/>
      </w:r>
      <w:r>
        <w:rPr>
          <w:noProof/>
        </w:rPr>
        <w:t>Spendthrift Provision</w:t>
      </w:r>
      <w:r>
        <w:rPr>
          <w:noProof/>
        </w:rPr>
        <w:tab/>
      </w:r>
      <w:r>
        <w:rPr>
          <w:noProof/>
        </w:rPr>
        <w:fldChar w:fldCharType="begin"/>
      </w:r>
      <w:r>
        <w:rPr>
          <w:noProof/>
        </w:rPr>
        <w:instrText xml:space="preserve"> PAGEREF _Toc137118323 \h </w:instrText>
      </w:r>
      <w:r>
        <w:rPr>
          <w:noProof/>
        </w:rPr>
      </w:r>
      <w:r>
        <w:rPr>
          <w:noProof/>
        </w:rPr>
        <w:fldChar w:fldCharType="separate"/>
      </w:r>
      <w:r>
        <w:rPr>
          <w:noProof/>
        </w:rPr>
        <w:t>45</w:t>
      </w:r>
      <w:r>
        <w:rPr>
          <w:noProof/>
        </w:rPr>
        <w:fldChar w:fldCharType="end"/>
      </w:r>
    </w:p>
    <w:p w14:paraId="6041B0E3" w14:textId="6F690987"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12.03</w:t>
      </w:r>
      <w:r>
        <w:rPr>
          <w:rFonts w:asciiTheme="minorHAnsi" w:eastAsiaTheme="minorEastAsia" w:hAnsiTheme="minorHAnsi" w:cstheme="minorBidi"/>
          <w:noProof/>
          <w:kern w:val="2"/>
          <w:sz w:val="22"/>
          <w:szCs w:val="22"/>
          <w14:ligatures w14:val="standardContextual"/>
        </w:rPr>
        <w:tab/>
      </w:r>
      <w:r>
        <w:rPr>
          <w:noProof/>
        </w:rPr>
        <w:t>Contest Provision</w:t>
      </w:r>
      <w:r>
        <w:rPr>
          <w:noProof/>
        </w:rPr>
        <w:tab/>
      </w:r>
      <w:r>
        <w:rPr>
          <w:noProof/>
        </w:rPr>
        <w:fldChar w:fldCharType="begin"/>
      </w:r>
      <w:r>
        <w:rPr>
          <w:noProof/>
        </w:rPr>
        <w:instrText xml:space="preserve"> PAGEREF _Toc137118324 \h </w:instrText>
      </w:r>
      <w:r>
        <w:rPr>
          <w:noProof/>
        </w:rPr>
      </w:r>
      <w:r>
        <w:rPr>
          <w:noProof/>
        </w:rPr>
        <w:fldChar w:fldCharType="separate"/>
      </w:r>
      <w:r>
        <w:rPr>
          <w:noProof/>
        </w:rPr>
        <w:t>45</w:t>
      </w:r>
      <w:r>
        <w:rPr>
          <w:noProof/>
        </w:rPr>
        <w:fldChar w:fldCharType="end"/>
      </w:r>
    </w:p>
    <w:p w14:paraId="532BEED2" w14:textId="4403FCB9"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12.04</w:t>
      </w:r>
      <w:r>
        <w:rPr>
          <w:rFonts w:asciiTheme="minorHAnsi" w:eastAsiaTheme="minorEastAsia" w:hAnsiTheme="minorHAnsi" w:cstheme="minorBidi"/>
          <w:noProof/>
          <w:kern w:val="2"/>
          <w:sz w:val="22"/>
          <w:szCs w:val="22"/>
          <w14:ligatures w14:val="standardContextual"/>
        </w:rPr>
        <w:tab/>
      </w:r>
      <w:r>
        <w:rPr>
          <w:noProof/>
        </w:rPr>
        <w:t>Changing the Governing Law and Situs of Administration</w:t>
      </w:r>
      <w:r>
        <w:rPr>
          <w:noProof/>
        </w:rPr>
        <w:tab/>
      </w:r>
      <w:r>
        <w:rPr>
          <w:noProof/>
        </w:rPr>
        <w:fldChar w:fldCharType="begin"/>
      </w:r>
      <w:r>
        <w:rPr>
          <w:noProof/>
        </w:rPr>
        <w:instrText xml:space="preserve"> PAGEREF _Toc137118325 \h </w:instrText>
      </w:r>
      <w:r>
        <w:rPr>
          <w:noProof/>
        </w:rPr>
      </w:r>
      <w:r>
        <w:rPr>
          <w:noProof/>
        </w:rPr>
        <w:fldChar w:fldCharType="separate"/>
      </w:r>
      <w:r>
        <w:rPr>
          <w:noProof/>
        </w:rPr>
        <w:t>46</w:t>
      </w:r>
      <w:r>
        <w:rPr>
          <w:noProof/>
        </w:rPr>
        <w:fldChar w:fldCharType="end"/>
      </w:r>
    </w:p>
    <w:p w14:paraId="5775DFE1" w14:textId="14826535"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12.05</w:t>
      </w:r>
      <w:r>
        <w:rPr>
          <w:rFonts w:asciiTheme="minorHAnsi" w:eastAsiaTheme="minorEastAsia" w:hAnsiTheme="minorHAnsi" w:cstheme="minorBidi"/>
          <w:noProof/>
          <w:kern w:val="2"/>
          <w:sz w:val="22"/>
          <w:szCs w:val="22"/>
          <w14:ligatures w14:val="standardContextual"/>
        </w:rPr>
        <w:tab/>
      </w:r>
      <w:r>
        <w:rPr>
          <w:noProof/>
        </w:rPr>
        <w:t>Definitions</w:t>
      </w:r>
      <w:r>
        <w:rPr>
          <w:noProof/>
        </w:rPr>
        <w:tab/>
      </w:r>
      <w:r>
        <w:rPr>
          <w:noProof/>
        </w:rPr>
        <w:fldChar w:fldCharType="begin"/>
      </w:r>
      <w:r>
        <w:rPr>
          <w:noProof/>
        </w:rPr>
        <w:instrText xml:space="preserve"> PAGEREF _Toc137118326 \h </w:instrText>
      </w:r>
      <w:r>
        <w:rPr>
          <w:noProof/>
        </w:rPr>
      </w:r>
      <w:r>
        <w:rPr>
          <w:noProof/>
        </w:rPr>
        <w:fldChar w:fldCharType="separate"/>
      </w:r>
      <w:r>
        <w:rPr>
          <w:noProof/>
        </w:rPr>
        <w:t>46</w:t>
      </w:r>
      <w:r>
        <w:rPr>
          <w:noProof/>
        </w:rPr>
        <w:fldChar w:fldCharType="end"/>
      </w:r>
    </w:p>
    <w:p w14:paraId="601AA2AA" w14:textId="06C3DA32" w:rsidR="002420E0" w:rsidRDefault="002420E0" w:rsidP="002420E0">
      <w:pPr>
        <w:pStyle w:val="TOC2"/>
        <w:rPr>
          <w:rFonts w:asciiTheme="minorHAnsi" w:eastAsiaTheme="minorEastAsia" w:hAnsiTheme="minorHAnsi" w:cstheme="minorBidi"/>
          <w:noProof/>
          <w:kern w:val="2"/>
          <w:sz w:val="22"/>
          <w:szCs w:val="22"/>
          <w14:ligatures w14:val="standardContextual"/>
        </w:rPr>
      </w:pPr>
      <w:r>
        <w:rPr>
          <w:noProof/>
        </w:rPr>
        <w:t>Section 12.06</w:t>
      </w:r>
      <w:r>
        <w:rPr>
          <w:rFonts w:asciiTheme="minorHAnsi" w:eastAsiaTheme="minorEastAsia" w:hAnsiTheme="minorHAnsi" w:cstheme="minorBidi"/>
          <w:noProof/>
          <w:kern w:val="2"/>
          <w:sz w:val="22"/>
          <w:szCs w:val="22"/>
          <w14:ligatures w14:val="standardContextual"/>
        </w:rPr>
        <w:tab/>
      </w:r>
      <w:r>
        <w:rPr>
          <w:noProof/>
        </w:rPr>
        <w:t>General Provisions and Rules of Construction</w:t>
      </w:r>
      <w:r>
        <w:rPr>
          <w:noProof/>
        </w:rPr>
        <w:tab/>
      </w:r>
      <w:r>
        <w:rPr>
          <w:noProof/>
        </w:rPr>
        <w:fldChar w:fldCharType="begin"/>
      </w:r>
      <w:r>
        <w:rPr>
          <w:noProof/>
        </w:rPr>
        <w:instrText xml:space="preserve"> PAGEREF _Toc137118327 \h </w:instrText>
      </w:r>
      <w:r>
        <w:rPr>
          <w:noProof/>
        </w:rPr>
      </w:r>
      <w:r>
        <w:rPr>
          <w:noProof/>
        </w:rPr>
        <w:fldChar w:fldCharType="separate"/>
      </w:r>
      <w:r>
        <w:rPr>
          <w:noProof/>
        </w:rPr>
        <w:t>52</w:t>
      </w:r>
      <w:r>
        <w:rPr>
          <w:noProof/>
        </w:rPr>
        <w:fldChar w:fldCharType="end"/>
      </w:r>
    </w:p>
    <w:p w14:paraId="5233A217" w14:textId="78DF2B1F" w:rsidR="00DC6CB6" w:rsidRDefault="002420E0">
      <w:r>
        <w:fldChar w:fldCharType="end"/>
      </w:r>
    </w:p>
    <w:p w14:paraId="21DE23E0" w14:textId="77777777" w:rsidR="00DC6CB6" w:rsidRDefault="00DC6CB6">
      <w:pPr>
        <w:pStyle w:val="TextHeading2"/>
        <w:sectPr w:rsidR="00DC6CB6">
          <w:footerReference w:type="default" r:id="rId14"/>
          <w:pgSz w:w="12240" w:h="15840"/>
          <w:pgMar w:top="1440" w:right="1800" w:bottom="1440" w:left="1800" w:header="720" w:footer="720" w:gutter="0"/>
          <w:pgNumType w:fmt="lowerRoman" w:start="1"/>
          <w:cols w:space="720"/>
        </w:sectPr>
      </w:pPr>
    </w:p>
    <w:p w14:paraId="5E26E0AB" w14:textId="084C836C" w:rsidR="005547F6" w:rsidRDefault="00CF7EBD" w:rsidP="00524EB8">
      <w:pPr>
        <w:pStyle w:val="TitlePage"/>
        <w:spacing w:after="360"/>
      </w:pPr>
      <w:r>
        <w:lastRenderedPageBreak/>
        <w:t>[1]</w:t>
      </w:r>
      <w:r w:rsidR="00C8576C">
        <w:t xml:space="preserve"> </w:t>
      </w:r>
      <w:r w:rsidR="22B0E451">
        <w:t>Trust</w:t>
      </w:r>
    </w:p>
    <w:p w14:paraId="30D8C73D" w14:textId="156C04FA" w:rsidR="007F0B30" w:rsidRDefault="007F0B30" w:rsidP="00A42B11">
      <w:pPr>
        <w:pStyle w:val="TextHeading2"/>
        <w:spacing w:before="0"/>
      </w:pPr>
      <w:r w:rsidRPr="003C6C66">
        <w:rPr>
          <w:b/>
          <w:bCs/>
        </w:rPr>
        <w:t>THIS IRREVOCABLE TRUST AGREEMENT</w:t>
      </w:r>
      <w:r>
        <w:t xml:space="preserve"> has been entered into effective [2], and is by and between [3] (</w:t>
      </w:r>
      <w:r>
        <w:rPr>
          <w:iCs/>
        </w:rPr>
        <w:t xml:space="preserve"> </w:t>
      </w:r>
      <w:r w:rsidRPr="00A27516">
        <w:rPr>
          <w:i/>
        </w:rPr>
        <w:t>“Grantor”</w:t>
      </w:r>
      <w:r>
        <w:t>), and the [4] Private Family Trust Company, LLC</w:t>
      </w:r>
      <w:r w:rsidR="009B08E7">
        <w:t>, a close Wyoming LLC, as</w:t>
      </w:r>
      <w:r>
        <w:t xml:space="preserve"> (</w:t>
      </w:r>
      <w:r w:rsidR="005C3AFF">
        <w:t>which</w:t>
      </w:r>
      <w:r w:rsidR="00F17CA1">
        <w:t>,</w:t>
      </w:r>
      <w:r w:rsidR="005C3AFF">
        <w:t xml:space="preserve"> along with its successors</w:t>
      </w:r>
      <w:r w:rsidR="00F17CA1">
        <w:t>,</w:t>
      </w:r>
      <w:r w:rsidR="005C3AFF">
        <w:t xml:space="preserve"> </w:t>
      </w:r>
      <w:r w:rsidR="00F17CA1">
        <w:t xml:space="preserve">is referred to in this instrument as the </w:t>
      </w:r>
      <w:r w:rsidRPr="00A27516">
        <w:rPr>
          <w:i/>
        </w:rPr>
        <w:t>“Trustee”</w:t>
      </w:r>
      <w:r>
        <w:t>)</w:t>
      </w:r>
      <w:r w:rsidR="009B08E7">
        <w:t>.</w:t>
      </w:r>
    </w:p>
    <w:p w14:paraId="41B7DF12" w14:textId="70EA1E56" w:rsidR="00B82C94" w:rsidRDefault="00B82C94" w:rsidP="007F0B30">
      <w:pPr>
        <w:pStyle w:val="TextHeading2"/>
      </w:pPr>
      <w:r>
        <w:t xml:space="preserve">Capitalized terms, words, and </w:t>
      </w:r>
      <w:r w:rsidR="00A42B11">
        <w:t xml:space="preserve">phrases have the meaning first used </w:t>
      </w:r>
      <w:r w:rsidR="00D97E4B">
        <w:t xml:space="preserve">or given </w:t>
      </w:r>
      <w:r>
        <w:t>in this instrument</w:t>
      </w:r>
      <w:r w:rsidR="00A42B11">
        <w:t xml:space="preserve"> </w:t>
      </w:r>
      <w:r w:rsidR="00D97E4B">
        <w:t xml:space="preserve">or </w:t>
      </w:r>
      <w:r w:rsidR="00A42B11">
        <w:t xml:space="preserve">as defined in Section 12.05. The terms </w:t>
      </w:r>
      <w:r w:rsidR="00A42B11" w:rsidRPr="00A27516">
        <w:rPr>
          <w:i/>
          <w:iCs/>
        </w:rPr>
        <w:t>“Section”</w:t>
      </w:r>
      <w:r w:rsidR="00A42B11">
        <w:t xml:space="preserve"> </w:t>
      </w:r>
      <w:r w:rsidR="00A27516">
        <w:t xml:space="preserve">and </w:t>
      </w:r>
      <w:r w:rsidR="00A42B11" w:rsidRPr="00A27516">
        <w:rPr>
          <w:i/>
          <w:iCs/>
        </w:rPr>
        <w:t>“Sections”</w:t>
      </w:r>
      <w:r w:rsidR="00A42B11">
        <w:t xml:space="preserve"> refer to the Sections in this instrument. The term</w:t>
      </w:r>
      <w:r w:rsidR="00A27516">
        <w:t>s</w:t>
      </w:r>
      <w:r w:rsidR="00A42B11">
        <w:t xml:space="preserve"> § </w:t>
      </w:r>
      <w:r w:rsidR="00A27516">
        <w:t xml:space="preserve">and </w:t>
      </w:r>
      <w:r w:rsidR="00A42B11">
        <w:t>§§ refer, generally, to statutes.</w:t>
      </w:r>
    </w:p>
    <w:p w14:paraId="0E3AA186" w14:textId="130AF4DD" w:rsidR="00DC6CB6" w:rsidRDefault="00DC6CB6" w:rsidP="006E5971">
      <w:pPr>
        <w:pStyle w:val="Heading1"/>
        <w:spacing w:before="240" w:after="120"/>
      </w:pPr>
      <w:r>
        <w:br/>
      </w:r>
      <w:bookmarkStart w:id="5" w:name="_Ref40348045"/>
      <w:bookmarkStart w:id="6" w:name="_Toc487886817"/>
      <w:bookmarkStart w:id="7" w:name="_Toc13579275"/>
      <w:bookmarkStart w:id="8" w:name="_Toc13581662"/>
      <w:bookmarkStart w:id="9" w:name="_Toc13581760"/>
      <w:bookmarkStart w:id="10" w:name="_Toc13582411"/>
      <w:bookmarkStart w:id="11" w:name="_Toc13583208"/>
      <w:bookmarkStart w:id="12" w:name="_Toc13665958"/>
      <w:bookmarkStart w:id="13" w:name="_Toc13739400"/>
      <w:bookmarkStart w:id="14" w:name="_Toc24466505"/>
      <w:bookmarkStart w:id="15" w:name="_Toc24468686"/>
      <w:bookmarkStart w:id="16" w:name="_Toc24470125"/>
      <w:bookmarkStart w:id="17" w:name="_Toc37053306"/>
      <w:bookmarkStart w:id="18" w:name="_Toc38117498"/>
      <w:bookmarkStart w:id="19" w:name="_Toc38359338"/>
      <w:bookmarkStart w:id="20" w:name="_Toc38360338"/>
      <w:bookmarkStart w:id="21" w:name="_Toc46999287"/>
      <w:bookmarkStart w:id="22" w:name="_Toc47001049"/>
      <w:bookmarkStart w:id="23" w:name="_Toc56766847"/>
      <w:bookmarkStart w:id="24" w:name="_Toc57030800"/>
      <w:bookmarkStart w:id="25" w:name="_Toc57030916"/>
      <w:bookmarkStart w:id="26" w:name="_Toc57031573"/>
      <w:bookmarkStart w:id="27" w:name="_Toc63505004"/>
      <w:bookmarkStart w:id="28" w:name="_Toc63505133"/>
      <w:bookmarkStart w:id="29" w:name="_Toc63513042"/>
      <w:bookmarkStart w:id="30" w:name="_Toc63514630"/>
      <w:bookmarkStart w:id="31" w:name="_Toc63514814"/>
      <w:bookmarkStart w:id="32" w:name="_Toc63516200"/>
      <w:bookmarkStart w:id="33" w:name="_Toc63516330"/>
      <w:bookmarkStart w:id="34" w:name="_Toc63516455"/>
      <w:bookmarkStart w:id="35" w:name="_Toc86407215"/>
      <w:bookmarkStart w:id="36" w:name="_Toc86407591"/>
      <w:bookmarkStart w:id="37" w:name="_Toc113001370"/>
      <w:bookmarkStart w:id="38" w:name="_Toc113001498"/>
      <w:bookmarkStart w:id="39" w:name="_Toc115339460"/>
      <w:bookmarkStart w:id="40" w:name="_Toc115763717"/>
      <w:bookmarkStart w:id="41" w:name="_Toc115765530"/>
      <w:bookmarkStart w:id="42" w:name="_Toc115765658"/>
      <w:bookmarkStart w:id="43" w:name="_Toc115769797"/>
      <w:bookmarkStart w:id="44" w:name="_Toc119050055"/>
      <w:bookmarkStart w:id="45" w:name="_Toc119056099"/>
      <w:bookmarkStart w:id="46" w:name="_Toc119070155"/>
      <w:bookmarkStart w:id="47" w:name="_Toc119467885"/>
      <w:bookmarkStart w:id="48" w:name="_Toc119664376"/>
      <w:bookmarkStart w:id="49" w:name="_Toc119664775"/>
      <w:bookmarkStart w:id="50" w:name="_Toc119927770"/>
      <w:bookmarkStart w:id="51" w:name="_Toc124522566"/>
      <w:bookmarkStart w:id="52" w:name="_Toc124772844"/>
      <w:bookmarkStart w:id="53" w:name="_Toc124774107"/>
      <w:bookmarkStart w:id="54" w:name="_Toc124841372"/>
      <w:bookmarkStart w:id="55" w:name="_Toc124846535"/>
      <w:bookmarkStart w:id="56" w:name="_Toc124846802"/>
      <w:bookmarkStart w:id="57" w:name="_Toc137118208"/>
      <w:r>
        <w:t>Establishing the Trust</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924243C" w14:textId="56F7A466" w:rsidR="000F3000" w:rsidRPr="000F3000" w:rsidRDefault="000F3000" w:rsidP="00BF020D">
      <w:pPr>
        <w:pStyle w:val="TextHeading2"/>
        <w:spacing w:before="0"/>
        <w:rPr>
          <w:rFonts w:cs="Arial"/>
        </w:rPr>
      </w:pPr>
      <w:r w:rsidRPr="000F3000">
        <w:rPr>
          <w:rFonts w:cs="Arial"/>
        </w:rPr>
        <w:t xml:space="preserve">This agreement creates a </w:t>
      </w:r>
      <w:r w:rsidRPr="000F3000">
        <w:rPr>
          <w:rFonts w:cs="Arial"/>
          <w:i/>
          <w:iCs/>
        </w:rPr>
        <w:t>“qualified spendthrift trust”</w:t>
      </w:r>
      <w:r w:rsidRPr="000F3000">
        <w:rPr>
          <w:rFonts w:cs="Arial"/>
        </w:rPr>
        <w:t xml:space="preserve"> under W.S. </w:t>
      </w:r>
      <w:r w:rsidRPr="000F3000">
        <w:t>§</w:t>
      </w:r>
      <w:r w:rsidRPr="000F3000">
        <w:rPr>
          <w:rFonts w:cs="Arial"/>
        </w:rPr>
        <w:t>4-10-510 and is governed by the laws of Wyoming, as set forth in Section 12.06(d).  The terms of this instrument prevail over any provision of Wyoming law, except those provisions that are mandatory and may not be waived.</w:t>
      </w:r>
    </w:p>
    <w:p w14:paraId="5A8F0722" w14:textId="14217C91" w:rsidR="000F3000" w:rsidRPr="000F3000" w:rsidRDefault="000F3000" w:rsidP="000F3000">
      <w:pPr>
        <w:pStyle w:val="TextHeading2"/>
        <w:rPr>
          <w:rFonts w:cs="Arial"/>
        </w:rPr>
      </w:pPr>
      <w:r w:rsidRPr="000F3000">
        <w:rPr>
          <w:rFonts w:cs="Arial"/>
        </w:rPr>
        <w:t xml:space="preserve">In accordance with W.S. </w:t>
      </w:r>
      <w:r w:rsidRPr="000F3000">
        <w:t>§</w:t>
      </w:r>
      <w:r w:rsidRPr="000F3000">
        <w:rPr>
          <w:rFonts w:cs="Arial"/>
        </w:rPr>
        <w:t xml:space="preserve">4-10-510, the interest of each beneficiary </w:t>
      </w:r>
      <w:r w:rsidR="00411205">
        <w:rPr>
          <w:rFonts w:cs="Arial"/>
        </w:rPr>
        <w:t xml:space="preserve">in a trust created under this instrument </w:t>
      </w:r>
      <w:r w:rsidRPr="000F3000">
        <w:rPr>
          <w:rFonts w:cs="Arial"/>
        </w:rPr>
        <w:t xml:space="preserve">is held in a </w:t>
      </w:r>
      <w:r w:rsidRPr="000F3000">
        <w:rPr>
          <w:rFonts w:cs="Arial"/>
          <w:i/>
          <w:iCs/>
        </w:rPr>
        <w:t>“spendthrift trust”</w:t>
      </w:r>
      <w:r w:rsidRPr="000F3000">
        <w:rPr>
          <w:rFonts w:cs="Arial"/>
        </w:rPr>
        <w:t xml:space="preserve"> under W.S. </w:t>
      </w:r>
      <w:r w:rsidRPr="000F3000">
        <w:t>§</w:t>
      </w:r>
      <w:r w:rsidRPr="000F3000">
        <w:rPr>
          <w:rFonts w:cs="Arial"/>
        </w:rPr>
        <w:t>4-10-502(b) and is not subject to voluntary or involuntary transfers as more fully set forth in Sections 1.05 and 12.02.</w:t>
      </w:r>
    </w:p>
    <w:p w14:paraId="58B8A3DE" w14:textId="77777777" w:rsidR="00835847" w:rsidRPr="00000170" w:rsidRDefault="00835847" w:rsidP="00835847">
      <w:pPr>
        <w:pStyle w:val="TextHeading2"/>
        <w:rPr>
          <w:rFonts w:cs="Arial"/>
          <w:color w:val="000000"/>
        </w:rPr>
      </w:pPr>
      <w:r w:rsidRPr="00000170">
        <w:rPr>
          <w:rFonts w:cs="Arial"/>
          <w:color w:val="000000"/>
        </w:rPr>
        <w:t xml:space="preserve">The terms of each trust created under this instrument provide that the Trustee, as provided in Section 6.01 and Section 7.02 of this instrument, may only make discretionary distributions to a beneficiary; thus, a creditor or assignee of the beneficiary may not compel the trustee to distribute any income or principal, or both, from the trust or reach or attach any interest of the beneficiary unless and until a distribution is received by the beneficiary. Further, </w:t>
      </w:r>
      <w:r w:rsidRPr="00000170">
        <w:rPr>
          <w:rFonts w:cs="Arial"/>
        </w:rPr>
        <w:t xml:space="preserve">W.S. </w:t>
      </w:r>
      <w:r w:rsidRPr="00000170">
        <w:t>§</w:t>
      </w:r>
      <w:r w:rsidRPr="00000170">
        <w:rPr>
          <w:rFonts w:cs="Arial"/>
          <w:color w:val="000000"/>
        </w:rPr>
        <w:t>4-10-504(g) provides in this context that no beneficiary under a trust created by this instrument has a property interest or any enforceable right to a distribution.</w:t>
      </w:r>
    </w:p>
    <w:p w14:paraId="69D58714" w14:textId="75656484" w:rsidR="00DC6CB6" w:rsidRDefault="00DC6CB6" w:rsidP="001E68A9">
      <w:pPr>
        <w:pStyle w:val="Heading2"/>
      </w:pPr>
      <w:bookmarkStart w:id="58" w:name="_Toc496420422"/>
      <w:bookmarkStart w:id="59" w:name="_Toc507273046"/>
      <w:bookmarkStart w:id="60" w:name="_Toc487886818"/>
      <w:bookmarkStart w:id="61" w:name="_Toc13579276"/>
      <w:bookmarkStart w:id="62" w:name="_Toc13581663"/>
      <w:bookmarkStart w:id="63" w:name="_Toc13581761"/>
      <w:bookmarkStart w:id="64" w:name="_Toc13582412"/>
      <w:bookmarkStart w:id="65" w:name="_Toc13583209"/>
      <w:bookmarkStart w:id="66" w:name="_Toc13665959"/>
      <w:bookmarkStart w:id="67" w:name="_Toc13739401"/>
      <w:bookmarkStart w:id="68" w:name="_Toc24466506"/>
      <w:bookmarkStart w:id="69" w:name="_Toc24468687"/>
      <w:bookmarkStart w:id="70" w:name="_Toc24470126"/>
      <w:bookmarkStart w:id="71" w:name="_Toc37053307"/>
      <w:bookmarkStart w:id="72" w:name="_Toc38117499"/>
      <w:bookmarkStart w:id="73" w:name="_Toc38359339"/>
      <w:bookmarkStart w:id="74" w:name="_Toc38360339"/>
      <w:bookmarkStart w:id="75" w:name="_Toc46999288"/>
      <w:bookmarkStart w:id="76" w:name="_Toc47001050"/>
      <w:bookmarkStart w:id="77" w:name="_Toc56766848"/>
      <w:bookmarkStart w:id="78" w:name="_Toc57030801"/>
      <w:bookmarkStart w:id="79" w:name="_Toc57030917"/>
      <w:bookmarkStart w:id="80" w:name="_Toc57031574"/>
      <w:bookmarkStart w:id="81" w:name="_Toc63505005"/>
      <w:bookmarkStart w:id="82" w:name="_Toc63505134"/>
      <w:bookmarkStart w:id="83" w:name="_Toc63513043"/>
      <w:bookmarkStart w:id="84" w:name="_Toc63514631"/>
      <w:bookmarkStart w:id="85" w:name="_Toc63514815"/>
      <w:bookmarkStart w:id="86" w:name="_Toc63516201"/>
      <w:bookmarkStart w:id="87" w:name="_Toc63516331"/>
      <w:bookmarkStart w:id="88" w:name="_Toc63516456"/>
      <w:bookmarkStart w:id="89" w:name="_Toc86407216"/>
      <w:bookmarkStart w:id="90" w:name="_Toc86407592"/>
      <w:bookmarkStart w:id="91" w:name="_Toc113001371"/>
      <w:bookmarkStart w:id="92" w:name="_Toc113001499"/>
      <w:bookmarkStart w:id="93" w:name="_Toc115339461"/>
      <w:bookmarkStart w:id="94" w:name="_Toc115763718"/>
      <w:bookmarkStart w:id="95" w:name="_Toc115765531"/>
      <w:bookmarkStart w:id="96" w:name="_Toc115765659"/>
      <w:bookmarkStart w:id="97" w:name="_Toc115769798"/>
      <w:bookmarkStart w:id="98" w:name="_Toc119050056"/>
      <w:bookmarkStart w:id="99" w:name="_Toc119056100"/>
      <w:bookmarkStart w:id="100" w:name="_Toc119070156"/>
      <w:bookmarkStart w:id="101" w:name="_Toc119467886"/>
      <w:bookmarkStart w:id="102" w:name="_Toc119664377"/>
      <w:bookmarkStart w:id="103" w:name="_Toc119664776"/>
      <w:bookmarkStart w:id="104" w:name="_Toc119927771"/>
      <w:bookmarkStart w:id="105" w:name="_Toc124522567"/>
      <w:bookmarkStart w:id="106" w:name="_Toc124772845"/>
      <w:bookmarkStart w:id="107" w:name="_Toc124774108"/>
      <w:bookmarkStart w:id="108" w:name="_Toc124841373"/>
      <w:bookmarkStart w:id="109" w:name="_Toc124846536"/>
      <w:bookmarkStart w:id="110" w:name="_Toc124846803"/>
      <w:bookmarkStart w:id="111" w:name="_Toc137118209"/>
      <w:r>
        <w:t xml:space="preserve">Identifying </w:t>
      </w:r>
      <w:bookmarkEnd w:id="58"/>
      <w:r w:rsidR="00166FEA">
        <w:t>t</w:t>
      </w:r>
      <w:r w:rsidR="00990779">
        <w:t>he</w:t>
      </w:r>
      <w:r>
        <w:t xml:space="preserve"> Trust</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7433E611" w14:textId="48B6EA1B" w:rsidR="00E108BC" w:rsidRDefault="00E76F96" w:rsidP="00E108BC">
      <w:pPr>
        <w:pStyle w:val="TextHeading2"/>
      </w:pPr>
      <w:r>
        <w:t xml:space="preserve">A trust created under this instrument </w:t>
      </w:r>
      <w:r w:rsidR="00E108BC">
        <w:t xml:space="preserve">may be referred to as </w:t>
      </w:r>
      <w:r w:rsidR="00E108BC" w:rsidRPr="009F164F">
        <w:rPr>
          <w:i/>
          <w:iCs/>
        </w:rPr>
        <w:t>“</w:t>
      </w:r>
      <w:r w:rsidR="00CF7EBD">
        <w:rPr>
          <w:i/>
          <w:iCs/>
        </w:rPr>
        <w:t>[4]</w:t>
      </w:r>
      <w:r w:rsidR="00E108BC" w:rsidRPr="009F164F">
        <w:rPr>
          <w:i/>
          <w:iCs/>
        </w:rPr>
        <w:t xml:space="preserve"> Private Family Trust Company, LLC, Trustee of the </w:t>
      </w:r>
      <w:r w:rsidR="00CF7EBD">
        <w:rPr>
          <w:i/>
          <w:iCs/>
        </w:rPr>
        <w:t>[1]</w:t>
      </w:r>
      <w:r w:rsidR="00E108BC" w:rsidRPr="009F164F">
        <w:rPr>
          <w:i/>
          <w:iCs/>
        </w:rPr>
        <w:t xml:space="preserve"> Trust</w:t>
      </w:r>
      <w:r w:rsidR="00D65018">
        <w:rPr>
          <w:i/>
          <w:iCs/>
        </w:rPr>
        <w:t>,</w:t>
      </w:r>
      <w:r w:rsidR="00637B47">
        <w:rPr>
          <w:i/>
          <w:iCs/>
        </w:rPr>
        <w:t xml:space="preserve"> as amended</w:t>
      </w:r>
      <w:r w:rsidR="00E108BC" w:rsidRPr="009F164F">
        <w:rPr>
          <w:i/>
          <w:iCs/>
        </w:rPr>
        <w:t>.”</w:t>
      </w:r>
    </w:p>
    <w:p w14:paraId="44CDF867" w14:textId="0C0DC513" w:rsidR="005A27C0" w:rsidRDefault="005A27C0" w:rsidP="005A27C0">
      <w:pPr>
        <w:pStyle w:val="TextHeading2"/>
      </w:pPr>
      <w:r>
        <w:t xml:space="preserve">For </w:t>
      </w:r>
      <w:r w:rsidR="00D074D3">
        <w:t xml:space="preserve">the purpose of </w:t>
      </w:r>
      <w:r>
        <w:t xml:space="preserve">transferring property </w:t>
      </w:r>
      <w:r w:rsidR="00674280">
        <w:t xml:space="preserve">to </w:t>
      </w:r>
      <w:r>
        <w:t xml:space="preserve">or identifying </w:t>
      </w:r>
      <w:r w:rsidR="004C4927">
        <w:t>a trust</w:t>
      </w:r>
      <w:r w:rsidR="00F9292A">
        <w:t xml:space="preserve">, </w:t>
      </w:r>
      <w:r>
        <w:t>a</w:t>
      </w:r>
      <w:r w:rsidR="00093303">
        <w:t>ny</w:t>
      </w:r>
      <w:r>
        <w:t xml:space="preserve"> description referring to </w:t>
      </w:r>
      <w:r w:rsidR="00093303">
        <w:t>this instrument</w:t>
      </w:r>
      <w:r w:rsidR="00422D82">
        <w:t>,</w:t>
      </w:r>
      <w:r w:rsidR="00093303">
        <w:t xml:space="preserve"> </w:t>
      </w:r>
      <w:r w:rsidR="00422D82">
        <w:t xml:space="preserve">or the particular trust, </w:t>
      </w:r>
      <w:r>
        <w:t xml:space="preserve">shall be effective if it reasonably identifies </w:t>
      </w:r>
      <w:r w:rsidR="00B026AC">
        <w:t>the trust</w:t>
      </w:r>
      <w:r w:rsidR="00D074D3">
        <w:t xml:space="preserve">; further, </w:t>
      </w:r>
      <w:r w:rsidR="00B026AC">
        <w:t>a</w:t>
      </w:r>
      <w:r>
        <w:t xml:space="preserve">ny description </w:t>
      </w:r>
      <w:r w:rsidR="00D074D3">
        <w:t xml:space="preserve">containing </w:t>
      </w:r>
      <w:r>
        <w:t xml:space="preserve">the date of the trust, the name of </w:t>
      </w:r>
      <w:r w:rsidR="00CD0E23">
        <w:t xml:space="preserve">the </w:t>
      </w:r>
      <w:r>
        <w:t>Trustee and an indication that the Trustee is holding property in a fiduciary capacity identifies the trust.</w:t>
      </w:r>
    </w:p>
    <w:p w14:paraId="330CCCE4" w14:textId="3B6D9CCA" w:rsidR="00DC6CB6" w:rsidRDefault="00DC6CB6" w:rsidP="00900F19">
      <w:pPr>
        <w:pStyle w:val="Heading2"/>
      </w:pPr>
      <w:bookmarkStart w:id="112" w:name="_Toc487886819"/>
      <w:bookmarkStart w:id="113" w:name="_Toc13579277"/>
      <w:bookmarkStart w:id="114" w:name="_Toc13581664"/>
      <w:bookmarkStart w:id="115" w:name="_Toc13581762"/>
      <w:bookmarkStart w:id="116" w:name="_Toc13582413"/>
      <w:bookmarkStart w:id="117" w:name="_Toc13583210"/>
      <w:bookmarkStart w:id="118" w:name="_Toc13665960"/>
      <w:bookmarkStart w:id="119" w:name="_Toc13739402"/>
      <w:bookmarkStart w:id="120" w:name="_Toc24466507"/>
      <w:bookmarkStart w:id="121" w:name="_Toc24468688"/>
      <w:bookmarkStart w:id="122" w:name="_Toc24470127"/>
      <w:bookmarkStart w:id="123" w:name="_Toc37053308"/>
      <w:bookmarkStart w:id="124" w:name="_Toc38117500"/>
      <w:bookmarkStart w:id="125" w:name="_Toc38359340"/>
      <w:bookmarkStart w:id="126" w:name="_Toc38360340"/>
      <w:bookmarkStart w:id="127" w:name="_Toc46999289"/>
      <w:bookmarkStart w:id="128" w:name="_Toc47001051"/>
      <w:bookmarkStart w:id="129" w:name="_Toc56766849"/>
      <w:bookmarkStart w:id="130" w:name="_Toc57030802"/>
      <w:bookmarkStart w:id="131" w:name="_Toc57030918"/>
      <w:bookmarkStart w:id="132" w:name="_Toc57031575"/>
      <w:bookmarkStart w:id="133" w:name="_Toc63505006"/>
      <w:bookmarkStart w:id="134" w:name="_Toc63505135"/>
      <w:bookmarkStart w:id="135" w:name="_Toc63513044"/>
      <w:bookmarkStart w:id="136" w:name="_Toc63514632"/>
      <w:bookmarkStart w:id="137" w:name="_Toc63514816"/>
      <w:bookmarkStart w:id="138" w:name="_Toc63516202"/>
      <w:bookmarkStart w:id="139" w:name="_Toc63516332"/>
      <w:bookmarkStart w:id="140" w:name="_Toc63516457"/>
      <w:bookmarkStart w:id="141" w:name="_Toc86407217"/>
      <w:bookmarkStart w:id="142" w:name="_Toc86407593"/>
      <w:bookmarkStart w:id="143" w:name="_Toc113001372"/>
      <w:bookmarkStart w:id="144" w:name="_Toc113001500"/>
      <w:bookmarkStart w:id="145" w:name="_Toc115339462"/>
      <w:bookmarkStart w:id="146" w:name="_Toc115763719"/>
      <w:bookmarkStart w:id="147" w:name="_Toc115765532"/>
      <w:bookmarkStart w:id="148" w:name="_Toc115765660"/>
      <w:bookmarkStart w:id="149" w:name="_Toc115769799"/>
      <w:bookmarkStart w:id="150" w:name="_Toc119050057"/>
      <w:bookmarkStart w:id="151" w:name="_Toc119056101"/>
      <w:bookmarkStart w:id="152" w:name="_Toc119070157"/>
      <w:bookmarkStart w:id="153" w:name="_Toc119467887"/>
      <w:bookmarkStart w:id="154" w:name="_Toc119664378"/>
      <w:bookmarkStart w:id="155" w:name="_Toc119664777"/>
      <w:bookmarkStart w:id="156" w:name="_Toc119927772"/>
      <w:bookmarkStart w:id="157" w:name="_Toc124522568"/>
      <w:bookmarkStart w:id="158" w:name="_Toc124772846"/>
      <w:bookmarkStart w:id="159" w:name="_Toc124774109"/>
      <w:bookmarkStart w:id="160" w:name="_Toc124841374"/>
      <w:bookmarkStart w:id="161" w:name="_Toc124846537"/>
      <w:bookmarkStart w:id="162" w:name="_Toc124846804"/>
      <w:bookmarkStart w:id="163" w:name="_Toc137118210"/>
      <w:r>
        <w:t>Reliance by Third Parties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2B2287F8" w14:textId="6BA10219" w:rsidR="005321EA" w:rsidRDefault="005321EA" w:rsidP="005321EA">
      <w:pPr>
        <w:pStyle w:val="TextHeading2"/>
      </w:pPr>
      <w:bookmarkStart w:id="164" w:name="_Toc498602031"/>
      <w:bookmarkStart w:id="165" w:name="_Toc513358964"/>
      <w:bookmarkStart w:id="166" w:name="_Toc513439786"/>
      <w:bookmarkStart w:id="167" w:name="_Toc513905786"/>
      <w:bookmarkStart w:id="168" w:name="_Toc515038407"/>
      <w:r>
        <w:t xml:space="preserve">Third parties may require documentation to verify the existence of all or some portion of </w:t>
      </w:r>
      <w:r w:rsidR="00EC721F">
        <w:t>a</w:t>
      </w:r>
      <w:r w:rsidR="00254B86">
        <w:t xml:space="preserve"> trust.  </w:t>
      </w:r>
      <w:r>
        <w:t>To protect the confidentiality of this instrument, the Trustee may use an affidavit or a certification that identifies the Trustee and sets forth the authority of the Trustee to transact business in lieu of providing a copy of this instrument.  The affidavit or certification may include pertinent pages from this instrument.</w:t>
      </w:r>
    </w:p>
    <w:p w14:paraId="66C7014B" w14:textId="1C8563E8" w:rsidR="005321EA" w:rsidRDefault="005321EA" w:rsidP="005321EA">
      <w:pPr>
        <w:pStyle w:val="TextHeading2"/>
      </w:pPr>
      <w:r>
        <w:lastRenderedPageBreak/>
        <w:t xml:space="preserve">A third party may rely on an affidavit or certification of trust signed by the Trustee </w:t>
      </w:r>
      <w:r w:rsidR="0058778C">
        <w:t xml:space="preserve">as </w:t>
      </w:r>
      <w:r>
        <w:t>to the representations contained in the affidavit or certification</w:t>
      </w:r>
      <w:r w:rsidR="00C134B6">
        <w:t xml:space="preserve"> and </w:t>
      </w:r>
      <w:r>
        <w:t>shall be exonerated from liability for actions taken or failed to be taken in reliance on the representations presented.</w:t>
      </w:r>
    </w:p>
    <w:p w14:paraId="7B899008" w14:textId="7A6707FD" w:rsidR="005321EA" w:rsidRDefault="005321EA" w:rsidP="005321EA">
      <w:pPr>
        <w:pStyle w:val="TextHeading2"/>
      </w:pPr>
      <w:r>
        <w:t>A third party dealing with the Trustee shall not be required to inquire into the terms of this instrument</w:t>
      </w:r>
      <w:r w:rsidR="00114DA5">
        <w:t xml:space="preserve">, </w:t>
      </w:r>
      <w:r>
        <w:t>the authority of the Trustee.  The receipt from the Trustee for any money or property paid, transferred</w:t>
      </w:r>
      <w:r w:rsidR="00670024">
        <w:t>,</w:t>
      </w:r>
      <w:r>
        <w:t xml:space="preserve"> or delivered shall be a discharge to the person or persons paying, transferring</w:t>
      </w:r>
      <w:r w:rsidR="00670024">
        <w:t>,</w:t>
      </w:r>
      <w:r>
        <w:t xml:space="preserve"> or delivering the money or property from all liability in connection with its application.</w:t>
      </w:r>
    </w:p>
    <w:p w14:paraId="6767716C" w14:textId="77777777" w:rsidR="005321EA" w:rsidRDefault="005321EA" w:rsidP="005321EA">
      <w:pPr>
        <w:pStyle w:val="TextHeading2"/>
      </w:pPr>
      <w:r>
        <w:t>A written statement by the Trustee is conclusive evidence of the Trustee’s authority.</w:t>
      </w:r>
    </w:p>
    <w:p w14:paraId="06773972" w14:textId="77777777" w:rsidR="005321EA" w:rsidRDefault="005321EA" w:rsidP="005321EA">
      <w:pPr>
        <w:pStyle w:val="TextHeading2"/>
      </w:pPr>
      <w:r>
        <w:t>Third parties are not liable for any loss resulting from reliance on a written statement by the Trustee asserting authority or seeking to effectuate a transfer of property to or from trust.</w:t>
      </w:r>
    </w:p>
    <w:p w14:paraId="3AF855BE" w14:textId="0B65C2C2" w:rsidR="00DC6CB6" w:rsidRDefault="00DC6CB6" w:rsidP="001E68A9">
      <w:pPr>
        <w:pStyle w:val="Heading2"/>
      </w:pPr>
      <w:bookmarkStart w:id="169" w:name="_Toc487886820"/>
      <w:bookmarkStart w:id="170" w:name="_Toc13579278"/>
      <w:bookmarkStart w:id="171" w:name="_Toc13581665"/>
      <w:bookmarkStart w:id="172" w:name="_Toc13581763"/>
      <w:bookmarkStart w:id="173" w:name="_Toc13582414"/>
      <w:bookmarkStart w:id="174" w:name="_Toc13583211"/>
      <w:bookmarkStart w:id="175" w:name="_Toc13665961"/>
      <w:bookmarkStart w:id="176" w:name="_Toc13739403"/>
      <w:bookmarkStart w:id="177" w:name="_Toc24466508"/>
      <w:bookmarkStart w:id="178" w:name="_Toc24468689"/>
      <w:bookmarkStart w:id="179" w:name="_Toc24470128"/>
      <w:bookmarkStart w:id="180" w:name="_Toc37053309"/>
      <w:bookmarkStart w:id="181" w:name="_Toc38117501"/>
      <w:bookmarkStart w:id="182" w:name="_Toc38359341"/>
      <w:bookmarkStart w:id="183" w:name="_Toc38360341"/>
      <w:bookmarkStart w:id="184" w:name="_Toc46999290"/>
      <w:bookmarkStart w:id="185" w:name="_Toc47001052"/>
      <w:bookmarkStart w:id="186" w:name="_Toc56766850"/>
      <w:bookmarkStart w:id="187" w:name="_Toc57030803"/>
      <w:bookmarkStart w:id="188" w:name="_Toc57030919"/>
      <w:bookmarkStart w:id="189" w:name="_Toc57031576"/>
      <w:bookmarkStart w:id="190" w:name="_Toc63505007"/>
      <w:bookmarkStart w:id="191" w:name="_Toc63505136"/>
      <w:bookmarkStart w:id="192" w:name="_Toc63513045"/>
      <w:bookmarkStart w:id="193" w:name="_Toc63514633"/>
      <w:bookmarkStart w:id="194" w:name="_Toc63514817"/>
      <w:bookmarkStart w:id="195" w:name="_Toc63516203"/>
      <w:bookmarkStart w:id="196" w:name="_Toc63516333"/>
      <w:bookmarkStart w:id="197" w:name="_Toc63516458"/>
      <w:bookmarkStart w:id="198" w:name="_Toc86407218"/>
      <w:bookmarkStart w:id="199" w:name="_Toc86407594"/>
      <w:bookmarkStart w:id="200" w:name="_Toc113001373"/>
      <w:bookmarkStart w:id="201" w:name="_Toc113001501"/>
      <w:bookmarkStart w:id="202" w:name="_Toc115339463"/>
      <w:bookmarkStart w:id="203" w:name="_Toc115763720"/>
      <w:bookmarkStart w:id="204" w:name="_Toc115765533"/>
      <w:bookmarkStart w:id="205" w:name="_Toc115765661"/>
      <w:bookmarkStart w:id="206" w:name="_Toc115769800"/>
      <w:bookmarkStart w:id="207" w:name="_Toc119050058"/>
      <w:bookmarkStart w:id="208" w:name="_Toc119056102"/>
      <w:bookmarkStart w:id="209" w:name="_Toc119070158"/>
      <w:bookmarkStart w:id="210" w:name="_Toc119467888"/>
      <w:bookmarkStart w:id="211" w:name="_Toc119664379"/>
      <w:bookmarkStart w:id="212" w:name="_Toc119664778"/>
      <w:bookmarkStart w:id="213" w:name="_Toc119927773"/>
      <w:bookmarkStart w:id="214" w:name="_Toc124522569"/>
      <w:bookmarkStart w:id="215" w:name="_Toc124772847"/>
      <w:bookmarkStart w:id="216" w:name="_Toc124774110"/>
      <w:bookmarkStart w:id="217" w:name="_Toc124841375"/>
      <w:bookmarkStart w:id="218" w:name="_Toc124846538"/>
      <w:bookmarkStart w:id="219" w:name="_Toc124846805"/>
      <w:bookmarkStart w:id="220" w:name="_Toc137118211"/>
      <w:r>
        <w:t>Irrevocable Trust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7B912181" w14:textId="699DF85D" w:rsidR="00F65035" w:rsidRDefault="00F65035" w:rsidP="00F65035">
      <w:pPr>
        <w:pStyle w:val="TextHeading2"/>
      </w:pPr>
      <w:r>
        <w:t xml:space="preserve">The initial trust established under this instrument is irrevocable as set forth in W.S. §4-10-510(a)(iv) and </w:t>
      </w:r>
      <w:r w:rsidR="00D320CC">
        <w:t xml:space="preserve">no beneficiary or </w:t>
      </w:r>
      <w:r w:rsidR="00D66377">
        <w:t xml:space="preserve">any other person </w:t>
      </w:r>
      <w:r>
        <w:t xml:space="preserve">may alter, amend, revoke, or terminate it in any way.  Except as specifically provided in this instrument, any further trusts established </w:t>
      </w:r>
      <w:r w:rsidR="00636AAB">
        <w:t xml:space="preserve">under this instrument </w:t>
      </w:r>
      <w:r>
        <w:t xml:space="preserve">are also irrevocable and </w:t>
      </w:r>
      <w:r w:rsidR="00FC383F">
        <w:t xml:space="preserve">no beneficiary or any other person </w:t>
      </w:r>
      <w:r w:rsidR="007B5884">
        <w:t xml:space="preserve">has any </w:t>
      </w:r>
      <w:r>
        <w:t xml:space="preserve">right to alter, amend, revoke, or terminate </w:t>
      </w:r>
      <w:r w:rsidR="00851752">
        <w:t xml:space="preserve">such </w:t>
      </w:r>
      <w:r>
        <w:t xml:space="preserve">a trust in whole or in part.  </w:t>
      </w:r>
      <w:r w:rsidR="00FC383F">
        <w:t xml:space="preserve">No </w:t>
      </w:r>
      <w:r w:rsidR="00481584">
        <w:t xml:space="preserve">beneficiary </w:t>
      </w:r>
      <w:r w:rsidR="00FC383F">
        <w:t xml:space="preserve">or any other person </w:t>
      </w:r>
      <w:r>
        <w:t xml:space="preserve">has the right, acting alone or in conjunction with any other person or persons, to consent to, participate in, or be consulted in connection with any alteration, amendment, revocation, or termination of this instrument or any trust established under this instrument.  </w:t>
      </w:r>
    </w:p>
    <w:p w14:paraId="29B3DB7C" w14:textId="572C4733" w:rsidR="00DC6CB6" w:rsidRDefault="00DC6CB6" w:rsidP="00900F19">
      <w:pPr>
        <w:pStyle w:val="Heading2"/>
      </w:pPr>
      <w:bookmarkStart w:id="221" w:name="_Toc487886821"/>
      <w:bookmarkStart w:id="222" w:name="_Toc13579279"/>
      <w:bookmarkStart w:id="223" w:name="_Toc13581666"/>
      <w:bookmarkStart w:id="224" w:name="_Toc13581764"/>
      <w:bookmarkStart w:id="225" w:name="_Toc13582415"/>
      <w:bookmarkStart w:id="226" w:name="_Toc13583212"/>
      <w:bookmarkStart w:id="227" w:name="_Toc13665962"/>
      <w:bookmarkStart w:id="228" w:name="_Toc13739404"/>
      <w:bookmarkStart w:id="229" w:name="_Toc24466509"/>
      <w:bookmarkStart w:id="230" w:name="_Toc24468690"/>
      <w:bookmarkStart w:id="231" w:name="_Toc24470129"/>
      <w:bookmarkStart w:id="232" w:name="_Toc37053310"/>
      <w:bookmarkStart w:id="233" w:name="_Toc38117502"/>
      <w:bookmarkStart w:id="234" w:name="_Toc38359342"/>
      <w:bookmarkStart w:id="235" w:name="_Toc38360342"/>
      <w:bookmarkStart w:id="236" w:name="_Toc46999291"/>
      <w:bookmarkStart w:id="237" w:name="_Toc47001053"/>
      <w:bookmarkStart w:id="238" w:name="_Toc56766851"/>
      <w:bookmarkStart w:id="239" w:name="_Toc57030804"/>
      <w:bookmarkStart w:id="240" w:name="_Toc57030920"/>
      <w:bookmarkStart w:id="241" w:name="_Toc57031577"/>
      <w:bookmarkStart w:id="242" w:name="_Toc63505008"/>
      <w:bookmarkStart w:id="243" w:name="_Toc63505137"/>
      <w:bookmarkStart w:id="244" w:name="_Toc63513046"/>
      <w:bookmarkStart w:id="245" w:name="_Toc63514634"/>
      <w:bookmarkStart w:id="246" w:name="_Toc63514818"/>
      <w:bookmarkStart w:id="247" w:name="_Toc63516204"/>
      <w:bookmarkStart w:id="248" w:name="_Toc63516334"/>
      <w:bookmarkStart w:id="249" w:name="_Toc63516459"/>
      <w:bookmarkStart w:id="250" w:name="_Toc86407219"/>
      <w:bookmarkStart w:id="251" w:name="_Toc86407595"/>
      <w:bookmarkStart w:id="252" w:name="_Toc113001374"/>
      <w:bookmarkStart w:id="253" w:name="_Toc113001502"/>
      <w:bookmarkStart w:id="254" w:name="_Toc115339464"/>
      <w:bookmarkStart w:id="255" w:name="_Toc115763721"/>
      <w:bookmarkStart w:id="256" w:name="_Toc115765534"/>
      <w:bookmarkStart w:id="257" w:name="_Toc115765662"/>
      <w:bookmarkStart w:id="258" w:name="_Toc115769801"/>
      <w:bookmarkStart w:id="259" w:name="_Toc119050059"/>
      <w:bookmarkStart w:id="260" w:name="_Toc119056103"/>
      <w:bookmarkStart w:id="261" w:name="_Toc119070159"/>
      <w:bookmarkStart w:id="262" w:name="_Toc119467889"/>
      <w:bookmarkStart w:id="263" w:name="_Toc119664380"/>
      <w:bookmarkStart w:id="264" w:name="_Toc119664779"/>
      <w:bookmarkStart w:id="265" w:name="_Toc119927774"/>
      <w:bookmarkStart w:id="266" w:name="_Toc124522570"/>
      <w:bookmarkStart w:id="267" w:name="_Toc124772848"/>
      <w:bookmarkStart w:id="268" w:name="_Toc124774111"/>
      <w:bookmarkStart w:id="269" w:name="_Toc124841376"/>
      <w:bookmarkStart w:id="270" w:name="_Toc124846539"/>
      <w:bookmarkStart w:id="271" w:name="_Toc124846806"/>
      <w:bookmarkStart w:id="272" w:name="_Toc137118212"/>
      <w:r>
        <w:t>Transfers to Trust</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3C92CDA8" w14:textId="037C8790" w:rsidR="00A271BA" w:rsidRDefault="00A271BA" w:rsidP="00A271BA">
      <w:pPr>
        <w:pStyle w:val="TextHeading2"/>
      </w:pPr>
      <w:r>
        <w:t xml:space="preserve">The property listed in attached Schedule A shall be held on the terms and conditions set forth in this instrument.  </w:t>
      </w:r>
      <w:r w:rsidR="00D320CC">
        <w:t xml:space="preserve">No beneficiary </w:t>
      </w:r>
      <w:r w:rsidR="00BD70A6">
        <w:t xml:space="preserve">retains </w:t>
      </w:r>
      <w:r>
        <w:t>any direct or indirect right, title, or interest (income, principal or otherwise) in property held under this instrument.</w:t>
      </w:r>
    </w:p>
    <w:p w14:paraId="2E4E48D9" w14:textId="40DD1FC6" w:rsidR="009A719E" w:rsidRDefault="00A271BA" w:rsidP="00A271BA">
      <w:pPr>
        <w:pStyle w:val="TextHeading2"/>
      </w:pPr>
      <w:r>
        <w:t xml:space="preserve">All property transferred to trust on execution of this instrument has been accepted by the Trustee and has been received under a </w:t>
      </w:r>
      <w:r w:rsidRPr="005929F1">
        <w:rPr>
          <w:i/>
          <w:iCs/>
        </w:rPr>
        <w:t>“Qualified Transfer,”</w:t>
      </w:r>
      <w:r>
        <w:t xml:space="preserve"> as defined and set forth in W.S. </w:t>
      </w:r>
      <w:r w:rsidR="002A7E17">
        <w:t>§§</w:t>
      </w:r>
      <w:r>
        <w:t xml:space="preserve">4-10-103(xxxiv) and W.S. 4-10-512, of </w:t>
      </w:r>
      <w:r w:rsidRPr="00F910A7">
        <w:rPr>
          <w:i/>
        </w:rPr>
        <w:t>“Qualified Trust Property</w:t>
      </w:r>
      <w:r>
        <w:rPr>
          <w:i/>
        </w:rPr>
        <w:t>,</w:t>
      </w:r>
      <w:r w:rsidRPr="00F910A7">
        <w:rPr>
          <w:i/>
        </w:rPr>
        <w:t>”</w:t>
      </w:r>
      <w:r>
        <w:t xml:space="preserve"> as defined and set forth in W.S. §§4-10-103(a)(xxxvi) and 4-10-511.  The Trustee may accept additional contributions of Qualified Trust Property in a Qualified Transfer.  The current transfer of property has been made in express reliance on a written affidavit provided under W.S. §4-10-523 and all further transfers shall be subject to an affidavit provided under W.S. §4-10-523.</w:t>
      </w:r>
    </w:p>
    <w:p w14:paraId="66E881AB" w14:textId="15486541" w:rsidR="00A271BA" w:rsidRDefault="00A271BA" w:rsidP="00A271BA">
      <w:pPr>
        <w:pStyle w:val="TextHeading2"/>
      </w:pPr>
      <w:r>
        <w:t>All contributed property is, shall be and remain subject to W.S. §§4-10-514 through 4-10-523, except that no affidavit has been provided or shall be required as to Qualified Property subject to W.S. §4-10-515.</w:t>
      </w:r>
    </w:p>
    <w:p w14:paraId="00C35C95" w14:textId="214A2020" w:rsidR="00A271BA" w:rsidRDefault="00A271BA" w:rsidP="00A271BA">
      <w:pPr>
        <w:pStyle w:val="TextHeading2"/>
      </w:pPr>
      <w:r>
        <w:t xml:space="preserve">The </w:t>
      </w:r>
      <w:r w:rsidRPr="00F92A63">
        <w:rPr>
          <w:i/>
          <w:iCs/>
        </w:rPr>
        <w:t>“spendthrift provisions”</w:t>
      </w:r>
      <w:r>
        <w:t xml:space="preserve"> of W.S. §4-10-502 apply to all trusts established under this instrument, all as more fully set forth subsequently in this instrument and more particularly in </w:t>
      </w:r>
      <w:r w:rsidR="008359D9">
        <w:t xml:space="preserve">Section </w:t>
      </w:r>
      <w:r>
        <w:t xml:space="preserve">12.02; further, </w:t>
      </w:r>
      <w:r w:rsidR="00BD70A6">
        <w:t xml:space="preserve">no </w:t>
      </w:r>
      <w:r>
        <w:t xml:space="preserve">beneficiary </w:t>
      </w:r>
      <w:r w:rsidR="00C91AB2">
        <w:t xml:space="preserve">or any other person </w:t>
      </w:r>
      <w:r>
        <w:t>has any right to any property held by any trust established under this instrument.</w:t>
      </w:r>
    </w:p>
    <w:p w14:paraId="61C38356" w14:textId="1670EE02" w:rsidR="00A271BA" w:rsidRDefault="00A271BA" w:rsidP="00A271BA">
      <w:pPr>
        <w:pStyle w:val="TextHeading2"/>
      </w:pPr>
      <w:r>
        <w:t>All property transferred to trust after the date of this instrument must be acceptable to the Trustee, who may refuse to accept.  The Trustee shall hold, administer, and dispose of all trust property for the benefit of the trust’s beneficiaries in accordance with the terms of this instrument.</w:t>
      </w:r>
    </w:p>
    <w:p w14:paraId="5AA806AE" w14:textId="77777777" w:rsidR="001E1E79" w:rsidRDefault="001E1E79" w:rsidP="00900F19">
      <w:pPr>
        <w:pStyle w:val="Heading2"/>
      </w:pPr>
      <w:bookmarkStart w:id="273" w:name="_Toc46999292"/>
      <w:bookmarkStart w:id="274" w:name="_Toc47001054"/>
      <w:bookmarkStart w:id="275" w:name="_Toc56766852"/>
      <w:bookmarkStart w:id="276" w:name="_Toc57030805"/>
      <w:bookmarkStart w:id="277" w:name="_Toc57030921"/>
      <w:bookmarkStart w:id="278" w:name="_Toc57031578"/>
      <w:bookmarkStart w:id="279" w:name="_Toc63505009"/>
      <w:bookmarkStart w:id="280" w:name="_Toc63505138"/>
      <w:bookmarkStart w:id="281" w:name="_Toc63513047"/>
      <w:bookmarkStart w:id="282" w:name="_Toc63514635"/>
      <w:bookmarkStart w:id="283" w:name="_Toc63514819"/>
      <w:bookmarkStart w:id="284" w:name="_Toc63516205"/>
      <w:bookmarkStart w:id="285" w:name="_Toc63516335"/>
      <w:bookmarkStart w:id="286" w:name="_Toc63516460"/>
      <w:bookmarkStart w:id="287" w:name="_Toc86407220"/>
      <w:bookmarkStart w:id="288" w:name="_Toc86407596"/>
      <w:bookmarkStart w:id="289" w:name="_Toc113001375"/>
      <w:bookmarkStart w:id="290" w:name="_Toc113001503"/>
      <w:bookmarkStart w:id="291" w:name="_Toc115339465"/>
      <w:bookmarkStart w:id="292" w:name="_Toc115763722"/>
      <w:bookmarkStart w:id="293" w:name="_Toc115765535"/>
      <w:bookmarkStart w:id="294" w:name="_Toc115765663"/>
      <w:bookmarkStart w:id="295" w:name="_Toc115769802"/>
      <w:bookmarkStart w:id="296" w:name="_Toc119050060"/>
      <w:bookmarkStart w:id="297" w:name="_Toc119056104"/>
      <w:bookmarkStart w:id="298" w:name="_Toc119070160"/>
      <w:bookmarkStart w:id="299" w:name="_Toc119467890"/>
      <w:bookmarkStart w:id="300" w:name="_Toc119664381"/>
      <w:bookmarkStart w:id="301" w:name="_Toc119664780"/>
      <w:bookmarkStart w:id="302" w:name="_Toc119927775"/>
      <w:bookmarkStart w:id="303" w:name="_Toc124522571"/>
      <w:bookmarkStart w:id="304" w:name="_Toc124772849"/>
      <w:bookmarkStart w:id="305" w:name="_Toc124774112"/>
      <w:bookmarkStart w:id="306" w:name="_Toc124841377"/>
      <w:bookmarkStart w:id="307" w:name="_Toc124846540"/>
      <w:bookmarkStart w:id="308" w:name="_Toc124846807"/>
      <w:bookmarkStart w:id="309" w:name="_Toc137118213"/>
      <w:bookmarkStart w:id="310" w:name="_Toc487886823"/>
      <w:bookmarkStart w:id="311" w:name="_Toc13579281"/>
      <w:bookmarkStart w:id="312" w:name="_Toc13581668"/>
      <w:bookmarkStart w:id="313" w:name="_Toc13581766"/>
      <w:bookmarkStart w:id="314" w:name="_Toc13582417"/>
      <w:bookmarkStart w:id="315" w:name="_Toc13583214"/>
      <w:bookmarkStart w:id="316" w:name="_Toc13665964"/>
      <w:bookmarkStart w:id="317" w:name="_Toc13739406"/>
      <w:bookmarkStart w:id="318" w:name="_Toc24466511"/>
      <w:bookmarkStart w:id="319" w:name="_Toc24468692"/>
      <w:bookmarkStart w:id="320" w:name="_Toc24470131"/>
      <w:bookmarkStart w:id="321" w:name="_Toc37053312"/>
      <w:bookmarkStart w:id="322" w:name="_Toc38117503"/>
      <w:bookmarkStart w:id="323" w:name="_Toc38359343"/>
      <w:bookmarkStart w:id="324" w:name="_Toc38360343"/>
      <w:r>
        <w:lastRenderedPageBreak/>
        <w:t>Statement of Intent</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47FDB1F6" w14:textId="1EFCD4F8" w:rsidR="00A900CC" w:rsidRDefault="00A900CC" w:rsidP="00A900CC">
      <w:pPr>
        <w:pStyle w:val="TextHeading2"/>
      </w:pPr>
      <w:r>
        <w:t xml:space="preserve">It is the intent </w:t>
      </w:r>
      <w:r w:rsidR="00C907CA">
        <w:t xml:space="preserve">of this instrument </w:t>
      </w:r>
      <w:r>
        <w:t xml:space="preserve">that assets transferred </w:t>
      </w:r>
      <w:r w:rsidR="00195285">
        <w:t xml:space="preserve">in </w:t>
      </w:r>
      <w:r>
        <w:t xml:space="preserve">trust be held for the benefit of beneficiaries on the terms and conditions set forth </w:t>
      </w:r>
      <w:r w:rsidR="00766300">
        <w:t xml:space="preserve">in this instrument.  </w:t>
      </w:r>
      <w:r>
        <w:t>To maximize th</w:t>
      </w:r>
      <w:r w:rsidR="00566CD7">
        <w:t>is</w:t>
      </w:r>
      <w:r>
        <w:t xml:space="preserve"> benefit, the Trustee has broad discretion.</w:t>
      </w:r>
    </w:p>
    <w:p w14:paraId="6AA103C1" w14:textId="70472D40" w:rsidR="00A900CC" w:rsidRDefault="00A900CC" w:rsidP="00A900CC">
      <w:pPr>
        <w:pStyle w:val="TextHeading2"/>
      </w:pPr>
      <w:r>
        <w:t>The specific objectives in executing this instrument include, but are not limited</w:t>
      </w:r>
      <w:r w:rsidR="00E304E2">
        <w:t>,</w:t>
      </w:r>
      <w:r>
        <w:t xml:space="preserve"> to:</w:t>
      </w:r>
    </w:p>
    <w:p w14:paraId="08D8DE65" w14:textId="7B761AEA" w:rsidR="007D06C5" w:rsidRDefault="003127DA" w:rsidP="00BD70A6">
      <w:pPr>
        <w:pStyle w:val="TextHeading3"/>
        <w:numPr>
          <w:ilvl w:val="0"/>
          <w:numId w:val="6"/>
        </w:numPr>
        <w:spacing w:after="0"/>
        <w:ind w:left="360" w:right="0"/>
      </w:pPr>
      <w:r>
        <w:t>Contributions to trust shall</w:t>
      </w:r>
      <w:r w:rsidR="00087CA6">
        <w:t xml:space="preserve"> be</w:t>
      </w:r>
      <w:r w:rsidR="009149DD">
        <w:t xml:space="preserve"> treated as</w:t>
      </w:r>
      <w:r>
        <w:t xml:space="preserve"> </w:t>
      </w:r>
      <w:r w:rsidR="004F7521" w:rsidRPr="004F7521">
        <w:rPr>
          <w:i/>
          <w:iCs/>
        </w:rPr>
        <w:t>“</w:t>
      </w:r>
      <w:r w:rsidRPr="00BB0BF2">
        <w:rPr>
          <w:i/>
          <w:iCs/>
        </w:rPr>
        <w:t>complete</w:t>
      </w:r>
      <w:r w:rsidR="00BB0BF2" w:rsidRPr="00BB0BF2">
        <w:rPr>
          <w:i/>
          <w:iCs/>
        </w:rPr>
        <w:t>”</w:t>
      </w:r>
      <w:r>
        <w:t xml:space="preserve"> </w:t>
      </w:r>
      <w:r w:rsidR="009149DD">
        <w:t xml:space="preserve">gifts </w:t>
      </w:r>
      <w:r>
        <w:t xml:space="preserve">for gift </w:t>
      </w:r>
      <w:r w:rsidR="0017269E">
        <w:t xml:space="preserve">and estate </w:t>
      </w:r>
      <w:r>
        <w:t>tax purposes</w:t>
      </w:r>
      <w:r w:rsidR="007D06C5">
        <w:t>;</w:t>
      </w:r>
      <w:r w:rsidR="007C7EBC">
        <w:t xml:space="preserve"> however, irrespective of th</w:t>
      </w:r>
      <w:r w:rsidR="001F7E47">
        <w:t xml:space="preserve">is, </w:t>
      </w:r>
      <w:r w:rsidR="007C7EBC">
        <w:t xml:space="preserve">it should not be understood that </w:t>
      </w:r>
      <w:r w:rsidR="00BD70A6">
        <w:t xml:space="preserve">any beneficiary </w:t>
      </w:r>
      <w:r w:rsidR="007C7EBC" w:rsidRPr="004001EC">
        <w:t>has</w:t>
      </w:r>
      <w:r w:rsidR="007C7EBC">
        <w:t xml:space="preserve"> the ability to demand or vest trust assets in </w:t>
      </w:r>
      <w:r w:rsidR="00D33277">
        <w:t xml:space="preserve">himself or herself or in </w:t>
      </w:r>
      <w:r w:rsidR="00A11FE9">
        <w:t xml:space="preserve">that </w:t>
      </w:r>
      <w:r w:rsidR="00BD70A6">
        <w:t xml:space="preserve">beneficiary’s </w:t>
      </w:r>
      <w:r w:rsidR="007C7EBC">
        <w:t xml:space="preserve">estate; thus, under Wyoming law it is </w:t>
      </w:r>
      <w:r w:rsidR="001139D6">
        <w:t xml:space="preserve">the intent of this instrument </w:t>
      </w:r>
      <w:r w:rsidR="007C7EBC">
        <w:t xml:space="preserve">that </w:t>
      </w:r>
      <w:r w:rsidR="008836F5">
        <w:t xml:space="preserve">(i) no beneficiary has an assignable interest since no beneficiary has an interest, property or otherwise, under this instrument; and (ii) all </w:t>
      </w:r>
      <w:r w:rsidR="007C7EBC">
        <w:t>trust</w:t>
      </w:r>
      <w:r w:rsidR="001139D6">
        <w:t>s</w:t>
      </w:r>
      <w:r w:rsidR="007C7EBC">
        <w:t xml:space="preserve"> and </w:t>
      </w:r>
      <w:r w:rsidR="001139D6">
        <w:t xml:space="preserve">their </w:t>
      </w:r>
      <w:r w:rsidR="007C7EBC">
        <w:t xml:space="preserve">assets </w:t>
      </w:r>
      <w:r w:rsidR="008836F5">
        <w:t xml:space="preserve">are </w:t>
      </w:r>
      <w:r w:rsidR="007C7EBC">
        <w:t xml:space="preserve">protected from attachment by </w:t>
      </w:r>
      <w:r w:rsidR="008836F5">
        <w:t xml:space="preserve">the </w:t>
      </w:r>
      <w:r w:rsidR="007C7EBC">
        <w:t xml:space="preserve">creditors </w:t>
      </w:r>
      <w:r w:rsidR="008836F5">
        <w:t>of all beneficiaries;</w:t>
      </w:r>
    </w:p>
    <w:p w14:paraId="59D50967" w14:textId="4066AD2F" w:rsidR="006F47FF" w:rsidRDefault="006F47FF" w:rsidP="002F6498">
      <w:pPr>
        <w:pStyle w:val="TextHeading3"/>
        <w:numPr>
          <w:ilvl w:val="0"/>
          <w:numId w:val="6"/>
        </w:numPr>
        <w:spacing w:before="0" w:after="0"/>
        <w:ind w:left="360" w:right="0"/>
      </w:pPr>
      <w:r>
        <w:t xml:space="preserve">The interest of each beneficiary in the initial or any subsequent trusts established under this instrument are held subject to a </w:t>
      </w:r>
      <w:r w:rsidRPr="0076013E">
        <w:rPr>
          <w:i/>
          <w:iCs/>
        </w:rPr>
        <w:t>“spendthrift trust”</w:t>
      </w:r>
      <w:r>
        <w:t xml:space="preserve"> to accord with W.S. §4-10-502, as more fully set forth in </w:t>
      </w:r>
      <w:r>
        <w:fldChar w:fldCharType="begin"/>
      </w:r>
      <w:r>
        <w:instrText xml:space="preserve"> REF _Ref117675647 \w \p \h </w:instrText>
      </w:r>
      <w:r>
        <w:fldChar w:fldCharType="separate"/>
      </w:r>
      <w:r>
        <w:t>Section 12.02 below</w:t>
      </w:r>
      <w:r>
        <w:fldChar w:fldCharType="end"/>
      </w:r>
      <w:r w:rsidR="00F667E2">
        <w:t xml:space="preserve">, which shall </w:t>
      </w:r>
      <w:r w:rsidR="002F6498">
        <w:t xml:space="preserve">be a restriction on the transfer by all beneficiaries of </w:t>
      </w:r>
      <w:r w:rsidR="00C40A13">
        <w:t xml:space="preserve">any interest </w:t>
      </w:r>
      <w:r w:rsidR="002F6498">
        <w:t xml:space="preserve">in any trust created under this instrument </w:t>
      </w:r>
      <w:r w:rsidR="00793761">
        <w:t xml:space="preserve">that a beneficiary may have which </w:t>
      </w:r>
      <w:r w:rsidR="002F6498">
        <w:t>is enforceable under applicable non-bankruptcy law within the meaning of §541(c)(2) of the Bankruptcy Code;</w:t>
      </w:r>
    </w:p>
    <w:p w14:paraId="6AC01C86" w14:textId="5831AAB1" w:rsidR="00C66CE8" w:rsidRDefault="00C66CE8" w:rsidP="00BD70A6">
      <w:pPr>
        <w:pStyle w:val="TextHeading3"/>
        <w:numPr>
          <w:ilvl w:val="0"/>
          <w:numId w:val="6"/>
        </w:numPr>
        <w:spacing w:before="0" w:after="0"/>
        <w:ind w:left="360" w:right="0"/>
      </w:pPr>
      <w:r>
        <w:t xml:space="preserve">This trust </w:t>
      </w:r>
      <w:r w:rsidR="00B1309B">
        <w:t xml:space="preserve">shall </w:t>
      </w:r>
      <w:r>
        <w:t xml:space="preserve">be a </w:t>
      </w:r>
      <w:r w:rsidR="0076013E" w:rsidRPr="005B4D21">
        <w:rPr>
          <w:i/>
          <w:iCs/>
        </w:rPr>
        <w:t>“</w:t>
      </w:r>
      <w:r w:rsidRPr="005B4D21">
        <w:rPr>
          <w:i/>
          <w:iCs/>
        </w:rPr>
        <w:t>qualified spendthrift trust</w:t>
      </w:r>
      <w:r w:rsidR="0076013E" w:rsidRPr="005B4D21">
        <w:rPr>
          <w:i/>
          <w:iCs/>
        </w:rPr>
        <w:t>”</w:t>
      </w:r>
      <w:r>
        <w:t xml:space="preserve"> </w:t>
      </w:r>
      <w:r w:rsidR="00D85A5F">
        <w:t xml:space="preserve">under </w:t>
      </w:r>
      <w:r>
        <w:t>W.S. §4-10-510;</w:t>
      </w:r>
    </w:p>
    <w:p w14:paraId="722434A1" w14:textId="5E3E2A9D" w:rsidR="00A900CC" w:rsidRDefault="00A900CC" w:rsidP="00BD70A6">
      <w:pPr>
        <w:pStyle w:val="NormalWeb"/>
        <w:numPr>
          <w:ilvl w:val="0"/>
          <w:numId w:val="6"/>
        </w:numPr>
        <w:spacing w:before="0" w:beforeAutospacing="0"/>
        <w:ind w:left="360"/>
        <w:jc w:val="both"/>
      </w:pPr>
      <w:r>
        <w:t xml:space="preserve">Trust assets </w:t>
      </w:r>
      <w:r w:rsidR="00B1309B">
        <w:t xml:space="preserve">shall </w:t>
      </w:r>
      <w:r>
        <w:t xml:space="preserve">not be </w:t>
      </w:r>
      <w:r w:rsidR="00806868">
        <w:t xml:space="preserve">or become </w:t>
      </w:r>
      <w:r>
        <w:t xml:space="preserve">subject to claims by </w:t>
      </w:r>
      <w:r w:rsidR="00F81A73">
        <w:t xml:space="preserve">any beneficiaries’ </w:t>
      </w:r>
      <w:r>
        <w:t xml:space="preserve">creditors, including spouses, ex-spouses, governmental agencies, third-party </w:t>
      </w:r>
      <w:r w:rsidR="00F11D99">
        <w:t xml:space="preserve">and </w:t>
      </w:r>
      <w:r>
        <w:t>judgment creditors, claimants under professional liability, others with as yet undefined claims, and all other claimants whose claims are not enforceable under the</w:t>
      </w:r>
      <w:r w:rsidRPr="0005682F">
        <w:rPr>
          <w:i/>
          <w:iCs/>
        </w:rPr>
        <w:t xml:space="preserve"> “Wyoming Uniform Fraudulent Transfer Act,”</w:t>
      </w:r>
      <w:r>
        <w:t xml:space="preserve"> W.S. §§34-14-201, et. seq</w:t>
      </w:r>
      <w:r w:rsidR="00AA1D72">
        <w:t xml:space="preserve">., and under the </w:t>
      </w:r>
      <w:r w:rsidR="00AA1D72" w:rsidRPr="00AA32FA">
        <w:rPr>
          <w:i/>
          <w:iCs/>
        </w:rPr>
        <w:t>spendthrift trust</w:t>
      </w:r>
      <w:r w:rsidR="00AA1D72">
        <w:t xml:space="preserve"> section, W.S. </w:t>
      </w:r>
      <w:r w:rsidR="008654F0">
        <w:t>§</w:t>
      </w:r>
      <w:r w:rsidR="00AA1D72">
        <w:t>4-10-502</w:t>
      </w:r>
      <w:r w:rsidR="00BD70A6">
        <w:t>; and</w:t>
      </w:r>
    </w:p>
    <w:p w14:paraId="7204007E" w14:textId="1DD1C21F" w:rsidR="00A900CC" w:rsidRDefault="00A900CC" w:rsidP="002E6601">
      <w:pPr>
        <w:pStyle w:val="TextHeading3"/>
        <w:numPr>
          <w:ilvl w:val="0"/>
          <w:numId w:val="6"/>
        </w:numPr>
        <w:spacing w:before="0" w:after="0"/>
        <w:ind w:left="360" w:right="0"/>
      </w:pPr>
      <w:r>
        <w:t>Any interest under this instrument</w:t>
      </w:r>
      <w:r w:rsidR="009A35D5">
        <w:t xml:space="preserve"> </w:t>
      </w:r>
      <w:r w:rsidR="00806868">
        <w:t xml:space="preserve">shall </w:t>
      </w:r>
      <w:r>
        <w:t xml:space="preserve">be free of </w:t>
      </w:r>
      <w:r w:rsidR="00FD014B">
        <w:t xml:space="preserve">the </w:t>
      </w:r>
      <w:r w:rsidR="00BA1030">
        <w:t>debts, contracts, claims, pledges, assignments, alienation, and anticipation</w:t>
      </w:r>
      <w:r w:rsidR="00BD70A6">
        <w:t xml:space="preserve"> of all beneficiaries</w:t>
      </w:r>
      <w:r w:rsidR="00B54F89">
        <w:t xml:space="preserve"> and</w:t>
      </w:r>
      <w:r w:rsidR="00BD70A6">
        <w:t xml:space="preserve"> of </w:t>
      </w:r>
      <w:r w:rsidR="00D81FA7">
        <w:t xml:space="preserve">those of the Trust Protector, the Trustee, and any person contributing to trust, and </w:t>
      </w:r>
      <w:r w:rsidR="00916504">
        <w:t xml:space="preserve">shall </w:t>
      </w:r>
      <w:r w:rsidR="00D81FA7">
        <w:t>not be subject to any levy, attachment, execution, sequestration, or other process of law;</w:t>
      </w:r>
    </w:p>
    <w:p w14:paraId="73B8B385" w14:textId="70795F27" w:rsidR="001E1E79" w:rsidRDefault="00A900CC" w:rsidP="00A900CC">
      <w:pPr>
        <w:pStyle w:val="TextHeading2"/>
      </w:pPr>
      <w:r>
        <w:t>All provisions of this instrument are to be construed to accomplish these objectives.  Any beneficiary has the right at any time to release, renounce or disclaim any right, power or interest that might be construed or deemed to defeat these objectives.</w:t>
      </w:r>
    </w:p>
    <w:p w14:paraId="7C57C0B4" w14:textId="7B151AF9" w:rsidR="00DC6CB6" w:rsidRDefault="00DC6CB6" w:rsidP="00900F19">
      <w:pPr>
        <w:pStyle w:val="Heading2"/>
      </w:pPr>
      <w:bookmarkStart w:id="325" w:name="_Toc46999293"/>
      <w:bookmarkStart w:id="326" w:name="_Toc47001055"/>
      <w:bookmarkStart w:id="327" w:name="_Toc56766853"/>
      <w:bookmarkStart w:id="328" w:name="_Toc57030806"/>
      <w:bookmarkStart w:id="329" w:name="_Toc57030922"/>
      <w:bookmarkStart w:id="330" w:name="_Toc57031579"/>
      <w:bookmarkStart w:id="331" w:name="_Toc63505010"/>
      <w:bookmarkStart w:id="332" w:name="_Toc63505139"/>
      <w:bookmarkStart w:id="333" w:name="_Toc63513048"/>
      <w:bookmarkStart w:id="334" w:name="_Toc63514636"/>
      <w:bookmarkStart w:id="335" w:name="_Toc63514820"/>
      <w:bookmarkStart w:id="336" w:name="_Toc63516206"/>
      <w:bookmarkStart w:id="337" w:name="_Toc63516336"/>
      <w:bookmarkStart w:id="338" w:name="_Toc63516461"/>
      <w:bookmarkStart w:id="339" w:name="_Toc86407221"/>
      <w:bookmarkStart w:id="340" w:name="_Toc86407597"/>
      <w:bookmarkStart w:id="341" w:name="_Toc113001376"/>
      <w:bookmarkStart w:id="342" w:name="_Toc113001504"/>
      <w:bookmarkStart w:id="343" w:name="_Toc115339466"/>
      <w:bookmarkStart w:id="344" w:name="_Toc115763723"/>
      <w:bookmarkStart w:id="345" w:name="_Toc115765536"/>
      <w:bookmarkStart w:id="346" w:name="_Toc115765664"/>
      <w:bookmarkStart w:id="347" w:name="_Toc115769803"/>
      <w:bookmarkStart w:id="348" w:name="_Toc119050061"/>
      <w:bookmarkStart w:id="349" w:name="_Toc119056105"/>
      <w:bookmarkStart w:id="350" w:name="_Toc119070161"/>
      <w:bookmarkStart w:id="351" w:name="_Toc119467891"/>
      <w:bookmarkStart w:id="352" w:name="_Toc119664382"/>
      <w:bookmarkStart w:id="353" w:name="_Toc119664781"/>
      <w:bookmarkStart w:id="354" w:name="_Toc119927776"/>
      <w:bookmarkStart w:id="355" w:name="_Toc124522572"/>
      <w:bookmarkStart w:id="356" w:name="_Toc124772850"/>
      <w:bookmarkStart w:id="357" w:name="_Toc124774113"/>
      <w:bookmarkStart w:id="358" w:name="_Toc124841378"/>
      <w:bookmarkStart w:id="359" w:name="_Toc124846541"/>
      <w:bookmarkStart w:id="360" w:name="_Toc124846808"/>
      <w:bookmarkStart w:id="361" w:name="_Toc137118214"/>
      <w:r>
        <w:t>Existing Obligations</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59F3E1E7" w14:textId="03E05969" w:rsidR="00813B91" w:rsidRDefault="00813B91" w:rsidP="00813B91">
      <w:pPr>
        <w:pStyle w:val="TextHeading2"/>
      </w:pPr>
      <w:r>
        <w:t>Grantor</w:t>
      </w:r>
      <w:r w:rsidR="00C42C0D">
        <w:t xml:space="preserve"> doe</w:t>
      </w:r>
      <w:r>
        <w:t xml:space="preserve">s not intend to frustrate the rights of a creditor under Wyoming’s Uniform Fraudulent Transfer Act (W.S. §§34-14-201, et. seq.) by </w:t>
      </w:r>
      <w:r w:rsidR="004E1AD3">
        <w:t xml:space="preserve">any </w:t>
      </w:r>
      <w:r>
        <w:t>transfer of assets to trust</w:t>
      </w:r>
      <w:r w:rsidR="00AD31EB">
        <w:t>; therefore:</w:t>
      </w:r>
    </w:p>
    <w:p w14:paraId="7C2E44F0" w14:textId="23E23661" w:rsidR="00813B91" w:rsidRDefault="00813B91" w:rsidP="00813B91">
      <w:pPr>
        <w:pStyle w:val="TextHeading3"/>
        <w:ind w:left="0" w:right="0"/>
      </w:pPr>
      <w:r>
        <w:t>(a)</w:t>
      </w:r>
      <w:r>
        <w:tab/>
        <w:t>As to any transfer of property that is adjudicated to be void or voidable as a fraudulent transfer under Wyoming law, the Trustee is directed to comply with the order of a court of competent jurisdiction with respect to the return or transfer of the property constituting the void or voidable transfer, together with any accretions</w:t>
      </w:r>
      <w:r w:rsidR="003442D8">
        <w:t xml:space="preserve">, </w:t>
      </w:r>
      <w:r>
        <w:t>additions</w:t>
      </w:r>
      <w:r w:rsidR="003442D8">
        <w:t>,</w:t>
      </w:r>
      <w:r>
        <w:t xml:space="preserve"> or substitutions; however, the property to be returned or otherwise transferred must be limited to property:</w:t>
      </w:r>
    </w:p>
    <w:p w14:paraId="1617AC38" w14:textId="7BF0193B" w:rsidR="00813B91" w:rsidRDefault="00813B91" w:rsidP="005272CE">
      <w:pPr>
        <w:pStyle w:val="TextHeading4"/>
        <w:numPr>
          <w:ilvl w:val="0"/>
          <w:numId w:val="7"/>
        </w:numPr>
        <w:spacing w:before="0" w:after="0"/>
        <w:ind w:left="360" w:right="0"/>
      </w:pPr>
      <w:r>
        <w:t xml:space="preserve">having a value not exceeding the amounts that are finally determined to be properly due and owing such creditor from </w:t>
      </w:r>
      <w:r w:rsidR="003442D8">
        <w:t>the transferor</w:t>
      </w:r>
      <w:r>
        <w:t>; or</w:t>
      </w:r>
    </w:p>
    <w:p w14:paraId="25368BBB" w14:textId="0FF5BF27" w:rsidR="00813B91" w:rsidRDefault="00813B91" w:rsidP="005272CE">
      <w:pPr>
        <w:pStyle w:val="TextHeading4"/>
        <w:numPr>
          <w:ilvl w:val="0"/>
          <w:numId w:val="7"/>
        </w:numPr>
        <w:spacing w:before="0"/>
        <w:ind w:left="360" w:right="0"/>
      </w:pPr>
      <w:r>
        <w:t xml:space="preserve">with respect to which </w:t>
      </w:r>
      <w:r w:rsidR="00572837">
        <w:t xml:space="preserve">the transferor has </w:t>
      </w:r>
      <w:r>
        <w:t>voluntarily and not under an act of duress agreed to the payment or settlement thereof.</w:t>
      </w:r>
    </w:p>
    <w:p w14:paraId="389B3EEE" w14:textId="25B4F562" w:rsidR="00813B91" w:rsidRDefault="00813B91" w:rsidP="00813B91">
      <w:pPr>
        <w:pStyle w:val="TextHeading3"/>
        <w:ind w:left="0" w:right="0"/>
      </w:pPr>
      <w:r>
        <w:lastRenderedPageBreak/>
        <w:t>(b)</w:t>
      </w:r>
      <w:r>
        <w:tab/>
        <w:t xml:space="preserve">Despite anything </w:t>
      </w:r>
      <w:r w:rsidR="00610144">
        <w:t xml:space="preserve">in this instrument </w:t>
      </w:r>
      <w:r>
        <w:t xml:space="preserve">to the contrary, no payment shall be made by the Trustee unless at the time of payment </w:t>
      </w:r>
      <w:r w:rsidR="00572837">
        <w:t xml:space="preserve">the transferor is </w:t>
      </w:r>
      <w:r>
        <w:t>legally bound to pay the debt.  The Trustee may not make any payment that is more than the lesser of:</w:t>
      </w:r>
    </w:p>
    <w:p w14:paraId="36C9FA91" w14:textId="58435572" w:rsidR="00813B91" w:rsidRDefault="00813B91" w:rsidP="005272CE">
      <w:pPr>
        <w:pStyle w:val="TextHeading4"/>
        <w:numPr>
          <w:ilvl w:val="0"/>
          <w:numId w:val="8"/>
        </w:numPr>
        <w:spacing w:after="0"/>
        <w:ind w:left="360" w:right="0"/>
      </w:pPr>
      <w:r>
        <w:t xml:space="preserve">the amount of the property originally transferred by </w:t>
      </w:r>
      <w:r w:rsidR="00572837">
        <w:t>the transferor</w:t>
      </w:r>
      <w:r>
        <w:t>, together with any accretions</w:t>
      </w:r>
      <w:r w:rsidR="00572837">
        <w:t xml:space="preserve">, </w:t>
      </w:r>
      <w:r>
        <w:t>additions</w:t>
      </w:r>
      <w:r w:rsidR="00572837">
        <w:t xml:space="preserve">, </w:t>
      </w:r>
      <w:r>
        <w:t>or substitutions; or</w:t>
      </w:r>
    </w:p>
    <w:p w14:paraId="7D9E58CD" w14:textId="77777777" w:rsidR="00813B91" w:rsidRDefault="00813B91" w:rsidP="005272CE">
      <w:pPr>
        <w:pStyle w:val="TextHeading4"/>
        <w:numPr>
          <w:ilvl w:val="0"/>
          <w:numId w:val="8"/>
        </w:numPr>
        <w:spacing w:before="0"/>
        <w:ind w:left="360" w:right="0"/>
      </w:pPr>
      <w:r>
        <w:t>the maximum amount the Trustee must pay under Wyoming law.</w:t>
      </w:r>
    </w:p>
    <w:p w14:paraId="3EC19F4B" w14:textId="6FF6E3DF" w:rsidR="00813B91" w:rsidRDefault="00813B91" w:rsidP="00813B91">
      <w:pPr>
        <w:pStyle w:val="TextHeading3"/>
        <w:ind w:left="0" w:right="0"/>
        <w:rPr>
          <w:color w:val="000000"/>
        </w:rPr>
      </w:pPr>
      <w:r>
        <w:t>(c)</w:t>
      </w:r>
      <w:r>
        <w:tab/>
        <w:t>As to any transfer of property that is adjudicated to be void or voidable as a fraudulent transfer more than four years after the transfer, the Trustee must not return any property and must not otherwise pay or satisfy any claim of any creditor except as required under Wyoming law.</w:t>
      </w:r>
    </w:p>
    <w:p w14:paraId="2800C0E0" w14:textId="61C54246" w:rsidR="00DC6CB6" w:rsidRDefault="001B5151" w:rsidP="00900F19">
      <w:pPr>
        <w:pStyle w:val="Heading2"/>
      </w:pPr>
      <w:bookmarkStart w:id="362" w:name="_Toc487886824"/>
      <w:bookmarkStart w:id="363" w:name="_Toc13579282"/>
      <w:bookmarkStart w:id="364" w:name="_Toc13581669"/>
      <w:bookmarkStart w:id="365" w:name="_Toc13581767"/>
      <w:bookmarkStart w:id="366" w:name="_Toc13582418"/>
      <w:bookmarkStart w:id="367" w:name="_Toc13583215"/>
      <w:bookmarkStart w:id="368" w:name="_Toc13665965"/>
      <w:bookmarkStart w:id="369" w:name="_Toc13739407"/>
      <w:bookmarkStart w:id="370" w:name="_Toc24466512"/>
      <w:bookmarkStart w:id="371" w:name="_Toc24468693"/>
      <w:bookmarkStart w:id="372" w:name="_Toc24470132"/>
      <w:bookmarkStart w:id="373" w:name="_Toc37053313"/>
      <w:bookmarkStart w:id="374" w:name="_Toc38117504"/>
      <w:bookmarkStart w:id="375" w:name="_Toc38359344"/>
      <w:bookmarkStart w:id="376" w:name="_Toc38360344"/>
      <w:bookmarkStart w:id="377" w:name="_Toc46999294"/>
      <w:bookmarkStart w:id="378" w:name="_Toc47001056"/>
      <w:bookmarkStart w:id="379" w:name="_Toc56766854"/>
      <w:bookmarkStart w:id="380" w:name="_Toc57030807"/>
      <w:bookmarkStart w:id="381" w:name="_Toc57030923"/>
      <w:bookmarkStart w:id="382" w:name="_Toc57031580"/>
      <w:bookmarkStart w:id="383" w:name="_Toc63505011"/>
      <w:bookmarkStart w:id="384" w:name="_Toc63505140"/>
      <w:bookmarkStart w:id="385" w:name="_Toc63513049"/>
      <w:bookmarkStart w:id="386" w:name="_Toc63514637"/>
      <w:bookmarkStart w:id="387" w:name="_Toc63514821"/>
      <w:bookmarkStart w:id="388" w:name="_Toc63516207"/>
      <w:bookmarkStart w:id="389" w:name="_Toc63516337"/>
      <w:bookmarkStart w:id="390" w:name="_Toc63516462"/>
      <w:bookmarkStart w:id="391" w:name="_Toc86407222"/>
      <w:bookmarkStart w:id="392" w:name="_Toc86407598"/>
      <w:bookmarkStart w:id="393" w:name="_Toc113001377"/>
      <w:bookmarkStart w:id="394" w:name="_Toc113001505"/>
      <w:bookmarkStart w:id="395" w:name="_Toc115339467"/>
      <w:bookmarkStart w:id="396" w:name="_Toc115763724"/>
      <w:bookmarkStart w:id="397" w:name="_Toc115765537"/>
      <w:bookmarkStart w:id="398" w:name="_Toc115765665"/>
      <w:bookmarkStart w:id="399" w:name="_Toc115769804"/>
      <w:bookmarkStart w:id="400" w:name="_Toc119050062"/>
      <w:bookmarkStart w:id="401" w:name="_Toc119056106"/>
      <w:bookmarkStart w:id="402" w:name="_Toc119070162"/>
      <w:bookmarkStart w:id="403" w:name="_Toc119467892"/>
      <w:bookmarkStart w:id="404" w:name="_Toc119664383"/>
      <w:bookmarkStart w:id="405" w:name="_Toc119664782"/>
      <w:bookmarkStart w:id="406" w:name="_Toc119927777"/>
      <w:bookmarkStart w:id="407" w:name="_Toc124522573"/>
      <w:bookmarkStart w:id="408" w:name="_Toc124772851"/>
      <w:bookmarkStart w:id="409" w:name="_Toc124774114"/>
      <w:bookmarkStart w:id="410" w:name="_Toc124841379"/>
      <w:bookmarkStart w:id="411" w:name="_Toc124846542"/>
      <w:bookmarkStart w:id="412" w:name="_Toc124846809"/>
      <w:bookmarkStart w:id="413" w:name="_Toc137118215"/>
      <w:r>
        <w:t xml:space="preserve">Not a </w:t>
      </w:r>
      <w:r w:rsidR="00DC6CB6">
        <w:t>Grantor Trust</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10F54CBE" w14:textId="422C2699" w:rsidR="00653121" w:rsidRDefault="00653121" w:rsidP="00653121">
      <w:pPr>
        <w:pStyle w:val="TextHeading2"/>
      </w:pPr>
      <w:r>
        <w:t xml:space="preserve">The intent of this instrument is that </w:t>
      </w:r>
      <w:r w:rsidR="00650270">
        <w:t xml:space="preserve">the </w:t>
      </w:r>
      <w:r>
        <w:t xml:space="preserve">Grantor </w:t>
      </w:r>
      <w:r w:rsidR="00AA6C7E">
        <w:t xml:space="preserve">shall </w:t>
      </w:r>
      <w:r w:rsidR="00734CB8">
        <w:t xml:space="preserve">not </w:t>
      </w:r>
      <w:r w:rsidR="00D57967">
        <w:t xml:space="preserve">henceforth </w:t>
      </w:r>
      <w:r w:rsidR="00734CB8">
        <w:t>maintain</w:t>
      </w:r>
      <w:r>
        <w:t xml:space="preserve"> </w:t>
      </w:r>
      <w:r w:rsidR="00D57967">
        <w:t xml:space="preserve">any </w:t>
      </w:r>
      <w:r>
        <w:t xml:space="preserve">liability for taxes </w:t>
      </w:r>
      <w:r w:rsidR="00734CB8">
        <w:t xml:space="preserve">on trust assets. </w:t>
      </w:r>
      <w:r>
        <w:t>All provisions of this instrument are to be construed to carry out this intent.  Notwithstanding any provision of this instrument that may seem to be to the contrary, the following provisions apply.</w:t>
      </w:r>
      <w:r w:rsidRPr="002A0767">
        <w:t xml:space="preserve"> </w:t>
      </w:r>
    </w:p>
    <w:p w14:paraId="2D8DDEC1" w14:textId="77777777" w:rsidR="00653121" w:rsidRDefault="00653121" w:rsidP="00653121">
      <w:pPr>
        <w:pStyle w:val="Heading3"/>
        <w:numPr>
          <w:ilvl w:val="3"/>
          <w:numId w:val="4"/>
        </w:numPr>
      </w:pPr>
      <w:r>
        <w:t>Power of Substitution</w:t>
      </w:r>
    </w:p>
    <w:p w14:paraId="36A761C3" w14:textId="77777777" w:rsidR="00653121" w:rsidRDefault="00000000" w:rsidP="00653121">
      <w:pPr>
        <w:pStyle w:val="TextHeading2"/>
        <w:keepNext/>
        <w:jc w:val="center"/>
        <w:rPr>
          <w:vanish/>
          <w:sz w:val="20"/>
        </w:rPr>
      </w:pPr>
      <w:hyperlink r:id="rId15" w:history="1">
        <w:r w:rsidR="00653121">
          <w:rPr>
            <w:rStyle w:val="FooterChar"/>
            <w:vanish/>
            <w:color w:val="0000FF"/>
            <w:szCs w:val="20"/>
            <w:u w:val="single"/>
          </w:rPr>
          <w:t>[WealthDocs ANNOTATION]</w:t>
        </w:r>
      </w:hyperlink>
      <w:r w:rsidR="00653121">
        <w:rPr>
          <w:vanish/>
        </w:rPr>
        <w:br/>
      </w:r>
      <w:r w:rsidR="00653121">
        <w:rPr>
          <w:vanish/>
          <w:sz w:val="20"/>
        </w:rPr>
        <w:t>This is hidden text and will not print.</w:t>
      </w:r>
      <w:r w:rsidR="00653121">
        <w:rPr>
          <w:vanish/>
          <w:sz w:val="20"/>
        </w:rPr>
        <w:br/>
        <w:t>Click link to view annotation on website</w:t>
      </w:r>
    </w:p>
    <w:p w14:paraId="11C7764A" w14:textId="6CA8BCE1" w:rsidR="00957EDD" w:rsidRPr="00200794" w:rsidRDefault="00957EDD" w:rsidP="00957EDD">
      <w:pPr>
        <w:pStyle w:val="TextHeading2"/>
        <w:keepNext/>
        <w:ind w:left="630"/>
      </w:pPr>
      <w:r w:rsidRPr="00200794">
        <w:fldChar w:fldCharType="begin"/>
      </w:r>
      <w:r w:rsidRPr="00200794">
        <w:rPr>
          <w:vanish/>
        </w:rPr>
        <w:instrText>HYPERLINK "http://www.wealthcounsel.com/WDAnnotation0005.aspx"</w:instrText>
      </w:r>
      <w:r w:rsidRPr="00200794">
        <w:fldChar w:fldCharType="separate"/>
      </w:r>
      <w:r w:rsidRPr="00200794">
        <w:rPr>
          <w:rStyle w:val="FooterChar"/>
          <w:vanish/>
          <w:color w:val="0000FF"/>
          <w:szCs w:val="20"/>
          <w:u w:val="single"/>
        </w:rPr>
        <w:t>[WealthDocs ANNOTATION]</w:t>
      </w:r>
      <w:r w:rsidRPr="00200794">
        <w:rPr>
          <w:rStyle w:val="FooterChar"/>
          <w:vanish/>
          <w:color w:val="0000FF"/>
          <w:szCs w:val="20"/>
          <w:u w:val="single"/>
        </w:rPr>
        <w:fldChar w:fldCharType="end"/>
      </w:r>
      <w:r w:rsidRPr="00200794">
        <w:t xml:space="preserve">The Trust Protector (acting in a fiduciary capacity and only with the consent of an Adverse Party) may direct the Trustee to transfer trust property to </w:t>
      </w:r>
      <w:r w:rsidR="00650270">
        <w:t xml:space="preserve">the </w:t>
      </w:r>
      <w:r w:rsidRPr="00200794">
        <w:t>Grantor</w:t>
      </w:r>
      <w:r w:rsidR="00650270">
        <w:t xml:space="preserve"> </w:t>
      </w:r>
      <w:r w:rsidRPr="00200794">
        <w:t>in exchange for property of equivalent value.  This power may not be exercised so that Grantor reacquires property that would cause an incident of ownership, as defined in IRC §2041, or with respect to any stock treated as voting stock under IRC §2036(b)</w:t>
      </w:r>
      <w:r w:rsidR="002F48CB">
        <w:t xml:space="preserve">. This </w:t>
      </w:r>
      <w:r w:rsidRPr="00200794">
        <w:t>power may not be exercised in any manner that shifts benefits among beneficiaries.  In consideration of these limitations:</w:t>
      </w:r>
    </w:p>
    <w:p w14:paraId="2C11A24A" w14:textId="77777777" w:rsidR="00957EDD" w:rsidRPr="00200794" w:rsidRDefault="00957EDD" w:rsidP="00957EDD">
      <w:pPr>
        <w:pStyle w:val="TextHeading4"/>
        <w:numPr>
          <w:ilvl w:val="0"/>
          <w:numId w:val="29"/>
        </w:numPr>
        <w:spacing w:before="0"/>
        <w:ind w:left="1080" w:right="0"/>
      </w:pPr>
      <w:r w:rsidRPr="00200794">
        <w:t>No provision in this agreement is to be construed in any manner that limits the Trustee’s power to reinvest trust corpus for the benefit of the beneficiaries; and</w:t>
      </w:r>
    </w:p>
    <w:p w14:paraId="5D5A5BCA" w14:textId="2231DB21" w:rsidR="00653121" w:rsidRDefault="00957EDD" w:rsidP="00B86725">
      <w:pPr>
        <w:pStyle w:val="TextHeading3"/>
        <w:numPr>
          <w:ilvl w:val="0"/>
          <w:numId w:val="29"/>
        </w:numPr>
        <w:ind w:left="1080" w:right="-144"/>
      </w:pPr>
      <w:r w:rsidRPr="00200794">
        <w:t>The Trustee has a fiduciary duty to act impartially toward</w:t>
      </w:r>
      <w:r w:rsidR="00B770A9">
        <w:t>s</w:t>
      </w:r>
      <w:r w:rsidRPr="00200794">
        <w:t xml:space="preserve"> all trust beneficiaries. </w:t>
      </w:r>
    </w:p>
    <w:p w14:paraId="3196C6C7" w14:textId="2B2607E4" w:rsidR="000A5B3E" w:rsidRPr="00200794" w:rsidRDefault="00653121" w:rsidP="000A5B3E">
      <w:pPr>
        <w:pStyle w:val="TextHeading3"/>
        <w:ind w:right="-144"/>
      </w:pPr>
      <w:r>
        <w:t>This provision shall comply with Revenue Ruling</w:t>
      </w:r>
      <w:r w:rsidR="00E15529">
        <w:t>s</w:t>
      </w:r>
      <w:r>
        <w:t xml:space="preserve"> 2008-22</w:t>
      </w:r>
      <w:r w:rsidR="00E15529">
        <w:t xml:space="preserve"> and 2011-28</w:t>
      </w:r>
      <w:r>
        <w:t>.</w:t>
      </w:r>
    </w:p>
    <w:p w14:paraId="00548B27" w14:textId="77777777" w:rsidR="000A5B3E" w:rsidRPr="00200794" w:rsidRDefault="000A5B3E" w:rsidP="000A5B3E">
      <w:pPr>
        <w:pStyle w:val="Heading3"/>
        <w:ind w:right="0"/>
      </w:pPr>
      <w:r w:rsidRPr="00200794">
        <w:t>No Power to Borrow without Adequate Interest and Security</w:t>
      </w:r>
    </w:p>
    <w:p w14:paraId="466AF5E3" w14:textId="3FCB41C8" w:rsidR="000A5B3E" w:rsidRPr="00200794" w:rsidRDefault="000A5B3E" w:rsidP="000A5B3E">
      <w:pPr>
        <w:pStyle w:val="TextHeading3"/>
        <w:ind w:right="0"/>
      </w:pPr>
      <w:r w:rsidRPr="00200794">
        <w:t xml:space="preserve">The Trust Protector (acting in a fiduciary capacity and only with the consent of an Adverse Party) may lend trust property to </w:t>
      </w:r>
      <w:r w:rsidR="00650270">
        <w:t xml:space="preserve">the </w:t>
      </w:r>
      <w:r w:rsidR="00496383">
        <w:t xml:space="preserve">Grantor </w:t>
      </w:r>
      <w:r w:rsidRPr="00200794">
        <w:t>with adequate interest and security.  If exercised, the loan must specify the terms of borrowing and the amount borrowed.</w:t>
      </w:r>
    </w:p>
    <w:p w14:paraId="7818791C" w14:textId="1FDFA711" w:rsidR="00713B7C" w:rsidRDefault="00713B7C" w:rsidP="00713B7C">
      <w:pPr>
        <w:pStyle w:val="TextHeading3"/>
      </w:pPr>
      <w:r w:rsidRPr="003307D8">
        <w:rPr>
          <w:rStyle w:val="PortfolioHeading"/>
        </w:rPr>
        <w:t>(</w:t>
      </w:r>
      <w:r w:rsidR="000A5B3E">
        <w:rPr>
          <w:rStyle w:val="PortfolioHeading"/>
        </w:rPr>
        <w:t>c</w:t>
      </w:r>
      <w:r w:rsidRPr="003307D8">
        <w:rPr>
          <w:rStyle w:val="PortfolioHeading"/>
        </w:rPr>
        <w:t>)</w:t>
      </w:r>
      <w:r w:rsidRPr="003307D8">
        <w:rPr>
          <w:rStyle w:val="PortfolioHeading"/>
        </w:rPr>
        <w:tab/>
      </w:r>
      <w:r w:rsidR="00323A12">
        <w:rPr>
          <w:rStyle w:val="PortfolioHeading"/>
        </w:rPr>
        <w:t>No Income or Principal Withdrawal Rights</w:t>
      </w:r>
    </w:p>
    <w:p w14:paraId="094C154E" w14:textId="061AA68F" w:rsidR="00221E54" w:rsidRDefault="00221E54" w:rsidP="00221E54">
      <w:pPr>
        <w:pStyle w:val="TextHeading3"/>
        <w:ind w:right="0"/>
      </w:pPr>
      <w:r w:rsidRPr="00221E54">
        <w:t xml:space="preserve">No one has any withdrawal rights under this instrument.  All distributions are subject to the absolute discretion of the </w:t>
      </w:r>
      <w:r w:rsidR="00CE4832">
        <w:t>discretionary distribution committee established under Article Four</w:t>
      </w:r>
      <w:r w:rsidR="00DC5112">
        <w:t xml:space="preserve"> and exercised pursuant to either </w:t>
      </w:r>
      <w:r w:rsidRPr="00221E54">
        <w:fldChar w:fldCharType="begin"/>
      </w:r>
      <w:r w:rsidRPr="00221E54">
        <w:instrText xml:space="preserve"> REF _Ref117263837 \w \h  \* MERGEFORMAT </w:instrText>
      </w:r>
      <w:r w:rsidRPr="00221E54">
        <w:fldChar w:fldCharType="separate"/>
      </w:r>
      <w:r w:rsidRPr="00221E54">
        <w:t>Section 6.01</w:t>
      </w:r>
      <w:r w:rsidRPr="00221E54">
        <w:fldChar w:fldCharType="end"/>
      </w:r>
      <w:r w:rsidRPr="00221E54">
        <w:t xml:space="preserve"> or </w:t>
      </w:r>
      <w:r w:rsidR="00DC5112">
        <w:t xml:space="preserve">Section </w:t>
      </w:r>
      <w:r w:rsidRPr="00221E54">
        <w:fldChar w:fldCharType="begin"/>
      </w:r>
      <w:r w:rsidRPr="00221E54">
        <w:instrText xml:space="preserve"> REF _Ref117263850 \w \h  \* MERGEFORMAT </w:instrText>
      </w:r>
      <w:r w:rsidRPr="00221E54">
        <w:fldChar w:fldCharType="separate"/>
      </w:r>
      <w:r w:rsidRPr="00221E54">
        <w:t>7.02(a)</w:t>
      </w:r>
      <w:r w:rsidRPr="00221E54">
        <w:fldChar w:fldCharType="end"/>
      </w:r>
      <w:r w:rsidRPr="00221E54">
        <w:t xml:space="preserve"> or other provisions of this instrument (depending on which trusts are then being administered).</w:t>
      </w:r>
    </w:p>
    <w:p w14:paraId="5EB09C47" w14:textId="7E0ED79D" w:rsidR="00653121" w:rsidRPr="00323A12" w:rsidRDefault="00653121" w:rsidP="00A225B2">
      <w:pPr>
        <w:pStyle w:val="TextHeading3"/>
        <w:rPr>
          <w:rFonts w:ascii="Arial" w:hAnsi="Arial" w:cs="Arial"/>
          <w:b/>
          <w:bCs/>
        </w:rPr>
      </w:pPr>
      <w:r w:rsidRPr="00323A12">
        <w:rPr>
          <w:rFonts w:ascii="Arial" w:hAnsi="Arial" w:cs="Arial"/>
          <w:b/>
          <w:bCs/>
        </w:rPr>
        <w:t>(</w:t>
      </w:r>
      <w:r w:rsidR="00496383">
        <w:rPr>
          <w:rFonts w:ascii="Arial" w:hAnsi="Arial" w:cs="Arial"/>
          <w:b/>
          <w:bCs/>
        </w:rPr>
        <w:t>d</w:t>
      </w:r>
      <w:r w:rsidRPr="00323A12">
        <w:rPr>
          <w:rFonts w:ascii="Arial" w:hAnsi="Arial" w:cs="Arial"/>
          <w:b/>
          <w:bCs/>
        </w:rPr>
        <w:t>)</w:t>
      </w:r>
      <w:r w:rsidRPr="00323A12">
        <w:rPr>
          <w:rFonts w:ascii="Arial" w:hAnsi="Arial" w:cs="Arial"/>
          <w:b/>
          <w:bCs/>
        </w:rPr>
        <w:tab/>
        <w:t>Release and Restoration of Powers</w:t>
      </w:r>
    </w:p>
    <w:p w14:paraId="4666064B" w14:textId="26B5BF55" w:rsidR="00F23F45" w:rsidRDefault="00496383" w:rsidP="00837D8C">
      <w:pPr>
        <w:pStyle w:val="TextHeading3"/>
        <w:ind w:right="0"/>
      </w:pPr>
      <w:r>
        <w:t xml:space="preserve">The Trust Protector </w:t>
      </w:r>
      <w:r w:rsidR="00653121">
        <w:t>may release any power described in this Section at any time by delivering written notice to the Trustee.  Release shall be effective on receipt unless a later effective date is specified. In no event</w:t>
      </w:r>
      <w:r w:rsidR="00682D9B">
        <w:t xml:space="preserve"> may the Trust Protector release and restore </w:t>
      </w:r>
      <w:r w:rsidR="00653121">
        <w:t>any power within the same taxable year.</w:t>
      </w:r>
    </w:p>
    <w:p w14:paraId="526632D7" w14:textId="6CD17230" w:rsidR="002B2CF8" w:rsidRDefault="002B2CF8" w:rsidP="002B2CF8">
      <w:pPr>
        <w:pStyle w:val="Heading2"/>
      </w:pPr>
      <w:bookmarkStart w:id="414" w:name="_Ref519665534"/>
      <w:bookmarkStart w:id="415" w:name="_Ref519671256"/>
      <w:bookmarkStart w:id="416" w:name="_Toc484590352"/>
      <w:bookmarkStart w:id="417" w:name="_Toc484591179"/>
      <w:bookmarkStart w:id="418" w:name="_Toc487713658"/>
      <w:bookmarkStart w:id="419" w:name="_Toc13579283"/>
      <w:bookmarkStart w:id="420" w:name="_Toc13581670"/>
      <w:bookmarkStart w:id="421" w:name="_Toc13581768"/>
      <w:bookmarkStart w:id="422" w:name="_Toc13582419"/>
      <w:bookmarkStart w:id="423" w:name="_Toc13583216"/>
      <w:bookmarkStart w:id="424" w:name="_Toc13665966"/>
      <w:bookmarkStart w:id="425" w:name="_Toc13739408"/>
      <w:bookmarkStart w:id="426" w:name="_Toc24466513"/>
      <w:bookmarkStart w:id="427" w:name="_Toc24468694"/>
      <w:bookmarkStart w:id="428" w:name="_Toc24470133"/>
      <w:bookmarkStart w:id="429" w:name="_Toc37053314"/>
      <w:bookmarkStart w:id="430" w:name="_Toc38117506"/>
      <w:bookmarkStart w:id="431" w:name="_Toc38359346"/>
      <w:bookmarkStart w:id="432" w:name="_Toc38360346"/>
      <w:bookmarkStart w:id="433" w:name="_Toc46999295"/>
      <w:bookmarkStart w:id="434" w:name="_Toc47001057"/>
      <w:bookmarkStart w:id="435" w:name="_Toc56766855"/>
      <w:bookmarkStart w:id="436" w:name="_Toc57030808"/>
      <w:bookmarkStart w:id="437" w:name="_Toc57030924"/>
      <w:bookmarkStart w:id="438" w:name="_Toc57031581"/>
      <w:bookmarkStart w:id="439" w:name="_Toc63505012"/>
      <w:bookmarkStart w:id="440" w:name="_Toc63505141"/>
      <w:bookmarkStart w:id="441" w:name="_Toc63513051"/>
      <w:bookmarkStart w:id="442" w:name="_Toc63514639"/>
      <w:bookmarkStart w:id="443" w:name="_Toc63514823"/>
      <w:bookmarkStart w:id="444" w:name="_Toc63516209"/>
      <w:bookmarkStart w:id="445" w:name="_Toc63516339"/>
      <w:bookmarkStart w:id="446" w:name="_Toc63516464"/>
      <w:bookmarkStart w:id="447" w:name="_Toc86407224"/>
      <w:bookmarkStart w:id="448" w:name="_Toc86407600"/>
      <w:bookmarkStart w:id="449" w:name="_Toc113001379"/>
      <w:bookmarkStart w:id="450" w:name="_Toc113001507"/>
      <w:bookmarkStart w:id="451" w:name="_Toc115339469"/>
      <w:bookmarkStart w:id="452" w:name="_Toc115763726"/>
      <w:bookmarkStart w:id="453" w:name="_Toc115765539"/>
      <w:bookmarkStart w:id="454" w:name="_Toc115765667"/>
      <w:bookmarkStart w:id="455" w:name="_Toc115769806"/>
      <w:bookmarkStart w:id="456" w:name="_Toc119050064"/>
      <w:bookmarkStart w:id="457" w:name="_Toc119056108"/>
      <w:bookmarkStart w:id="458" w:name="_Toc119070164"/>
      <w:bookmarkStart w:id="459" w:name="_Toc119467894"/>
      <w:bookmarkStart w:id="460" w:name="_Toc119664385"/>
      <w:bookmarkStart w:id="461" w:name="_Toc119664784"/>
      <w:bookmarkStart w:id="462" w:name="_Toc119927779"/>
      <w:bookmarkStart w:id="463" w:name="_Toc124522575"/>
      <w:bookmarkStart w:id="464" w:name="_Toc124772853"/>
      <w:bookmarkStart w:id="465" w:name="_Toc124774116"/>
      <w:bookmarkStart w:id="466" w:name="_Toc124841380"/>
      <w:bookmarkStart w:id="467" w:name="_Toc124846543"/>
      <w:bookmarkStart w:id="468" w:name="_Toc124846810"/>
      <w:bookmarkStart w:id="469" w:name="_Toc137118216"/>
      <w:bookmarkEnd w:id="414"/>
      <w:bookmarkEnd w:id="415"/>
      <w:r>
        <w:lastRenderedPageBreak/>
        <w:t>Authorization to Reimburse for Income Tax Liability</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38EA27AD" w14:textId="77777777" w:rsidR="0070374E" w:rsidRDefault="00C56EA6" w:rsidP="0070374E">
      <w:pPr>
        <w:pStyle w:val="TextHeading2"/>
        <w:spacing w:before="0" w:after="0"/>
      </w:pPr>
      <w:r>
        <w:t xml:space="preserve">Notwithstanding the provision of any state law to the contrary, no recipient of income under this instrument has any right to be reimbursed for income tax paid by the recipient on all or any part of </w:t>
      </w:r>
      <w:r w:rsidR="00450199">
        <w:t xml:space="preserve">a </w:t>
      </w:r>
      <w:r>
        <w:t xml:space="preserve">trust’s income.  </w:t>
      </w:r>
      <w:r w:rsidR="00D21211">
        <w:t xml:space="preserve">The </w:t>
      </w:r>
      <w:r w:rsidR="001E06A3">
        <w:t xml:space="preserve">discretionary </w:t>
      </w:r>
      <w:r>
        <w:t xml:space="preserve">distribution committee established </w:t>
      </w:r>
      <w:r w:rsidR="001E06A3">
        <w:t xml:space="preserve">under the authority of Article Four </w:t>
      </w:r>
      <w:r>
        <w:t>may from time to time</w:t>
      </w:r>
      <w:r w:rsidR="001E06A3">
        <w:t xml:space="preserve"> </w:t>
      </w:r>
      <w:r>
        <w:t xml:space="preserve">distribute to a beneficiary, or elect to pay directly to the taxing authorities, so much of the income or principal of </w:t>
      </w:r>
      <w:r w:rsidR="00855687">
        <w:t xml:space="preserve">a </w:t>
      </w:r>
      <w:r>
        <w:t xml:space="preserve">trust as may be sufficient to satisfy all or part </w:t>
      </w:r>
      <w:r w:rsidR="0070374E">
        <w:t>of the personal income tax liability attributable to the inclusions of all or part of the trust’s income in the taxable income of any beneficiary.</w:t>
      </w:r>
    </w:p>
    <w:p w14:paraId="21B2DCC1" w14:textId="6B82777B" w:rsidR="00DC6CB6" w:rsidRDefault="00DC6CB6" w:rsidP="006E5971">
      <w:pPr>
        <w:pStyle w:val="Heading1"/>
        <w:spacing w:before="240" w:after="240"/>
      </w:pPr>
      <w:r>
        <w:br/>
      </w:r>
      <w:bookmarkStart w:id="470" w:name="_Toc487886825"/>
      <w:bookmarkStart w:id="471" w:name="_Toc13579284"/>
      <w:bookmarkStart w:id="472" w:name="_Toc13581671"/>
      <w:bookmarkStart w:id="473" w:name="_Toc13581769"/>
      <w:bookmarkStart w:id="474" w:name="_Toc13582420"/>
      <w:bookmarkStart w:id="475" w:name="_Toc13583217"/>
      <w:bookmarkStart w:id="476" w:name="_Toc13665967"/>
      <w:bookmarkStart w:id="477" w:name="_Toc13739409"/>
      <w:bookmarkStart w:id="478" w:name="_Toc24466514"/>
      <w:bookmarkStart w:id="479" w:name="_Toc24468695"/>
      <w:bookmarkStart w:id="480" w:name="_Toc24470134"/>
      <w:bookmarkStart w:id="481" w:name="_Toc37053315"/>
      <w:bookmarkStart w:id="482" w:name="_Toc38117507"/>
      <w:bookmarkStart w:id="483" w:name="_Toc38359347"/>
      <w:bookmarkStart w:id="484" w:name="_Toc38360347"/>
      <w:bookmarkStart w:id="485" w:name="_Toc46999296"/>
      <w:bookmarkStart w:id="486" w:name="_Toc47001058"/>
      <w:bookmarkStart w:id="487" w:name="_Toc56766856"/>
      <w:bookmarkStart w:id="488" w:name="_Toc57030809"/>
      <w:bookmarkStart w:id="489" w:name="_Toc57030925"/>
      <w:bookmarkStart w:id="490" w:name="_Toc57031582"/>
      <w:bookmarkStart w:id="491" w:name="_Toc63505013"/>
      <w:bookmarkStart w:id="492" w:name="_Toc63505142"/>
      <w:bookmarkStart w:id="493" w:name="_Toc63513052"/>
      <w:bookmarkStart w:id="494" w:name="_Toc63514640"/>
      <w:bookmarkStart w:id="495" w:name="_Toc63514824"/>
      <w:bookmarkStart w:id="496" w:name="_Toc63516210"/>
      <w:bookmarkStart w:id="497" w:name="_Toc63516340"/>
      <w:bookmarkStart w:id="498" w:name="_Toc63516465"/>
      <w:bookmarkStart w:id="499" w:name="_Toc86407225"/>
      <w:bookmarkStart w:id="500" w:name="_Toc86407601"/>
      <w:bookmarkStart w:id="501" w:name="_Toc113001380"/>
      <w:bookmarkStart w:id="502" w:name="_Toc113001508"/>
      <w:bookmarkStart w:id="503" w:name="_Toc115339470"/>
      <w:bookmarkStart w:id="504" w:name="_Toc115763727"/>
      <w:bookmarkStart w:id="505" w:name="_Toc115765540"/>
      <w:bookmarkStart w:id="506" w:name="_Toc115765668"/>
      <w:bookmarkStart w:id="507" w:name="_Toc115769807"/>
      <w:bookmarkStart w:id="508" w:name="_Toc119050065"/>
      <w:bookmarkStart w:id="509" w:name="_Toc119056109"/>
      <w:bookmarkStart w:id="510" w:name="_Toc119070165"/>
      <w:bookmarkStart w:id="511" w:name="_Toc119467895"/>
      <w:bookmarkStart w:id="512" w:name="_Toc119664386"/>
      <w:bookmarkStart w:id="513" w:name="_Toc119664785"/>
      <w:bookmarkStart w:id="514" w:name="_Toc119927780"/>
      <w:bookmarkStart w:id="515" w:name="_Toc124522576"/>
      <w:bookmarkStart w:id="516" w:name="_Toc124772854"/>
      <w:bookmarkStart w:id="517" w:name="_Toc124774117"/>
      <w:bookmarkStart w:id="518" w:name="_Toc124841381"/>
      <w:bookmarkStart w:id="519" w:name="_Toc124846544"/>
      <w:bookmarkStart w:id="520" w:name="_Toc124846811"/>
      <w:bookmarkStart w:id="521" w:name="_Toc137118217"/>
      <w:r w:rsidR="000C5BF8">
        <w:t>Beneficiaries</w:t>
      </w:r>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7E59600A" w14:textId="4CB48E11" w:rsidR="008919C4" w:rsidRPr="0079497F" w:rsidRDefault="008919C4" w:rsidP="007C4B67">
      <w:pPr>
        <w:pStyle w:val="TextHeading2"/>
        <w:rPr>
          <w:bCs/>
        </w:rPr>
      </w:pPr>
      <w:r>
        <w:t xml:space="preserve">The </w:t>
      </w:r>
      <w:r w:rsidRPr="000A0B65">
        <w:rPr>
          <w:i/>
          <w:iCs/>
        </w:rPr>
        <w:t>"lifetime beneficiar</w:t>
      </w:r>
      <w:r w:rsidR="008F2A89">
        <w:rPr>
          <w:i/>
          <w:iCs/>
        </w:rPr>
        <w:t>y</w:t>
      </w:r>
      <w:r w:rsidRPr="000A0B65">
        <w:rPr>
          <w:i/>
          <w:iCs/>
        </w:rPr>
        <w:t>”</w:t>
      </w:r>
      <w:r>
        <w:t xml:space="preserve"> of the initial trust established under this instrument </w:t>
      </w:r>
      <w:r w:rsidR="008F2A89">
        <w:t xml:space="preserve">is </w:t>
      </w:r>
      <w:r w:rsidR="005B1C0E">
        <w:t xml:space="preserve">the Grantor. On </w:t>
      </w:r>
      <w:r>
        <w:rPr>
          <w:bCs/>
        </w:rPr>
        <w:t xml:space="preserve">the death of </w:t>
      </w:r>
      <w:r w:rsidR="007C4B67">
        <w:rPr>
          <w:bCs/>
        </w:rPr>
        <w:t xml:space="preserve">all </w:t>
      </w:r>
      <w:r>
        <w:rPr>
          <w:bCs/>
        </w:rPr>
        <w:t xml:space="preserve">lifetime beneficiaries, the remainder </w:t>
      </w:r>
      <w:r w:rsidR="00124E7C">
        <w:rPr>
          <w:bCs/>
        </w:rPr>
        <w:t xml:space="preserve">beneficiary or </w:t>
      </w:r>
      <w:r>
        <w:rPr>
          <w:bCs/>
        </w:rPr>
        <w:t xml:space="preserve">beneficiaries, </w:t>
      </w:r>
      <w:r>
        <w:rPr>
          <w:bCs/>
          <w:i/>
        </w:rPr>
        <w:t xml:space="preserve">by representation, </w:t>
      </w:r>
      <w:r>
        <w:rPr>
          <w:bCs/>
        </w:rPr>
        <w:t>are:</w:t>
      </w:r>
    </w:p>
    <w:p w14:paraId="45C648C2" w14:textId="77777777" w:rsidR="008919C4" w:rsidRDefault="008919C4" w:rsidP="00002705">
      <w:pPr>
        <w:pStyle w:val="TextHeading2"/>
        <w:tabs>
          <w:tab w:val="center" w:pos="720"/>
          <w:tab w:val="center" w:pos="5040"/>
          <w:tab w:val="center" w:pos="8190"/>
        </w:tabs>
        <w:spacing w:after="0"/>
        <w:rPr>
          <w:b/>
          <w:bCs/>
        </w:rPr>
      </w:pPr>
      <w:r>
        <w:rPr>
          <w:b/>
          <w:bCs/>
        </w:rPr>
        <w:tab/>
        <w:t>Name</w:t>
      </w:r>
      <w:r>
        <w:rPr>
          <w:b/>
          <w:bCs/>
        </w:rPr>
        <w:tab/>
        <w:t>Relationship</w:t>
      </w:r>
      <w:r>
        <w:rPr>
          <w:b/>
          <w:bCs/>
        </w:rPr>
        <w:tab/>
        <w:t>Date of Birth</w:t>
      </w:r>
    </w:p>
    <w:p w14:paraId="5428C38B" w14:textId="008545EE" w:rsidR="00002705" w:rsidRDefault="00CF7EBD" w:rsidP="00002705">
      <w:pPr>
        <w:pStyle w:val="TextHeading2"/>
        <w:tabs>
          <w:tab w:val="center" w:pos="720"/>
          <w:tab w:val="center" w:pos="5040"/>
          <w:tab w:val="center" w:pos="8190"/>
        </w:tabs>
        <w:spacing w:before="0" w:after="0"/>
        <w:rPr>
          <w:b/>
          <w:bCs/>
        </w:rPr>
      </w:pPr>
      <w:r>
        <w:rPr>
          <w:b/>
          <w:bCs/>
        </w:rPr>
        <w:t>[</w:t>
      </w:r>
      <w:r w:rsidR="00AD646B">
        <w:rPr>
          <w:b/>
          <w:bCs/>
        </w:rPr>
        <w:t>8</w:t>
      </w:r>
      <w:r>
        <w:rPr>
          <w:b/>
          <w:bCs/>
        </w:rPr>
        <w:t xml:space="preserve">.A.] </w:t>
      </w:r>
      <w:r>
        <w:rPr>
          <w:b/>
          <w:bCs/>
        </w:rPr>
        <w:tab/>
      </w:r>
      <w:r w:rsidR="005040D8">
        <w:rPr>
          <w:b/>
          <w:bCs/>
        </w:rPr>
        <w:tab/>
        <w:t>Grantors’</w:t>
      </w:r>
    </w:p>
    <w:p w14:paraId="154C4372" w14:textId="6FE88D15" w:rsidR="008919C4" w:rsidRDefault="00CF7EBD" w:rsidP="008919C4">
      <w:pPr>
        <w:pStyle w:val="TextHeading2"/>
        <w:tabs>
          <w:tab w:val="center" w:pos="720"/>
          <w:tab w:val="center" w:pos="5040"/>
          <w:tab w:val="center" w:pos="8190"/>
        </w:tabs>
        <w:spacing w:before="0" w:after="0"/>
        <w:rPr>
          <w:b/>
          <w:bCs/>
        </w:rPr>
      </w:pPr>
      <w:r>
        <w:rPr>
          <w:b/>
          <w:bCs/>
        </w:rPr>
        <w:t>[</w:t>
      </w:r>
      <w:r w:rsidR="00AD646B">
        <w:rPr>
          <w:b/>
          <w:bCs/>
        </w:rPr>
        <w:t>8</w:t>
      </w:r>
      <w:r>
        <w:rPr>
          <w:b/>
          <w:bCs/>
        </w:rPr>
        <w:t>.B.]</w:t>
      </w:r>
      <w:r>
        <w:rPr>
          <w:b/>
          <w:bCs/>
        </w:rPr>
        <w:tab/>
      </w:r>
      <w:r w:rsidR="00417E57">
        <w:rPr>
          <w:b/>
          <w:bCs/>
        </w:rPr>
        <w:tab/>
        <w:t>Grantors’</w:t>
      </w:r>
      <w:r w:rsidR="008919C4">
        <w:rPr>
          <w:b/>
          <w:bCs/>
        </w:rPr>
        <w:tab/>
      </w:r>
    </w:p>
    <w:p w14:paraId="29C43638" w14:textId="77777777" w:rsidR="008919C4" w:rsidRPr="0079497F" w:rsidRDefault="008919C4" w:rsidP="008919C4">
      <w:pPr>
        <w:pStyle w:val="TextHeading2"/>
        <w:tabs>
          <w:tab w:val="center" w:pos="720"/>
          <w:tab w:val="center" w:pos="5040"/>
          <w:tab w:val="center" w:pos="8190"/>
        </w:tabs>
        <w:spacing w:after="0"/>
        <w:rPr>
          <w:bCs/>
        </w:rPr>
      </w:pPr>
      <w:r>
        <w:rPr>
          <w:bCs/>
        </w:rPr>
        <w:t xml:space="preserve">The lifetime and remainder beneficiaries may be referred to hereunder as </w:t>
      </w:r>
      <w:r>
        <w:rPr>
          <w:bCs/>
          <w:i/>
        </w:rPr>
        <w:t>descendants.</w:t>
      </w:r>
    </w:p>
    <w:p w14:paraId="51E6F5C7" w14:textId="1F3C2995" w:rsidR="00DC6CB6" w:rsidRDefault="00DC6CB6" w:rsidP="00C66D97">
      <w:pPr>
        <w:pStyle w:val="Heading1"/>
        <w:spacing w:before="360" w:after="240"/>
      </w:pPr>
      <w:r>
        <w:br/>
      </w:r>
      <w:bookmarkStart w:id="522" w:name="_Ref3707009"/>
      <w:bookmarkStart w:id="523" w:name="_Ref38695193"/>
      <w:bookmarkStart w:id="524" w:name="_Toc487886826"/>
      <w:bookmarkStart w:id="525" w:name="_Toc13579285"/>
      <w:bookmarkStart w:id="526" w:name="_Toc13581672"/>
      <w:bookmarkStart w:id="527" w:name="_Toc13581770"/>
      <w:bookmarkStart w:id="528" w:name="_Toc13582421"/>
      <w:bookmarkStart w:id="529" w:name="_Toc13583218"/>
      <w:bookmarkStart w:id="530" w:name="_Toc13665968"/>
      <w:bookmarkStart w:id="531" w:name="_Toc13739410"/>
      <w:bookmarkStart w:id="532" w:name="_Toc24466515"/>
      <w:bookmarkStart w:id="533" w:name="_Toc24468696"/>
      <w:bookmarkStart w:id="534" w:name="_Toc24470135"/>
      <w:bookmarkStart w:id="535" w:name="_Toc37053316"/>
      <w:bookmarkStart w:id="536" w:name="_Toc38117508"/>
      <w:bookmarkStart w:id="537" w:name="_Toc38359348"/>
      <w:bookmarkStart w:id="538" w:name="_Toc38360348"/>
      <w:bookmarkStart w:id="539" w:name="_Toc46999297"/>
      <w:bookmarkStart w:id="540" w:name="_Toc47001059"/>
      <w:bookmarkStart w:id="541" w:name="_Toc56766857"/>
      <w:bookmarkStart w:id="542" w:name="_Toc57030810"/>
      <w:bookmarkStart w:id="543" w:name="_Toc57030926"/>
      <w:bookmarkStart w:id="544" w:name="_Toc57031583"/>
      <w:bookmarkStart w:id="545" w:name="_Toc63505014"/>
      <w:bookmarkStart w:id="546" w:name="_Toc63505143"/>
      <w:bookmarkStart w:id="547" w:name="_Toc63513053"/>
      <w:bookmarkStart w:id="548" w:name="_Toc63514641"/>
      <w:bookmarkStart w:id="549" w:name="_Toc63514825"/>
      <w:bookmarkStart w:id="550" w:name="_Toc63516211"/>
      <w:bookmarkStart w:id="551" w:name="_Toc63516341"/>
      <w:bookmarkStart w:id="552" w:name="_Toc63516466"/>
      <w:bookmarkStart w:id="553" w:name="_Toc86407226"/>
      <w:bookmarkStart w:id="554" w:name="_Toc86407602"/>
      <w:bookmarkStart w:id="555" w:name="_Toc113001381"/>
      <w:bookmarkStart w:id="556" w:name="_Toc113001509"/>
      <w:bookmarkStart w:id="557" w:name="_Toc115339471"/>
      <w:bookmarkStart w:id="558" w:name="_Toc115763728"/>
      <w:bookmarkStart w:id="559" w:name="_Toc115765541"/>
      <w:bookmarkStart w:id="560" w:name="_Toc115765669"/>
      <w:bookmarkStart w:id="561" w:name="_Toc115769808"/>
      <w:bookmarkStart w:id="562" w:name="_Toc119050066"/>
      <w:bookmarkStart w:id="563" w:name="_Toc119056110"/>
      <w:bookmarkStart w:id="564" w:name="_Toc119070166"/>
      <w:bookmarkStart w:id="565" w:name="_Toc119467896"/>
      <w:bookmarkStart w:id="566" w:name="_Toc119664387"/>
      <w:bookmarkStart w:id="567" w:name="_Toc119664786"/>
      <w:bookmarkStart w:id="568" w:name="_Toc119927781"/>
      <w:bookmarkStart w:id="569" w:name="_Toc124522577"/>
      <w:bookmarkStart w:id="570" w:name="_Toc124772855"/>
      <w:bookmarkStart w:id="571" w:name="_Toc124774118"/>
      <w:bookmarkStart w:id="572" w:name="_Toc124841382"/>
      <w:bookmarkStart w:id="573" w:name="_Toc124846545"/>
      <w:bookmarkStart w:id="574" w:name="_Toc124846812"/>
      <w:bookmarkStart w:id="575" w:name="_Toc137118218"/>
      <w:r>
        <w:t>Trustee</w:t>
      </w:r>
      <w:bookmarkEnd w:id="522"/>
      <w:r>
        <w:t xml:space="preserve"> Provisions</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246FBAEC" w14:textId="57D4E67B" w:rsidR="00DC6CB6" w:rsidRDefault="00DC6CB6" w:rsidP="00900F19">
      <w:pPr>
        <w:pStyle w:val="Heading2"/>
      </w:pPr>
      <w:bookmarkStart w:id="576" w:name="_Toc487886827"/>
      <w:bookmarkStart w:id="577" w:name="_Toc13579286"/>
      <w:bookmarkStart w:id="578" w:name="_Toc13581673"/>
      <w:bookmarkStart w:id="579" w:name="_Toc13581771"/>
      <w:bookmarkStart w:id="580" w:name="_Toc13582422"/>
      <w:bookmarkStart w:id="581" w:name="_Toc13583219"/>
      <w:bookmarkStart w:id="582" w:name="_Toc13665969"/>
      <w:bookmarkStart w:id="583" w:name="_Toc13739411"/>
      <w:bookmarkStart w:id="584" w:name="_Toc24466516"/>
      <w:bookmarkStart w:id="585" w:name="_Toc24468697"/>
      <w:bookmarkStart w:id="586" w:name="_Toc24470136"/>
      <w:bookmarkStart w:id="587" w:name="_Toc37053317"/>
      <w:bookmarkStart w:id="588" w:name="_Toc38117509"/>
      <w:bookmarkStart w:id="589" w:name="_Toc38359349"/>
      <w:bookmarkStart w:id="590" w:name="_Toc38360349"/>
      <w:bookmarkStart w:id="591" w:name="_Toc46999298"/>
      <w:bookmarkStart w:id="592" w:name="_Toc47001060"/>
      <w:bookmarkStart w:id="593" w:name="_Toc56766858"/>
      <w:bookmarkStart w:id="594" w:name="_Toc57030811"/>
      <w:bookmarkStart w:id="595" w:name="_Toc57030927"/>
      <w:bookmarkStart w:id="596" w:name="_Toc57031584"/>
      <w:bookmarkStart w:id="597" w:name="_Toc63505015"/>
      <w:bookmarkStart w:id="598" w:name="_Toc63505144"/>
      <w:bookmarkStart w:id="599" w:name="_Toc63513054"/>
      <w:bookmarkStart w:id="600" w:name="_Toc63514642"/>
      <w:bookmarkStart w:id="601" w:name="_Toc63514826"/>
      <w:bookmarkStart w:id="602" w:name="_Toc63516212"/>
      <w:bookmarkStart w:id="603" w:name="_Toc63516342"/>
      <w:bookmarkStart w:id="604" w:name="_Toc63516467"/>
      <w:bookmarkStart w:id="605" w:name="_Toc86407227"/>
      <w:bookmarkStart w:id="606" w:name="_Toc86407603"/>
      <w:bookmarkStart w:id="607" w:name="_Toc113001382"/>
      <w:bookmarkStart w:id="608" w:name="_Toc113001510"/>
      <w:bookmarkStart w:id="609" w:name="_Toc115339472"/>
      <w:bookmarkStart w:id="610" w:name="_Toc115763729"/>
      <w:bookmarkStart w:id="611" w:name="_Toc115765542"/>
      <w:bookmarkStart w:id="612" w:name="_Toc115765670"/>
      <w:bookmarkStart w:id="613" w:name="_Toc115769809"/>
      <w:bookmarkStart w:id="614" w:name="_Toc119050067"/>
      <w:bookmarkStart w:id="615" w:name="_Toc119056111"/>
      <w:bookmarkStart w:id="616" w:name="_Toc119070167"/>
      <w:bookmarkStart w:id="617" w:name="_Toc119467897"/>
      <w:bookmarkStart w:id="618" w:name="_Toc119664388"/>
      <w:bookmarkStart w:id="619" w:name="_Toc119664787"/>
      <w:bookmarkStart w:id="620" w:name="_Toc119927782"/>
      <w:bookmarkStart w:id="621" w:name="_Toc124522578"/>
      <w:bookmarkStart w:id="622" w:name="_Toc124772856"/>
      <w:bookmarkStart w:id="623" w:name="_Toc124774119"/>
      <w:bookmarkStart w:id="624" w:name="_Toc124841383"/>
      <w:bookmarkStart w:id="625" w:name="_Toc124846546"/>
      <w:bookmarkStart w:id="626" w:name="_Toc124846813"/>
      <w:bookmarkStart w:id="627" w:name="_Toc137118219"/>
      <w:r>
        <w:t>Trustee Requirements</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14:paraId="5D9F5BBE" w14:textId="43DF4789" w:rsidR="009218E2" w:rsidRDefault="009218E2" w:rsidP="009218E2">
      <w:pPr>
        <w:pStyle w:val="TextHeading2"/>
      </w:pPr>
      <w:r>
        <w:t xml:space="preserve">During any period in which any trust created under this instrument is </w:t>
      </w:r>
      <w:r w:rsidR="005C1557">
        <w:t>domicile</w:t>
      </w:r>
      <w:r w:rsidR="009C6887">
        <w:t>d</w:t>
      </w:r>
      <w:r w:rsidR="005C1557">
        <w:t xml:space="preserve"> </w:t>
      </w:r>
      <w:r>
        <w:t xml:space="preserve">in Wyoming, the office of Trustee must be filled by a </w:t>
      </w:r>
      <w:r w:rsidRPr="008407D4">
        <w:rPr>
          <w:i/>
        </w:rPr>
        <w:t>“Qualified Trustee,”</w:t>
      </w:r>
      <w:r>
        <w:t xml:space="preserve"> defined in W.S. §4-10-103(a)(xxxv) as</w:t>
      </w:r>
    </w:p>
    <w:p w14:paraId="458F7E43" w14:textId="77777777" w:rsidR="009218E2" w:rsidRPr="008407D4" w:rsidRDefault="009218E2" w:rsidP="005272CE">
      <w:pPr>
        <w:pStyle w:val="NormalWeb"/>
        <w:numPr>
          <w:ilvl w:val="0"/>
          <w:numId w:val="5"/>
        </w:numPr>
        <w:spacing w:before="120" w:beforeAutospacing="0" w:after="0" w:afterAutospacing="0"/>
        <w:ind w:left="360"/>
        <w:rPr>
          <w:color w:val="000000"/>
        </w:rPr>
      </w:pPr>
      <w:r w:rsidRPr="008407D4">
        <w:rPr>
          <w:color w:val="000000"/>
        </w:rPr>
        <w:t>A natural person who is a resident of Wyoming; or</w:t>
      </w:r>
    </w:p>
    <w:p w14:paraId="2CEB9BF2" w14:textId="77777777" w:rsidR="009218E2" w:rsidRPr="008407D4" w:rsidRDefault="009218E2" w:rsidP="009C6887">
      <w:pPr>
        <w:pStyle w:val="NormalWeb"/>
        <w:numPr>
          <w:ilvl w:val="0"/>
          <w:numId w:val="5"/>
        </w:numPr>
        <w:spacing w:before="0" w:beforeAutospacing="0" w:after="0" w:afterAutospacing="0"/>
        <w:ind w:left="360"/>
        <w:jc w:val="both"/>
        <w:rPr>
          <w:color w:val="000000"/>
        </w:rPr>
      </w:pPr>
      <w:r w:rsidRPr="008407D4">
        <w:rPr>
          <w:color w:val="000000"/>
        </w:rPr>
        <w:t>(B) A person authorized by Wyoming law to act as a trustee or a regulated financial institution which:</w:t>
      </w:r>
    </w:p>
    <w:p w14:paraId="65CA50F4" w14:textId="77777777" w:rsidR="009218E2" w:rsidRPr="008407D4" w:rsidRDefault="009218E2" w:rsidP="009218E2">
      <w:pPr>
        <w:pStyle w:val="NormalWeb"/>
        <w:spacing w:before="120" w:beforeAutospacing="0" w:after="0" w:afterAutospacing="0"/>
        <w:ind w:left="720" w:right="720"/>
        <w:jc w:val="both"/>
        <w:rPr>
          <w:color w:val="000000"/>
        </w:rPr>
      </w:pPr>
      <w:r w:rsidRPr="008407D4">
        <w:rPr>
          <w:color w:val="000000"/>
        </w:rPr>
        <w:t xml:space="preserve">(I) Maintains or arranges for custody </w:t>
      </w:r>
      <w:r>
        <w:rPr>
          <w:color w:val="000000"/>
        </w:rPr>
        <w:t>of Q</w:t>
      </w:r>
      <w:r w:rsidRPr="008407D4">
        <w:rPr>
          <w:color w:val="000000"/>
        </w:rPr>
        <w:t xml:space="preserve">ualified </w:t>
      </w:r>
      <w:r>
        <w:rPr>
          <w:color w:val="000000"/>
        </w:rPr>
        <w:t>T</w:t>
      </w:r>
      <w:r w:rsidRPr="008407D4">
        <w:rPr>
          <w:color w:val="000000"/>
        </w:rPr>
        <w:t xml:space="preserve">rust </w:t>
      </w:r>
      <w:r>
        <w:rPr>
          <w:color w:val="000000"/>
        </w:rPr>
        <w:t>P</w:t>
      </w:r>
      <w:r w:rsidRPr="008407D4">
        <w:rPr>
          <w:color w:val="000000"/>
        </w:rPr>
        <w:t>roperty</w:t>
      </w:r>
      <w:r>
        <w:rPr>
          <w:color w:val="000000"/>
        </w:rPr>
        <w:t xml:space="preserve"> in Wyoming</w:t>
      </w:r>
      <w:r w:rsidRPr="008407D4">
        <w:rPr>
          <w:color w:val="000000"/>
        </w:rPr>
        <w:t>;</w:t>
      </w:r>
    </w:p>
    <w:p w14:paraId="1D9089C4"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(II) Maintains records for the trust on an exclusive or nonexclusive basis;</w:t>
      </w:r>
    </w:p>
    <w:p w14:paraId="4D01F7F9"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 xml:space="preserve">(III) Prepares or arranges for preparation of </w:t>
      </w:r>
      <w:r>
        <w:rPr>
          <w:color w:val="000000"/>
        </w:rPr>
        <w:t xml:space="preserve">trust </w:t>
      </w:r>
      <w:r w:rsidRPr="008407D4">
        <w:rPr>
          <w:color w:val="000000"/>
        </w:rPr>
        <w:t>fiduciary income tax returns; or</w:t>
      </w:r>
    </w:p>
    <w:p w14:paraId="5F92E824"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(IV) Otherwise materially participates in administration of the trust.</w:t>
      </w:r>
    </w:p>
    <w:p w14:paraId="21E0A15E" w14:textId="703ECD44" w:rsidR="009218E2" w:rsidRPr="008407D4" w:rsidRDefault="00C17FDF" w:rsidP="009218E2">
      <w:pPr>
        <w:pStyle w:val="NormalWeb"/>
        <w:spacing w:before="120" w:beforeAutospacing="0" w:after="0" w:afterAutospacing="0"/>
        <w:jc w:val="both"/>
        <w:rPr>
          <w:color w:val="000000"/>
        </w:rPr>
      </w:pPr>
      <w:r>
        <w:rPr>
          <w:color w:val="000000"/>
        </w:rPr>
        <w:t xml:space="preserve">Neither </w:t>
      </w:r>
      <w:r w:rsidR="009218E2" w:rsidRPr="008407D4">
        <w:rPr>
          <w:color w:val="000000"/>
        </w:rPr>
        <w:t>Grantor</w:t>
      </w:r>
      <w:r w:rsidR="009218E2">
        <w:rPr>
          <w:color w:val="000000"/>
        </w:rPr>
        <w:t>,</w:t>
      </w:r>
      <w:r w:rsidR="009218E2" w:rsidRPr="008407D4">
        <w:rPr>
          <w:color w:val="000000"/>
        </w:rPr>
        <w:t xml:space="preserve"> nor any natural person who is a nonresident of </w:t>
      </w:r>
      <w:r w:rsidR="009218E2">
        <w:rPr>
          <w:color w:val="000000"/>
        </w:rPr>
        <w:t xml:space="preserve">Wyoming, </w:t>
      </w:r>
      <w:r w:rsidR="009218E2" w:rsidRPr="008407D4">
        <w:rPr>
          <w:color w:val="000000"/>
        </w:rPr>
        <w:t xml:space="preserve">nor an entity that is not authorized by Wyoming law to act as a </w:t>
      </w:r>
      <w:r w:rsidR="00046CCA">
        <w:rPr>
          <w:color w:val="000000"/>
        </w:rPr>
        <w:t>Qualified T</w:t>
      </w:r>
      <w:r w:rsidR="009218E2" w:rsidRPr="008407D4">
        <w:rPr>
          <w:color w:val="000000"/>
        </w:rPr>
        <w:t xml:space="preserve">rustee may serve as </w:t>
      </w:r>
      <w:r w:rsidR="008547DA">
        <w:rPr>
          <w:color w:val="000000"/>
        </w:rPr>
        <w:t>T</w:t>
      </w:r>
      <w:r w:rsidR="009218E2" w:rsidRPr="008407D4">
        <w:rPr>
          <w:color w:val="000000"/>
        </w:rPr>
        <w:t>rustee.</w:t>
      </w:r>
    </w:p>
    <w:p w14:paraId="7ADA0803" w14:textId="77777777" w:rsidR="00E20A44" w:rsidRDefault="00B320FB" w:rsidP="009218E2">
      <w:pPr>
        <w:pStyle w:val="TextHeading2"/>
      </w:pPr>
      <w:r>
        <w:t>N</w:t>
      </w:r>
      <w:r w:rsidR="009218E2">
        <w:t>o person or entity named in this instrument or appointed to serve under the provisions of this instrument may serve as Trustee if that person or entity does not continue to meet the requirements set forth immediately above.</w:t>
      </w:r>
    </w:p>
    <w:p w14:paraId="419B6964" w14:textId="04C4DC51" w:rsidR="009218E2" w:rsidRDefault="009218E2" w:rsidP="009218E2">
      <w:pPr>
        <w:pStyle w:val="TextHeading2"/>
      </w:pPr>
      <w:r>
        <w:lastRenderedPageBreak/>
        <w:t>If a person or entity becomes an excluded person after service as Trustee has commenced, that person or entity shall immediately cease to serve as Trustee, and the vacancy shall be filled as otherwise provided in this Article.</w:t>
      </w:r>
    </w:p>
    <w:p w14:paraId="2C0C1444" w14:textId="3E4040A9" w:rsidR="00DC6CB6" w:rsidRDefault="00DC6CB6" w:rsidP="00900F19">
      <w:pPr>
        <w:pStyle w:val="Heading2"/>
      </w:pPr>
      <w:bookmarkStart w:id="628" w:name="_Ref297814701"/>
      <w:bookmarkStart w:id="629" w:name="_Toc487886828"/>
      <w:bookmarkStart w:id="630" w:name="_Toc13579287"/>
      <w:bookmarkStart w:id="631" w:name="_Toc13581674"/>
      <w:bookmarkStart w:id="632" w:name="_Toc13581772"/>
      <w:bookmarkStart w:id="633" w:name="_Toc13582423"/>
      <w:bookmarkStart w:id="634" w:name="_Toc13583220"/>
      <w:bookmarkStart w:id="635" w:name="_Toc13665970"/>
      <w:bookmarkStart w:id="636" w:name="_Toc13739412"/>
      <w:bookmarkStart w:id="637" w:name="_Toc24466517"/>
      <w:bookmarkStart w:id="638" w:name="_Toc24468698"/>
      <w:bookmarkStart w:id="639" w:name="_Toc24470137"/>
      <w:bookmarkStart w:id="640" w:name="_Toc37053318"/>
      <w:bookmarkStart w:id="641" w:name="_Toc38117510"/>
      <w:bookmarkStart w:id="642" w:name="_Toc38359350"/>
      <w:bookmarkStart w:id="643" w:name="_Toc38360350"/>
      <w:bookmarkStart w:id="644" w:name="_Toc46999299"/>
      <w:bookmarkStart w:id="645" w:name="_Toc47001061"/>
      <w:bookmarkStart w:id="646" w:name="_Toc56766859"/>
      <w:bookmarkStart w:id="647" w:name="_Toc57030812"/>
      <w:bookmarkStart w:id="648" w:name="_Toc57030928"/>
      <w:bookmarkStart w:id="649" w:name="_Toc57031585"/>
      <w:bookmarkStart w:id="650" w:name="_Toc63505016"/>
      <w:bookmarkStart w:id="651" w:name="_Toc63505145"/>
      <w:bookmarkStart w:id="652" w:name="_Toc63513055"/>
      <w:bookmarkStart w:id="653" w:name="_Toc63514643"/>
      <w:bookmarkStart w:id="654" w:name="_Toc63514827"/>
      <w:bookmarkStart w:id="655" w:name="_Toc63516213"/>
      <w:bookmarkStart w:id="656" w:name="_Toc63516343"/>
      <w:bookmarkStart w:id="657" w:name="_Toc63516468"/>
      <w:bookmarkStart w:id="658" w:name="_Toc86407228"/>
      <w:bookmarkStart w:id="659" w:name="_Toc86407604"/>
      <w:bookmarkStart w:id="660" w:name="_Toc113001383"/>
      <w:bookmarkStart w:id="661" w:name="_Toc113001511"/>
      <w:bookmarkStart w:id="662" w:name="_Toc115339473"/>
      <w:bookmarkStart w:id="663" w:name="_Toc115763730"/>
      <w:bookmarkStart w:id="664" w:name="_Toc115765543"/>
      <w:bookmarkStart w:id="665" w:name="_Toc115765671"/>
      <w:bookmarkStart w:id="666" w:name="_Toc115769810"/>
      <w:bookmarkStart w:id="667" w:name="_Toc119050068"/>
      <w:bookmarkStart w:id="668" w:name="_Toc119056112"/>
      <w:bookmarkStart w:id="669" w:name="_Toc119070168"/>
      <w:bookmarkStart w:id="670" w:name="_Toc119467898"/>
      <w:bookmarkStart w:id="671" w:name="_Toc119664389"/>
      <w:bookmarkStart w:id="672" w:name="_Toc119664788"/>
      <w:bookmarkStart w:id="673" w:name="_Toc119927783"/>
      <w:bookmarkStart w:id="674" w:name="_Toc124522579"/>
      <w:bookmarkStart w:id="675" w:name="_Toc124772857"/>
      <w:bookmarkStart w:id="676" w:name="_Toc124774120"/>
      <w:bookmarkStart w:id="677" w:name="_Toc124841384"/>
      <w:bookmarkStart w:id="678" w:name="_Toc124846547"/>
      <w:bookmarkStart w:id="679" w:name="_Toc124846814"/>
      <w:bookmarkStart w:id="680" w:name="_Toc137118220"/>
      <w:r>
        <w:t>Trustee</w:t>
      </w:r>
      <w:bookmarkEnd w:id="628"/>
      <w:bookmarkEnd w:id="629"/>
      <w:bookmarkEnd w:id="630"/>
      <w:bookmarkEnd w:id="631"/>
      <w:bookmarkEnd w:id="632"/>
      <w:bookmarkEnd w:id="633"/>
      <w:bookmarkEnd w:id="634"/>
      <w:r w:rsidR="005F3600">
        <w:t xml:space="preserve"> Resignation</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14811CC8" w14:textId="4105BEA6" w:rsidR="00604998" w:rsidRDefault="008440B9" w:rsidP="008440B9">
      <w:pPr>
        <w:pStyle w:val="TextHeading2"/>
      </w:pPr>
      <w:r>
        <w:t xml:space="preserve">A Trustee may resign by giving written notice to </w:t>
      </w:r>
      <w:r w:rsidR="00CE4167">
        <w:t xml:space="preserve">the </w:t>
      </w:r>
      <w:r>
        <w:t>Grantor.   If Grantor</w:t>
      </w:r>
      <w:r w:rsidR="00CE4167">
        <w:t xml:space="preserve"> i</w:t>
      </w:r>
      <w:r>
        <w:t xml:space="preserve">s incapacitated or deceased, a resigning Trustee shall give written notice to the Trust Protector if any is then serving.   </w:t>
      </w:r>
      <w:r w:rsidR="00097D3F">
        <w:t xml:space="preserve">If no Trust Protector is then serving, </w:t>
      </w:r>
      <w:r>
        <w:t>a resigning Trustee shall give written notice to the Income Beneficiaries of the trust and to any other then-serving Trustee.</w:t>
      </w:r>
    </w:p>
    <w:p w14:paraId="4A18EC4E" w14:textId="12F9B7D7" w:rsidR="008440B9" w:rsidRDefault="008440B9" w:rsidP="008440B9">
      <w:pPr>
        <w:pStyle w:val="TextHeading2"/>
      </w:pPr>
      <w:r>
        <w:t>On resignation of a Trustee, the resigning Trustee may, concurrent with the written notice described above, appoint the resigning Trustee’s successor.  If the resigning Trustee fails to make the appointment</w:t>
      </w:r>
      <w:r w:rsidR="00546D32">
        <w:t xml:space="preserve"> or if no named successor is able or willing to take</w:t>
      </w:r>
      <w:r w:rsidR="00B07C67">
        <w:t xml:space="preserve"> the position of Trustee, </w:t>
      </w:r>
      <w:r>
        <w:t xml:space="preserve">the provisions </w:t>
      </w:r>
      <w:r w:rsidR="00B07C67">
        <w:t xml:space="preserve">of Section 3.03 shall </w:t>
      </w:r>
      <w:r>
        <w:t>govern.</w:t>
      </w:r>
    </w:p>
    <w:p w14:paraId="0E248B67" w14:textId="50CA9C37" w:rsidR="00DC6CB6" w:rsidRDefault="00DC6CB6" w:rsidP="00900F19">
      <w:pPr>
        <w:pStyle w:val="Heading2"/>
      </w:pPr>
      <w:bookmarkStart w:id="681" w:name="_Toc487886829"/>
      <w:bookmarkStart w:id="682" w:name="_Toc13579288"/>
      <w:bookmarkStart w:id="683" w:name="_Toc13581675"/>
      <w:bookmarkStart w:id="684" w:name="_Toc13581773"/>
      <w:bookmarkStart w:id="685" w:name="_Toc13582424"/>
      <w:bookmarkStart w:id="686" w:name="_Toc13583221"/>
      <w:bookmarkStart w:id="687" w:name="_Toc13665971"/>
      <w:bookmarkStart w:id="688" w:name="_Toc13739413"/>
      <w:bookmarkStart w:id="689" w:name="_Toc24466518"/>
      <w:bookmarkStart w:id="690" w:name="_Toc24468699"/>
      <w:bookmarkStart w:id="691" w:name="_Toc24470138"/>
      <w:bookmarkStart w:id="692" w:name="_Toc37053319"/>
      <w:bookmarkStart w:id="693" w:name="_Toc38117511"/>
      <w:bookmarkStart w:id="694" w:name="_Toc38359351"/>
      <w:bookmarkStart w:id="695" w:name="_Toc38360351"/>
      <w:bookmarkStart w:id="696" w:name="_Toc46999300"/>
      <w:bookmarkStart w:id="697" w:name="_Toc47001062"/>
      <w:bookmarkStart w:id="698" w:name="_Toc56766860"/>
      <w:bookmarkStart w:id="699" w:name="_Toc57030813"/>
      <w:bookmarkStart w:id="700" w:name="_Toc57030929"/>
      <w:bookmarkStart w:id="701" w:name="_Toc57031586"/>
      <w:bookmarkStart w:id="702" w:name="_Toc63505017"/>
      <w:bookmarkStart w:id="703" w:name="_Toc63505146"/>
      <w:bookmarkStart w:id="704" w:name="_Toc63513056"/>
      <w:bookmarkStart w:id="705" w:name="_Toc63514644"/>
      <w:bookmarkStart w:id="706" w:name="_Toc63514828"/>
      <w:bookmarkStart w:id="707" w:name="_Toc63516214"/>
      <w:bookmarkStart w:id="708" w:name="_Toc63516344"/>
      <w:bookmarkStart w:id="709" w:name="_Toc63516469"/>
      <w:bookmarkStart w:id="710" w:name="_Toc86407229"/>
      <w:bookmarkStart w:id="711" w:name="_Toc86407605"/>
      <w:bookmarkStart w:id="712" w:name="_Toc113001384"/>
      <w:bookmarkStart w:id="713" w:name="_Toc113001512"/>
      <w:bookmarkStart w:id="714" w:name="_Toc115339474"/>
      <w:bookmarkStart w:id="715" w:name="_Toc115763731"/>
      <w:bookmarkStart w:id="716" w:name="_Toc115765544"/>
      <w:bookmarkStart w:id="717" w:name="_Toc115765672"/>
      <w:bookmarkStart w:id="718" w:name="_Toc115769811"/>
      <w:bookmarkStart w:id="719" w:name="_Toc119050069"/>
      <w:bookmarkStart w:id="720" w:name="_Toc119056113"/>
      <w:bookmarkStart w:id="721" w:name="_Toc119070169"/>
      <w:bookmarkStart w:id="722" w:name="_Toc119467899"/>
      <w:bookmarkStart w:id="723" w:name="_Toc119664390"/>
      <w:bookmarkStart w:id="724" w:name="_Toc119664789"/>
      <w:bookmarkStart w:id="725" w:name="_Toc119927784"/>
      <w:bookmarkStart w:id="726" w:name="_Toc124522580"/>
      <w:bookmarkStart w:id="727" w:name="_Toc124772858"/>
      <w:bookmarkStart w:id="728" w:name="_Toc124774121"/>
      <w:bookmarkStart w:id="729" w:name="_Toc124841385"/>
      <w:bookmarkStart w:id="730" w:name="_Toc124846548"/>
      <w:bookmarkStart w:id="731" w:name="_Toc124846815"/>
      <w:bookmarkStart w:id="732" w:name="_Toc137118221"/>
      <w:r>
        <w:t>Trustee Succession</w:t>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39B199F3" w14:textId="77777777" w:rsidR="00C86454" w:rsidRDefault="00DC6CB6" w:rsidP="00C86454">
      <w:pPr>
        <w:pStyle w:val="TextHeading2"/>
      </w:pPr>
      <w:r>
        <w:t xml:space="preserve">This Section governs the removal and replacement of </w:t>
      </w:r>
      <w:r w:rsidR="00990779">
        <w:t>the</w:t>
      </w:r>
      <w:r>
        <w:t xml:space="preserve"> Trustees.</w:t>
      </w:r>
    </w:p>
    <w:p w14:paraId="6D6BD717" w14:textId="77777777" w:rsidR="00C86454" w:rsidRDefault="00C86454" w:rsidP="00C86454">
      <w:pPr>
        <w:pStyle w:val="Heading3"/>
      </w:pPr>
      <w:r>
        <w:t>Appointment of Successor Trustee</w:t>
      </w:r>
    </w:p>
    <w:p w14:paraId="5D278910" w14:textId="394D453E" w:rsidR="00C86454" w:rsidRDefault="00B4273C" w:rsidP="003423D1">
      <w:pPr>
        <w:pStyle w:val="TextHeading3"/>
        <w:ind w:right="0"/>
      </w:pPr>
      <w:r>
        <w:t xml:space="preserve">Subject to the provisions in the first paragraph of Section 3.02, if </w:t>
      </w:r>
      <w:r w:rsidR="00C86454">
        <w:t xml:space="preserve">the </w:t>
      </w:r>
      <w:r w:rsidR="009A0B21">
        <w:t xml:space="preserve">initial Trustee </w:t>
      </w:r>
      <w:r w:rsidR="00F312E0">
        <w:t xml:space="preserve">of any trust </w:t>
      </w:r>
      <w:r w:rsidR="00C86454">
        <w:t xml:space="preserve">ceases to serve as Trustee, </w:t>
      </w:r>
      <w:r w:rsidR="002A72BF">
        <w:t xml:space="preserve">the Grantor </w:t>
      </w:r>
      <w:r w:rsidR="00C86454">
        <w:t>shall name a successor</w:t>
      </w:r>
      <w:r w:rsidR="002E7B0F">
        <w:t>.</w:t>
      </w:r>
    </w:p>
    <w:p w14:paraId="50C20074" w14:textId="77777777" w:rsidR="00C86454" w:rsidRDefault="00C86454" w:rsidP="00C86454">
      <w:pPr>
        <w:pStyle w:val="Heading3"/>
      </w:pPr>
      <w:r>
        <w:t>Default of Designation</w:t>
      </w:r>
    </w:p>
    <w:p w14:paraId="56CB8AC1" w14:textId="6BEBD85D" w:rsidR="00163D49" w:rsidRDefault="00C86454" w:rsidP="00C07D0A">
      <w:pPr>
        <w:pStyle w:val="TextHeading3"/>
        <w:ind w:right="0"/>
      </w:pPr>
      <w:r>
        <w:t xml:space="preserve">If the office of Trustee </w:t>
      </w:r>
      <w:r w:rsidR="00FD0182">
        <w:t xml:space="preserve">of </w:t>
      </w:r>
      <w:r w:rsidR="00056B2B">
        <w:t xml:space="preserve">any trust </w:t>
      </w:r>
      <w:r>
        <w:t xml:space="preserve">is vacant and </w:t>
      </w:r>
      <w:r w:rsidR="003910B4">
        <w:t>the Grantor</w:t>
      </w:r>
      <w:r w:rsidR="00CE4167">
        <w:t xml:space="preserve"> i</w:t>
      </w:r>
      <w:r w:rsidR="003910B4">
        <w:t>s unable or unwilling to designate a Trustee who is willing to act,</w:t>
      </w:r>
      <w:r w:rsidR="002E7B0F">
        <w:t xml:space="preserve"> the Trust Protector (if any) may appoint an individual or corporate fiduciary to serve. If there is no then serving Trust Protector, the </w:t>
      </w:r>
      <w:r w:rsidR="00033BEE">
        <w:t xml:space="preserve">provisions of Section </w:t>
      </w:r>
      <w:r w:rsidR="00F11EFB">
        <w:t>5</w:t>
      </w:r>
      <w:r w:rsidR="00BC04FB">
        <w:t>.02</w:t>
      </w:r>
      <w:r w:rsidR="00DC0778">
        <w:t xml:space="preserve"> </w:t>
      </w:r>
      <w:r w:rsidR="00F11EFB">
        <w:t>apply</w:t>
      </w:r>
      <w:r>
        <w:t>.</w:t>
      </w:r>
    </w:p>
    <w:p w14:paraId="3D985395" w14:textId="75A1E1E6" w:rsidR="00C86454" w:rsidRDefault="00C86454" w:rsidP="00C07D0A">
      <w:pPr>
        <w:pStyle w:val="TextHeading3"/>
        <w:ind w:right="0"/>
      </w:pPr>
      <w:r>
        <w:t xml:space="preserve">Whomever acts must appoint an individual or corporate fiduciary as successor who is neither </w:t>
      </w:r>
      <w:r w:rsidR="00B62914">
        <w:t>Related no</w:t>
      </w:r>
      <w:r w:rsidR="004F053F">
        <w:t>r</w:t>
      </w:r>
      <w:r w:rsidR="00B62914">
        <w:t xml:space="preserve"> Subordinate </w:t>
      </w:r>
      <w:r>
        <w:t xml:space="preserve">to (i) the person or persons making the appointment, (ii) </w:t>
      </w:r>
      <w:r w:rsidR="0048152C">
        <w:t xml:space="preserve">the </w:t>
      </w:r>
      <w:r>
        <w:t>Grantor or (iii) any beneficiary.</w:t>
      </w:r>
      <w:r w:rsidR="00941D97">
        <w:t xml:space="preserve"> Further, the successor must be a Qualified Trustee, as defined in Section 3.01.</w:t>
      </w:r>
    </w:p>
    <w:p w14:paraId="29053771" w14:textId="356C9CFA" w:rsidR="007477B0" w:rsidRDefault="00C86454" w:rsidP="00C07D0A">
      <w:pPr>
        <w:pStyle w:val="TextHeading3"/>
        <w:ind w:right="0"/>
      </w:pPr>
      <w:r>
        <w:t xml:space="preserve">In the case of a minor or incapacitated beneficiary, the </w:t>
      </w:r>
      <w:r w:rsidR="0052295C">
        <w:t>parent,</w:t>
      </w:r>
      <w:r>
        <w:t xml:space="preserve"> or Legal Representative, other than </w:t>
      </w:r>
      <w:r w:rsidR="0048152C">
        <w:t xml:space="preserve">the </w:t>
      </w:r>
      <w:r>
        <w:t>Grantor, may act.</w:t>
      </w:r>
    </w:p>
    <w:p w14:paraId="6E8D3F81" w14:textId="02D50345" w:rsidR="00C86454" w:rsidRDefault="00C86454" w:rsidP="00C07D0A">
      <w:pPr>
        <w:pStyle w:val="TextHeading3"/>
        <w:ind w:right="0"/>
      </w:pPr>
      <w:r>
        <w:t>No excluded person</w:t>
      </w:r>
      <w:r w:rsidR="008C571B">
        <w:t xml:space="preserve">, as defined in </w:t>
      </w:r>
      <w:r>
        <w:t xml:space="preserve"> </w:t>
      </w:r>
      <w:r w:rsidR="00837D8C">
        <w:t>Section</w:t>
      </w:r>
      <w:r w:rsidR="00D43510">
        <w:t xml:space="preserve">12.05(h), </w:t>
      </w:r>
      <w:r>
        <w:t>may serve as a Trustee.</w:t>
      </w:r>
    </w:p>
    <w:p w14:paraId="3BCA2F60" w14:textId="77777777" w:rsidR="00C86454" w:rsidRDefault="00C86454" w:rsidP="00C07D0A">
      <w:pPr>
        <w:pStyle w:val="TextHeading3"/>
        <w:ind w:right="0"/>
      </w:pPr>
      <w:r>
        <w:t>Any beneficiary or the beneficiary’s Legal Representative may petition a court of competent jurisdiction to appoint a successor Trustee to fill any vacancy remaining unfilled after a period of 30 days.  By making the appointment, the court does not acquire any jurisdiction over the trust, except to the extent necessary to make the appointment.</w:t>
      </w:r>
    </w:p>
    <w:p w14:paraId="44C903C6" w14:textId="537E972A" w:rsidR="00C86454" w:rsidRDefault="00C86454" w:rsidP="00C07D0A">
      <w:pPr>
        <w:pStyle w:val="TextHeading2"/>
        <w:ind w:left="720"/>
      </w:pPr>
      <w:r>
        <w:t xml:space="preserve">Grantor may </w:t>
      </w:r>
      <w:r w:rsidR="0048152C">
        <w:t xml:space="preserve">not </w:t>
      </w:r>
      <w:r>
        <w:t>serve as Trustee under this instrument at any time.</w:t>
      </w:r>
      <w:r w:rsidRPr="00CF7BE4">
        <w:t xml:space="preserve"> </w:t>
      </w:r>
    </w:p>
    <w:p w14:paraId="7A83C664" w14:textId="11187B21" w:rsidR="00CF7BE4" w:rsidRDefault="00CF7BE4" w:rsidP="00CF7BE4">
      <w:pPr>
        <w:pStyle w:val="Heading2"/>
      </w:pPr>
      <w:bookmarkStart w:id="733" w:name="_Toc484590357"/>
      <w:bookmarkStart w:id="734" w:name="_Toc484591184"/>
      <w:bookmarkStart w:id="735" w:name="_Toc487713663"/>
      <w:bookmarkStart w:id="736" w:name="_Toc519604313"/>
      <w:bookmarkStart w:id="737" w:name="_Toc519605061"/>
      <w:bookmarkStart w:id="738" w:name="_Toc519777536"/>
      <w:bookmarkStart w:id="739" w:name="_Toc519848274"/>
      <w:bookmarkStart w:id="740" w:name="_Toc519848456"/>
      <w:bookmarkStart w:id="741" w:name="_Toc521326225"/>
      <w:bookmarkStart w:id="742" w:name="_Toc529869773"/>
      <w:bookmarkStart w:id="743" w:name="_Toc13583222"/>
      <w:bookmarkStart w:id="744" w:name="_Toc13665972"/>
      <w:bookmarkStart w:id="745" w:name="_Toc13739414"/>
      <w:bookmarkStart w:id="746" w:name="_Toc24466519"/>
      <w:bookmarkStart w:id="747" w:name="_Toc24468700"/>
      <w:bookmarkStart w:id="748" w:name="_Toc24470139"/>
      <w:bookmarkStart w:id="749" w:name="_Toc37053320"/>
      <w:bookmarkStart w:id="750" w:name="_Toc38117512"/>
      <w:bookmarkStart w:id="751" w:name="_Toc38359352"/>
      <w:bookmarkStart w:id="752" w:name="_Toc38360352"/>
      <w:bookmarkStart w:id="753" w:name="_Toc46999301"/>
      <w:bookmarkStart w:id="754" w:name="_Toc47001063"/>
      <w:bookmarkStart w:id="755" w:name="_Toc56766861"/>
      <w:bookmarkStart w:id="756" w:name="_Toc57030814"/>
      <w:bookmarkStart w:id="757" w:name="_Toc57030930"/>
      <w:bookmarkStart w:id="758" w:name="_Toc57031587"/>
      <w:bookmarkStart w:id="759" w:name="_Toc63505018"/>
      <w:bookmarkStart w:id="760" w:name="_Toc63505147"/>
      <w:bookmarkStart w:id="761" w:name="_Toc63513057"/>
      <w:bookmarkStart w:id="762" w:name="_Toc63514645"/>
      <w:bookmarkStart w:id="763" w:name="_Toc63514829"/>
      <w:bookmarkStart w:id="764" w:name="_Toc63516215"/>
      <w:bookmarkStart w:id="765" w:name="_Toc63516345"/>
      <w:bookmarkStart w:id="766" w:name="_Toc63516470"/>
      <w:bookmarkStart w:id="767" w:name="_Toc86407230"/>
      <w:bookmarkStart w:id="768" w:name="_Toc86407606"/>
      <w:bookmarkStart w:id="769" w:name="_Toc113001385"/>
      <w:bookmarkStart w:id="770" w:name="_Toc113001513"/>
      <w:bookmarkStart w:id="771" w:name="_Toc115339475"/>
      <w:bookmarkStart w:id="772" w:name="_Toc115763732"/>
      <w:bookmarkStart w:id="773" w:name="_Toc115765545"/>
      <w:bookmarkStart w:id="774" w:name="_Toc115765673"/>
      <w:bookmarkStart w:id="775" w:name="_Toc115769812"/>
      <w:bookmarkStart w:id="776" w:name="_Toc119050070"/>
      <w:bookmarkStart w:id="777" w:name="_Toc119056114"/>
      <w:bookmarkStart w:id="778" w:name="_Toc119070170"/>
      <w:bookmarkStart w:id="779" w:name="_Toc119467900"/>
      <w:bookmarkStart w:id="780" w:name="_Toc119664391"/>
      <w:bookmarkStart w:id="781" w:name="_Toc119664790"/>
      <w:bookmarkStart w:id="782" w:name="_Toc119927785"/>
      <w:bookmarkStart w:id="783" w:name="_Toc124522581"/>
      <w:bookmarkStart w:id="784" w:name="_Toc124772859"/>
      <w:bookmarkStart w:id="785" w:name="_Toc124774122"/>
      <w:bookmarkStart w:id="786" w:name="_Toc124841386"/>
      <w:bookmarkStart w:id="787" w:name="_Toc124846549"/>
      <w:bookmarkStart w:id="788" w:name="_Toc124846816"/>
      <w:bookmarkStart w:id="789" w:name="_Toc137118222"/>
      <w:r>
        <w:t>Trustee Removal by Trust Protector</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p>
    <w:p w14:paraId="6712CD40" w14:textId="2A9C4D86" w:rsidR="00DC6CB6" w:rsidRDefault="00CF7BE4" w:rsidP="00CF7BE4">
      <w:pPr>
        <w:pStyle w:val="TextHeading2"/>
      </w:pPr>
      <w:r>
        <w:t>The Trust Protector may remove and appoint any Trustee at any time.</w:t>
      </w:r>
    </w:p>
    <w:p w14:paraId="57590703" w14:textId="5E9A9A41" w:rsidR="00DC6CB6" w:rsidRDefault="00DC6CB6" w:rsidP="00900F19">
      <w:pPr>
        <w:pStyle w:val="Heading2"/>
      </w:pPr>
      <w:bookmarkStart w:id="790" w:name="_Ref297812487"/>
      <w:bookmarkStart w:id="791" w:name="_Toc487886830"/>
      <w:bookmarkStart w:id="792" w:name="_Toc13579289"/>
      <w:bookmarkStart w:id="793" w:name="_Toc13581676"/>
      <w:bookmarkStart w:id="794" w:name="_Toc13581774"/>
      <w:bookmarkStart w:id="795" w:name="_Toc13582425"/>
      <w:bookmarkStart w:id="796" w:name="_Toc13583223"/>
      <w:bookmarkStart w:id="797" w:name="_Toc13665973"/>
      <w:bookmarkStart w:id="798" w:name="_Toc13739415"/>
      <w:bookmarkStart w:id="799" w:name="_Toc24466520"/>
      <w:bookmarkStart w:id="800" w:name="_Toc24468701"/>
      <w:bookmarkStart w:id="801" w:name="_Toc24470140"/>
      <w:bookmarkStart w:id="802" w:name="_Toc37053321"/>
      <w:bookmarkStart w:id="803" w:name="_Toc38117513"/>
      <w:bookmarkStart w:id="804" w:name="_Toc38359353"/>
      <w:bookmarkStart w:id="805" w:name="_Toc38360353"/>
      <w:bookmarkStart w:id="806" w:name="_Toc46999302"/>
      <w:bookmarkStart w:id="807" w:name="_Toc47001064"/>
      <w:bookmarkStart w:id="808" w:name="_Toc56766862"/>
      <w:bookmarkStart w:id="809" w:name="_Toc57030815"/>
      <w:bookmarkStart w:id="810" w:name="_Toc57030931"/>
      <w:bookmarkStart w:id="811" w:name="_Toc57031588"/>
      <w:bookmarkStart w:id="812" w:name="_Toc63505019"/>
      <w:bookmarkStart w:id="813" w:name="_Toc63505148"/>
      <w:bookmarkStart w:id="814" w:name="_Toc63513058"/>
      <w:bookmarkStart w:id="815" w:name="_Toc63514646"/>
      <w:bookmarkStart w:id="816" w:name="_Toc63514830"/>
      <w:bookmarkStart w:id="817" w:name="_Toc63516216"/>
      <w:bookmarkStart w:id="818" w:name="_Toc63516346"/>
      <w:bookmarkStart w:id="819" w:name="_Toc63516471"/>
      <w:bookmarkStart w:id="820" w:name="_Toc86407231"/>
      <w:bookmarkStart w:id="821" w:name="_Toc86407607"/>
      <w:bookmarkStart w:id="822" w:name="_Toc113001386"/>
      <w:bookmarkStart w:id="823" w:name="_Toc113001514"/>
      <w:bookmarkStart w:id="824" w:name="_Toc115339476"/>
      <w:bookmarkStart w:id="825" w:name="_Toc115763733"/>
      <w:bookmarkStart w:id="826" w:name="_Toc115765546"/>
      <w:bookmarkStart w:id="827" w:name="_Toc115765674"/>
      <w:bookmarkStart w:id="828" w:name="_Toc115769813"/>
      <w:bookmarkStart w:id="829" w:name="_Toc119050071"/>
      <w:bookmarkStart w:id="830" w:name="_Toc119056115"/>
      <w:bookmarkStart w:id="831" w:name="_Toc119070171"/>
      <w:bookmarkStart w:id="832" w:name="_Toc119467901"/>
      <w:bookmarkStart w:id="833" w:name="_Toc119664392"/>
      <w:bookmarkStart w:id="834" w:name="_Toc119664791"/>
      <w:bookmarkStart w:id="835" w:name="_Toc119927786"/>
      <w:bookmarkStart w:id="836" w:name="_Toc124522582"/>
      <w:bookmarkStart w:id="837" w:name="_Toc124772860"/>
      <w:bookmarkStart w:id="838" w:name="_Toc124774123"/>
      <w:bookmarkStart w:id="839" w:name="_Toc124841387"/>
      <w:bookmarkStart w:id="840" w:name="_Toc124846550"/>
      <w:bookmarkStart w:id="841" w:name="_Toc124846817"/>
      <w:bookmarkStart w:id="842" w:name="_Toc137118223"/>
      <w:r>
        <w:lastRenderedPageBreak/>
        <w:t>Notice of Removal and Appointment</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14:paraId="6341A5EC" w14:textId="77777777" w:rsidR="003932D3" w:rsidRPr="00200794" w:rsidRDefault="008F1B22" w:rsidP="003932D3">
      <w:pPr>
        <w:pStyle w:val="TextHeading2"/>
      </w:pPr>
      <w:r>
        <w:t>Notice of removal must be in writing and delivered to the Trustee being removed, along with any other then-serving Trustee.  Notice shall be effective in accordance with its provisions.</w:t>
      </w:r>
      <w:bookmarkStart w:id="843" w:name="_Ref516725161"/>
      <w:bookmarkStart w:id="844" w:name="_Ref502234429"/>
      <w:bookmarkStart w:id="845" w:name="_Ref502217419"/>
      <w:bookmarkStart w:id="846" w:name="_Toc471116048"/>
      <w:bookmarkStart w:id="847" w:name="_Toc484590359"/>
      <w:bookmarkStart w:id="848" w:name="_Toc484591186"/>
      <w:bookmarkStart w:id="849" w:name="_Toc487713665"/>
      <w:bookmarkStart w:id="850" w:name="_Toc519604315"/>
      <w:bookmarkStart w:id="851" w:name="_Toc519605063"/>
      <w:bookmarkStart w:id="852" w:name="_Toc519777538"/>
      <w:bookmarkStart w:id="853" w:name="_Toc519848276"/>
      <w:bookmarkStart w:id="854" w:name="_Toc519848458"/>
      <w:bookmarkStart w:id="855" w:name="_Toc521326227"/>
      <w:bookmarkStart w:id="856" w:name="_Toc529869775"/>
      <w:bookmarkStart w:id="857" w:name="_Toc13583324"/>
      <w:bookmarkStart w:id="858" w:name="_Toc13651053"/>
      <w:bookmarkStart w:id="859" w:name="_Toc24464437"/>
      <w:bookmarkStart w:id="860" w:name="_Toc24464681"/>
      <w:bookmarkStart w:id="861" w:name="_Toc24465302"/>
      <w:bookmarkStart w:id="862" w:name="_Toc42078839"/>
      <w:bookmarkStart w:id="863" w:name="_Toc44586239"/>
      <w:bookmarkStart w:id="864" w:name="_Toc46314954"/>
      <w:bookmarkStart w:id="865" w:name="_Toc46325992"/>
      <w:bookmarkStart w:id="866" w:name="_Toc46747106"/>
      <w:bookmarkStart w:id="867" w:name="_Toc63334298"/>
      <w:bookmarkStart w:id="868" w:name="_Toc63335191"/>
      <w:bookmarkStart w:id="869" w:name="_Toc63335545"/>
      <w:bookmarkStart w:id="870" w:name="_Toc63680002"/>
      <w:bookmarkStart w:id="871" w:name="_Toc65069452"/>
      <w:bookmarkStart w:id="872" w:name="_Toc86407024"/>
      <w:bookmarkStart w:id="873" w:name="_Toc112853893"/>
      <w:bookmarkStart w:id="874" w:name="_Toc112854012"/>
      <w:bookmarkStart w:id="875" w:name="_Toc113008311"/>
      <w:bookmarkStart w:id="876" w:name="_Toc113010771"/>
      <w:bookmarkStart w:id="877" w:name="_Toc115184421"/>
    </w:p>
    <w:p w14:paraId="3FB88A41" w14:textId="4CF5FFB6" w:rsidR="003932D3" w:rsidRPr="00200794" w:rsidRDefault="00750A9C" w:rsidP="002650E6">
      <w:pPr>
        <w:pStyle w:val="Heading2"/>
        <w:ind w:left="360" w:hanging="360"/>
      </w:pPr>
      <w:r>
        <w:tab/>
      </w:r>
      <w:bookmarkStart w:id="878" w:name="_Toc124522589"/>
      <w:bookmarkStart w:id="879" w:name="_Toc484590360"/>
      <w:bookmarkStart w:id="880" w:name="_Toc484591187"/>
      <w:bookmarkStart w:id="881" w:name="_Toc487713666"/>
      <w:bookmarkStart w:id="882" w:name="_Toc519604316"/>
      <w:bookmarkStart w:id="883" w:name="_Toc519605064"/>
      <w:bookmarkStart w:id="884" w:name="_Toc519777539"/>
      <w:bookmarkStart w:id="885" w:name="_Toc519848277"/>
      <w:bookmarkStart w:id="886" w:name="_Toc519848459"/>
      <w:bookmarkStart w:id="887" w:name="_Toc521326228"/>
      <w:bookmarkStart w:id="888" w:name="_Toc529869776"/>
      <w:bookmarkStart w:id="889" w:name="_Toc13583325"/>
      <w:bookmarkStart w:id="890" w:name="_Toc13651054"/>
      <w:bookmarkStart w:id="891" w:name="_Toc24464438"/>
      <w:bookmarkStart w:id="892" w:name="_Toc24464682"/>
      <w:bookmarkStart w:id="893" w:name="_Toc24465303"/>
      <w:bookmarkStart w:id="894" w:name="_Toc42078840"/>
      <w:bookmarkStart w:id="895" w:name="_Toc44586240"/>
      <w:bookmarkStart w:id="896" w:name="_Toc46314955"/>
      <w:bookmarkStart w:id="897" w:name="_Toc46325993"/>
      <w:bookmarkStart w:id="898" w:name="_Toc46747107"/>
      <w:bookmarkStart w:id="899" w:name="_Toc63334299"/>
      <w:bookmarkStart w:id="900" w:name="_Toc63335192"/>
      <w:bookmarkStart w:id="901" w:name="_Toc63335546"/>
      <w:bookmarkStart w:id="902" w:name="_Toc63680003"/>
      <w:bookmarkStart w:id="903" w:name="_Toc65069453"/>
      <w:bookmarkStart w:id="904" w:name="_Toc86407025"/>
      <w:bookmarkStart w:id="905" w:name="_Toc112853894"/>
      <w:bookmarkStart w:id="906" w:name="_Toc112854013"/>
      <w:bookmarkStart w:id="907" w:name="_Toc113008312"/>
      <w:bookmarkStart w:id="908" w:name="_Toc113010772"/>
      <w:bookmarkStart w:id="909" w:name="_Toc115184422"/>
      <w:bookmarkStart w:id="910" w:name="_Toc115359440"/>
      <w:bookmarkStart w:id="911" w:name="_Toc117682960"/>
      <w:bookmarkStart w:id="912" w:name="_Toc118653087"/>
      <w:bookmarkStart w:id="913" w:name="_Toc120702487"/>
      <w:bookmarkStart w:id="914" w:name="_Toc121108881"/>
      <w:bookmarkStart w:id="915" w:name="_Toc121200730"/>
      <w:bookmarkStart w:id="916" w:name="_Toc121219398"/>
      <w:bookmarkStart w:id="917" w:name="_Toc123708460"/>
      <w:bookmarkStart w:id="918" w:name="_Toc124426158"/>
      <w:bookmarkStart w:id="919" w:name="_Toc124522590"/>
      <w:bookmarkStart w:id="920" w:name="_Toc124772863"/>
      <w:bookmarkStart w:id="921" w:name="_Toc124774126"/>
      <w:bookmarkStart w:id="922" w:name="_Toc124841388"/>
      <w:bookmarkStart w:id="923" w:name="_Toc124846551"/>
      <w:bookmarkStart w:id="924" w:name="_Toc124846818"/>
      <w:bookmarkStart w:id="925" w:name="_Toc137118224"/>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sidR="003932D3" w:rsidRPr="00200794">
        <w:t>Corporate Fiduciaries</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p>
    <w:p w14:paraId="259CA958" w14:textId="6276A868" w:rsidR="003932D3" w:rsidRPr="00200794" w:rsidRDefault="003932D3" w:rsidP="003932D3">
      <w:pPr>
        <w:pStyle w:val="TextHeading2"/>
      </w:pPr>
      <w:r w:rsidRPr="00200794">
        <w:t xml:space="preserve">Any corporate fiduciary serving under this instrument as a Trustee must be a bank, private family trust company, trust company, or public charity that is qualified to act as a fiduciary under applicable law and that is not </w:t>
      </w:r>
      <w:r w:rsidR="00750A9C">
        <w:t>R</w:t>
      </w:r>
      <w:r w:rsidRPr="00200794">
        <w:t xml:space="preserve">elated or </w:t>
      </w:r>
      <w:r w:rsidR="00750A9C">
        <w:t>S</w:t>
      </w:r>
      <w:r w:rsidRPr="00200794">
        <w:t>ubordinate to any beneficiary</w:t>
      </w:r>
      <w:r w:rsidR="00ED2689">
        <w:t>. The initial private trust company serving hereunder is not required to meet this restriction.</w:t>
      </w:r>
    </w:p>
    <w:p w14:paraId="0619649F" w14:textId="77777777" w:rsidR="003932D3" w:rsidRDefault="003932D3" w:rsidP="003932D3">
      <w:pPr>
        <w:pStyle w:val="TextHeading2"/>
        <w:rPr>
          <w:del w:id="926" w:author="Mark Pierce" w:date="2023-01-13T15:47:00Z"/>
        </w:rPr>
      </w:pPr>
      <w:del w:id="927" w:author="Mark Pierce" w:date="2023-01-13T15:47:00Z">
        <w:r>
          <w:delText>The initial private trust company serving hereunder is not required to meet this restriction.</w:delText>
        </w:r>
      </w:del>
    </w:p>
    <w:p w14:paraId="1735DE76" w14:textId="77777777" w:rsidR="003932D3" w:rsidRPr="00200794" w:rsidRDefault="003932D3" w:rsidP="003932D3">
      <w:pPr>
        <w:pStyle w:val="TextHeading2"/>
      </w:pPr>
      <w:r w:rsidRPr="00200794">
        <w:t>No corporate fiduciary meeting the definition of an excluded person may serve as Trustee.</w:t>
      </w:r>
    </w:p>
    <w:p w14:paraId="08A41F46" w14:textId="77777777" w:rsidR="003932D3" w:rsidRPr="00200794" w:rsidRDefault="003932D3" w:rsidP="003932D3">
      <w:pPr>
        <w:pStyle w:val="TextHeading2"/>
      </w:pPr>
      <w:r w:rsidRPr="00200794">
        <w:t>Any corporate fiduciary must:</w:t>
      </w:r>
    </w:p>
    <w:p w14:paraId="1B508212" w14:textId="77777777" w:rsidR="003932D3" w:rsidRPr="00200794" w:rsidRDefault="003932D3" w:rsidP="005A72A9">
      <w:pPr>
        <w:pStyle w:val="TextHeading3"/>
        <w:numPr>
          <w:ilvl w:val="0"/>
          <w:numId w:val="43"/>
        </w:numPr>
        <w:spacing w:before="0" w:after="0"/>
        <w:ind w:left="360" w:right="0"/>
      </w:pPr>
      <w:r w:rsidRPr="00200794">
        <w:t>have a combined capital and surplus of at least Ten Million Dollars; or</w:t>
      </w:r>
    </w:p>
    <w:p w14:paraId="7A9AA482" w14:textId="77777777" w:rsidR="003932D3" w:rsidRPr="00200794" w:rsidRDefault="003932D3" w:rsidP="005A72A9">
      <w:pPr>
        <w:pStyle w:val="TextHeading3"/>
        <w:numPr>
          <w:ilvl w:val="0"/>
          <w:numId w:val="43"/>
        </w:numPr>
        <w:spacing w:before="0" w:after="0"/>
        <w:ind w:left="360" w:right="0"/>
      </w:pPr>
      <w:r w:rsidRPr="00200794">
        <w:t>maintain in force a policy of insurance with policy limits of not less than Ten Million Dollars covering the errors and omissions of the Trustee with a solvent insurance carrier licensed to do business in the state in which the Trustee has its corporate headquarters; or</w:t>
      </w:r>
    </w:p>
    <w:p w14:paraId="4D90B9C2" w14:textId="08746830" w:rsidR="00DE637E" w:rsidRDefault="003932D3" w:rsidP="005C58B0">
      <w:pPr>
        <w:pStyle w:val="TextHeading3"/>
        <w:numPr>
          <w:ilvl w:val="0"/>
          <w:numId w:val="43"/>
        </w:numPr>
        <w:spacing w:before="0"/>
        <w:ind w:left="360" w:right="0"/>
      </w:pPr>
      <w:r w:rsidRPr="00200794">
        <w:t>have at least One Hundred Million Dollars in assets under management.</w:t>
      </w:r>
    </w:p>
    <w:p w14:paraId="55CDB0D7" w14:textId="59D3AB99" w:rsidR="00DC6CB6" w:rsidRDefault="00DC6CB6" w:rsidP="00900F19">
      <w:pPr>
        <w:pStyle w:val="Heading2"/>
      </w:pPr>
      <w:bookmarkStart w:id="928" w:name="_Ref521104654"/>
      <w:bookmarkStart w:id="929" w:name="_Toc487886834"/>
      <w:bookmarkStart w:id="930" w:name="_Toc13579293"/>
      <w:bookmarkStart w:id="931" w:name="_Toc13581680"/>
      <w:bookmarkStart w:id="932" w:name="_Toc13581778"/>
      <w:bookmarkStart w:id="933" w:name="_Toc13582429"/>
      <w:bookmarkStart w:id="934" w:name="_Toc13583227"/>
      <w:bookmarkStart w:id="935" w:name="_Toc13665977"/>
      <w:bookmarkStart w:id="936" w:name="_Toc13739419"/>
      <w:bookmarkStart w:id="937" w:name="_Toc24466524"/>
      <w:bookmarkStart w:id="938" w:name="_Toc24468705"/>
      <w:bookmarkStart w:id="939" w:name="_Toc24470144"/>
      <w:bookmarkStart w:id="940" w:name="_Toc37053325"/>
      <w:bookmarkStart w:id="941" w:name="_Toc38117518"/>
      <w:bookmarkStart w:id="942" w:name="_Toc38359358"/>
      <w:bookmarkStart w:id="943" w:name="_Toc38360358"/>
      <w:bookmarkStart w:id="944" w:name="_Toc46999307"/>
      <w:bookmarkStart w:id="945" w:name="_Toc47001069"/>
      <w:bookmarkStart w:id="946" w:name="_Toc56766866"/>
      <w:bookmarkStart w:id="947" w:name="_Toc57030819"/>
      <w:bookmarkStart w:id="948" w:name="_Toc57030935"/>
      <w:bookmarkStart w:id="949" w:name="_Toc57031592"/>
      <w:bookmarkStart w:id="950" w:name="_Toc63505023"/>
      <w:bookmarkStart w:id="951" w:name="_Toc63505152"/>
      <w:bookmarkStart w:id="952" w:name="_Toc63513063"/>
      <w:bookmarkStart w:id="953" w:name="_Toc63514651"/>
      <w:bookmarkStart w:id="954" w:name="_Toc63514835"/>
      <w:bookmarkStart w:id="955" w:name="_Toc63516221"/>
      <w:bookmarkStart w:id="956" w:name="_Toc63516351"/>
      <w:bookmarkStart w:id="957" w:name="_Toc63516476"/>
      <w:bookmarkStart w:id="958" w:name="_Toc86407236"/>
      <w:bookmarkStart w:id="959" w:name="_Toc86407612"/>
      <w:bookmarkStart w:id="960" w:name="_Toc113001391"/>
      <w:bookmarkStart w:id="961" w:name="_Toc113001519"/>
      <w:bookmarkStart w:id="962" w:name="_Toc115339481"/>
      <w:bookmarkStart w:id="963" w:name="_Toc115763738"/>
      <w:bookmarkStart w:id="964" w:name="_Toc115765551"/>
      <w:bookmarkStart w:id="965" w:name="_Toc115765679"/>
      <w:bookmarkStart w:id="966" w:name="_Toc115769818"/>
      <w:bookmarkStart w:id="967" w:name="_Toc119050076"/>
      <w:bookmarkStart w:id="968" w:name="_Toc119056120"/>
      <w:bookmarkStart w:id="969" w:name="_Toc119070176"/>
      <w:bookmarkStart w:id="970" w:name="_Toc119467906"/>
      <w:bookmarkStart w:id="971" w:name="_Toc119664397"/>
      <w:bookmarkStart w:id="972" w:name="_Toc119664796"/>
      <w:bookmarkStart w:id="973" w:name="_Toc119927791"/>
      <w:bookmarkStart w:id="974" w:name="_Toc124522591"/>
      <w:bookmarkStart w:id="975" w:name="_Toc124772864"/>
      <w:bookmarkStart w:id="976" w:name="_Toc124774127"/>
      <w:bookmarkStart w:id="977" w:name="_Toc124841389"/>
      <w:bookmarkStart w:id="978" w:name="_Toc124846552"/>
      <w:bookmarkStart w:id="979" w:name="_Toc124846819"/>
      <w:bookmarkStart w:id="980" w:name="_Toc137118225"/>
      <w:r>
        <w:t>Appointment of Independent Special Trustee</w:t>
      </w:r>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p>
    <w:p w14:paraId="716EFC32" w14:textId="428D7F20" w:rsidR="00294535" w:rsidRDefault="00294535" w:rsidP="00294535">
      <w:pPr>
        <w:pStyle w:val="TextHeading2"/>
      </w:pPr>
      <w:r>
        <w:t xml:space="preserve">If for any reason the Trustee of any trust </w:t>
      </w:r>
      <w:r w:rsidR="00416EB6">
        <w:t xml:space="preserve">created under this instrument </w:t>
      </w:r>
      <w:r>
        <w:t xml:space="preserve">is unwilling or unable to act with respect to any trust property or any provision of this instrument, the Trust Protector shall appoint, in writing, a corporate fiduciary or an individual to serve as an Independent Special Trustee with respect to this property or provision.  The appointed Independent Special Trustee must not be </w:t>
      </w:r>
      <w:r w:rsidR="00BD70A6">
        <w:t>Related or Subordinate</w:t>
      </w:r>
      <w:r>
        <w:t xml:space="preserve"> to any trust beneficiary.  A Trust Protector then serving may revoke this appointment at any time.  </w:t>
      </w:r>
    </w:p>
    <w:p w14:paraId="49CDF16A" w14:textId="77777777" w:rsidR="00294535" w:rsidRDefault="00294535" w:rsidP="00294535">
      <w:pPr>
        <w:pStyle w:val="Level1Text"/>
      </w:pPr>
      <w:r>
        <w:t>No excluded person may serve as an Independent Special Trustee.</w:t>
      </w:r>
    </w:p>
    <w:p w14:paraId="7CB35508" w14:textId="369E941D" w:rsidR="00294535" w:rsidRDefault="00294535" w:rsidP="00294535">
      <w:pPr>
        <w:pStyle w:val="Level1Text"/>
      </w:pPr>
      <w:r>
        <w:t>An Independent Special Trustee shall exercise all fiduciary powers granted by this instrument, unless expressly limited elsewhere in this instrument or by the Trust Protector.  An Independent Special Trustee may resign at any time by delivering written notice to the Trust Protector</w:t>
      </w:r>
      <w:r w:rsidR="009A2112">
        <w:t xml:space="preserve"> or a Trustee</w:t>
      </w:r>
      <w:r>
        <w:t>.  Notice shall be effective in accordance with the terms of the notice.</w:t>
      </w:r>
    </w:p>
    <w:p w14:paraId="56CC551B" w14:textId="00FD11FB" w:rsidR="00DC6CB6" w:rsidRDefault="00DC6CB6" w:rsidP="00900F19">
      <w:pPr>
        <w:pStyle w:val="Heading2"/>
      </w:pPr>
      <w:bookmarkStart w:id="981" w:name="_Toc487886835"/>
      <w:bookmarkStart w:id="982" w:name="_Toc13579294"/>
      <w:bookmarkStart w:id="983" w:name="_Toc13581681"/>
      <w:bookmarkStart w:id="984" w:name="_Toc13581779"/>
      <w:bookmarkStart w:id="985" w:name="_Toc13582430"/>
      <w:bookmarkStart w:id="986" w:name="_Toc13583228"/>
      <w:bookmarkStart w:id="987" w:name="_Toc13665978"/>
      <w:bookmarkStart w:id="988" w:name="_Toc13739420"/>
      <w:bookmarkStart w:id="989" w:name="_Toc24466525"/>
      <w:bookmarkStart w:id="990" w:name="_Toc24468706"/>
      <w:bookmarkStart w:id="991" w:name="_Toc24470145"/>
      <w:bookmarkStart w:id="992" w:name="_Toc37053326"/>
      <w:bookmarkStart w:id="993" w:name="_Toc38117519"/>
      <w:bookmarkStart w:id="994" w:name="_Toc38359359"/>
      <w:bookmarkStart w:id="995" w:name="_Toc38360359"/>
      <w:bookmarkStart w:id="996" w:name="_Toc46999308"/>
      <w:bookmarkStart w:id="997" w:name="_Toc47001070"/>
      <w:bookmarkStart w:id="998" w:name="_Toc56766867"/>
      <w:bookmarkStart w:id="999" w:name="_Toc57030820"/>
      <w:bookmarkStart w:id="1000" w:name="_Toc57030936"/>
      <w:bookmarkStart w:id="1001" w:name="_Toc57031593"/>
      <w:bookmarkStart w:id="1002" w:name="_Toc63505024"/>
      <w:bookmarkStart w:id="1003" w:name="_Toc63505153"/>
      <w:bookmarkStart w:id="1004" w:name="_Toc63513064"/>
      <w:bookmarkStart w:id="1005" w:name="_Toc63514652"/>
      <w:bookmarkStart w:id="1006" w:name="_Toc63514836"/>
      <w:bookmarkStart w:id="1007" w:name="_Toc63516222"/>
      <w:bookmarkStart w:id="1008" w:name="_Toc63516352"/>
      <w:bookmarkStart w:id="1009" w:name="_Toc63516477"/>
      <w:bookmarkStart w:id="1010" w:name="_Toc86407237"/>
      <w:bookmarkStart w:id="1011" w:name="_Toc86407613"/>
      <w:bookmarkStart w:id="1012" w:name="_Toc113001392"/>
      <w:bookmarkStart w:id="1013" w:name="_Toc113001520"/>
      <w:bookmarkStart w:id="1014" w:name="_Toc115339482"/>
      <w:bookmarkStart w:id="1015" w:name="_Toc115763739"/>
      <w:bookmarkStart w:id="1016" w:name="_Toc115765552"/>
      <w:bookmarkStart w:id="1017" w:name="_Toc115765680"/>
      <w:bookmarkStart w:id="1018" w:name="_Toc115769819"/>
      <w:bookmarkStart w:id="1019" w:name="_Toc119050077"/>
      <w:bookmarkStart w:id="1020" w:name="_Toc119056121"/>
      <w:bookmarkStart w:id="1021" w:name="_Toc119070177"/>
      <w:bookmarkStart w:id="1022" w:name="_Toc119467907"/>
      <w:bookmarkStart w:id="1023" w:name="_Toc119664398"/>
      <w:bookmarkStart w:id="1024" w:name="_Toc119664797"/>
      <w:bookmarkStart w:id="1025" w:name="_Toc119927792"/>
      <w:bookmarkStart w:id="1026" w:name="_Toc124522592"/>
      <w:bookmarkStart w:id="1027" w:name="_Toc124772865"/>
      <w:bookmarkStart w:id="1028" w:name="_Toc124774128"/>
      <w:bookmarkStart w:id="1029" w:name="_Toc124841390"/>
      <w:bookmarkStart w:id="1030" w:name="_Toc124846553"/>
      <w:bookmarkStart w:id="1031" w:name="_Toc124846820"/>
      <w:bookmarkStart w:id="1032" w:name="_Toc137118226"/>
      <w:r>
        <w:t>Rights and Obligations of Successor Trustees</w:t>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14:paraId="2354E6D1" w14:textId="7CA4FD57" w:rsidR="00995C8D" w:rsidRDefault="00995C8D" w:rsidP="00995C8D">
      <w:pPr>
        <w:pStyle w:val="Level1Text"/>
        <w:spacing w:after="0"/>
      </w:pPr>
      <w:r>
        <w:t>Each successor Trustee serving under this instrument shall have all titles, rights, powers</w:t>
      </w:r>
      <w:r w:rsidR="009A2112">
        <w:t>,</w:t>
      </w:r>
      <w:r>
        <w:t xml:space="preserve"> and privileges granted to the initial Trustee.  In addition, each successor Trustee is subject to all restrictions imposed on, as well as all obligations and duties, both discretionary and ministerial, given the initial Trustee.</w:t>
      </w:r>
    </w:p>
    <w:p w14:paraId="61A41B60" w14:textId="10DED636" w:rsidR="00DC6CB6" w:rsidRDefault="00DC6CB6" w:rsidP="009A2112">
      <w:pPr>
        <w:pStyle w:val="Heading1"/>
        <w:spacing w:before="240" w:after="240"/>
      </w:pPr>
      <w:r>
        <w:lastRenderedPageBreak/>
        <w:br/>
      </w:r>
      <w:bookmarkStart w:id="1033" w:name="_Toc487886836"/>
      <w:bookmarkStart w:id="1034" w:name="_Toc13579295"/>
      <w:bookmarkStart w:id="1035" w:name="_Toc13581682"/>
      <w:bookmarkStart w:id="1036" w:name="_Toc13581780"/>
      <w:bookmarkStart w:id="1037" w:name="_Toc13582431"/>
      <w:bookmarkStart w:id="1038" w:name="_Toc13583229"/>
      <w:bookmarkStart w:id="1039" w:name="_Toc13665979"/>
      <w:bookmarkStart w:id="1040" w:name="_Toc13739421"/>
      <w:bookmarkStart w:id="1041" w:name="_Toc24466526"/>
      <w:bookmarkStart w:id="1042" w:name="_Toc24468707"/>
      <w:bookmarkStart w:id="1043" w:name="_Toc24470146"/>
      <w:bookmarkStart w:id="1044" w:name="_Toc37053327"/>
      <w:bookmarkStart w:id="1045" w:name="_Toc38117520"/>
      <w:bookmarkStart w:id="1046" w:name="_Toc38359360"/>
      <w:bookmarkStart w:id="1047" w:name="_Toc38360360"/>
      <w:bookmarkStart w:id="1048" w:name="_Toc46999309"/>
      <w:bookmarkStart w:id="1049" w:name="_Toc47001071"/>
      <w:bookmarkStart w:id="1050" w:name="_Toc56766868"/>
      <w:bookmarkStart w:id="1051" w:name="_Toc57030821"/>
      <w:bookmarkStart w:id="1052" w:name="_Toc57030937"/>
      <w:bookmarkStart w:id="1053" w:name="_Toc57031594"/>
      <w:bookmarkStart w:id="1054" w:name="_Toc63505025"/>
      <w:bookmarkStart w:id="1055" w:name="_Toc63505154"/>
      <w:bookmarkStart w:id="1056" w:name="_Toc63513065"/>
      <w:bookmarkStart w:id="1057" w:name="_Toc63514653"/>
      <w:bookmarkStart w:id="1058" w:name="_Toc63514837"/>
      <w:bookmarkStart w:id="1059" w:name="_Toc63516223"/>
      <w:bookmarkStart w:id="1060" w:name="_Toc63516353"/>
      <w:bookmarkStart w:id="1061" w:name="_Toc63516478"/>
      <w:bookmarkStart w:id="1062" w:name="_Toc86407238"/>
      <w:bookmarkStart w:id="1063" w:name="_Toc86407614"/>
      <w:bookmarkStart w:id="1064" w:name="_Toc113001393"/>
      <w:bookmarkStart w:id="1065" w:name="_Toc113001521"/>
      <w:bookmarkStart w:id="1066" w:name="_Toc115339483"/>
      <w:bookmarkStart w:id="1067" w:name="_Toc115763740"/>
      <w:bookmarkStart w:id="1068" w:name="_Toc115765553"/>
      <w:bookmarkStart w:id="1069" w:name="_Toc115765681"/>
      <w:bookmarkStart w:id="1070" w:name="_Toc115769820"/>
      <w:bookmarkStart w:id="1071" w:name="_Toc119050078"/>
      <w:bookmarkStart w:id="1072" w:name="_Toc119056122"/>
      <w:bookmarkStart w:id="1073" w:name="_Toc119070178"/>
      <w:bookmarkStart w:id="1074" w:name="_Toc119467908"/>
      <w:bookmarkStart w:id="1075" w:name="_Toc119664399"/>
      <w:bookmarkStart w:id="1076" w:name="_Toc119664798"/>
      <w:bookmarkStart w:id="1077" w:name="_Toc119927793"/>
      <w:bookmarkStart w:id="1078" w:name="_Toc124522593"/>
      <w:bookmarkStart w:id="1079" w:name="_Toc124772866"/>
      <w:bookmarkStart w:id="1080" w:name="_Toc124774129"/>
      <w:bookmarkStart w:id="1081" w:name="_Toc124841391"/>
      <w:bookmarkStart w:id="1082" w:name="_Toc124846554"/>
      <w:bookmarkStart w:id="1083" w:name="_Toc124846821"/>
      <w:bookmarkStart w:id="1084" w:name="_Toc137118227"/>
      <w:r>
        <w:t xml:space="preserve">Investment </w:t>
      </w:r>
      <w:r w:rsidR="00751794">
        <w:t>Advisor</w:t>
      </w:r>
      <w:r>
        <w:t xml:space="preserve"> and Distribution </w:t>
      </w:r>
      <w:r w:rsidR="00751794">
        <w:t>Advisor</w:t>
      </w:r>
      <w:r>
        <w:t xml:space="preserve"> Provisions</w:t>
      </w:r>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p>
    <w:p w14:paraId="6FBB2257" w14:textId="74BCCF00" w:rsidR="00DC6CB6" w:rsidRDefault="00751794" w:rsidP="00900F19">
      <w:pPr>
        <w:pStyle w:val="Heading2"/>
      </w:pPr>
      <w:bookmarkStart w:id="1085" w:name="_Toc119050079"/>
      <w:bookmarkStart w:id="1086" w:name="_Toc119056123"/>
      <w:bookmarkStart w:id="1087" w:name="_Toc119070179"/>
      <w:bookmarkStart w:id="1088" w:name="_Toc119467909"/>
      <w:bookmarkStart w:id="1089" w:name="_Toc119664400"/>
      <w:bookmarkStart w:id="1090" w:name="_Toc119664799"/>
      <w:bookmarkStart w:id="1091" w:name="_Toc119927794"/>
      <w:bookmarkStart w:id="1092" w:name="_Toc124522594"/>
      <w:bookmarkStart w:id="1093" w:name="_Toc124772867"/>
      <w:bookmarkStart w:id="1094" w:name="_Toc124774130"/>
      <w:bookmarkStart w:id="1095" w:name="_Toc124841392"/>
      <w:bookmarkStart w:id="1096" w:name="_Toc124846555"/>
      <w:bookmarkStart w:id="1097" w:name="_Toc124846822"/>
      <w:bookmarkStart w:id="1098" w:name="_Toc137118228"/>
      <w:r>
        <w:t>Advisor</w:t>
      </w:r>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r w:rsidR="00DC6CB6">
        <w:t xml:space="preserve">  </w:t>
      </w:r>
    </w:p>
    <w:p w14:paraId="79215618" w14:textId="4606EB7B" w:rsidR="00DC6CB6" w:rsidRDefault="00DC6CB6">
      <w:pPr>
        <w:pStyle w:val="TextHeading2"/>
      </w:pPr>
      <w:r>
        <w:t xml:space="preserve">As used in this Article, </w:t>
      </w:r>
      <w:r w:rsidR="00900F19" w:rsidRPr="005F50FC">
        <w:rPr>
          <w:i/>
          <w:iCs/>
        </w:rPr>
        <w:t>“</w:t>
      </w:r>
      <w:r w:rsidR="00751794" w:rsidRPr="005F50FC">
        <w:rPr>
          <w:i/>
          <w:iCs/>
        </w:rPr>
        <w:t>Advisor</w:t>
      </w:r>
      <w:r w:rsidR="00900F19" w:rsidRPr="005F50FC">
        <w:rPr>
          <w:i/>
          <w:iCs/>
        </w:rPr>
        <w:t>”</w:t>
      </w:r>
      <w:r>
        <w:t xml:space="preserve"> refers to either or both the </w:t>
      </w:r>
      <w:r w:rsidR="00216AAF" w:rsidRPr="005F50FC">
        <w:rPr>
          <w:i/>
          <w:iCs/>
        </w:rPr>
        <w:t>“</w:t>
      </w:r>
      <w:r w:rsidRPr="005F50FC">
        <w:rPr>
          <w:i/>
          <w:iCs/>
        </w:rPr>
        <w:t xml:space="preserve">Investment </w:t>
      </w:r>
      <w:r w:rsidR="00751794" w:rsidRPr="005F50FC">
        <w:rPr>
          <w:i/>
          <w:iCs/>
        </w:rPr>
        <w:t>Advisor</w:t>
      </w:r>
      <w:r w:rsidR="00216AAF" w:rsidRPr="005F50FC">
        <w:rPr>
          <w:i/>
          <w:iCs/>
        </w:rPr>
        <w:t>”</w:t>
      </w:r>
      <w:r w:rsidR="00216AAF">
        <w:t xml:space="preserve"> </w:t>
      </w:r>
      <w:r>
        <w:t xml:space="preserve">and the </w:t>
      </w:r>
      <w:r w:rsidR="00F13C19" w:rsidRPr="00CD5E51">
        <w:rPr>
          <w:i/>
          <w:iCs/>
        </w:rPr>
        <w:t>“</w:t>
      </w:r>
      <w:r w:rsidRPr="00CD5E51">
        <w:rPr>
          <w:i/>
          <w:iCs/>
        </w:rPr>
        <w:t xml:space="preserve">Distribution </w:t>
      </w:r>
      <w:r w:rsidR="00751794" w:rsidRPr="00CD5E51">
        <w:rPr>
          <w:i/>
          <w:iCs/>
        </w:rPr>
        <w:t>Advisor</w:t>
      </w:r>
      <w:r w:rsidR="00F13C19" w:rsidRPr="00CD5E51">
        <w:rPr>
          <w:i/>
          <w:iCs/>
        </w:rPr>
        <w:t>”</w:t>
      </w:r>
      <w:r w:rsidR="00F13C19">
        <w:t xml:space="preserve"> </w:t>
      </w:r>
      <w:r>
        <w:t>as the context may require.</w:t>
      </w:r>
    </w:p>
    <w:p w14:paraId="0EF0C58B" w14:textId="1001CAB2" w:rsidR="00DC6CB6" w:rsidRDefault="00DC6CB6" w:rsidP="00900F19">
      <w:pPr>
        <w:pStyle w:val="Heading2"/>
      </w:pPr>
      <w:bookmarkStart w:id="1099" w:name="_Toc487886838"/>
      <w:bookmarkStart w:id="1100" w:name="_Toc13579297"/>
      <w:bookmarkStart w:id="1101" w:name="_Toc13581684"/>
      <w:bookmarkStart w:id="1102" w:name="_Toc13581782"/>
      <w:bookmarkStart w:id="1103" w:name="_Toc13582433"/>
      <w:bookmarkStart w:id="1104" w:name="_Toc13583231"/>
      <w:bookmarkStart w:id="1105" w:name="_Toc13665981"/>
      <w:bookmarkStart w:id="1106" w:name="_Toc13739423"/>
      <w:bookmarkStart w:id="1107" w:name="_Toc24466528"/>
      <w:bookmarkStart w:id="1108" w:name="_Toc24468709"/>
      <w:bookmarkStart w:id="1109" w:name="_Toc24470148"/>
      <w:bookmarkStart w:id="1110" w:name="_Toc37053329"/>
      <w:bookmarkStart w:id="1111" w:name="_Toc38117522"/>
      <w:bookmarkStart w:id="1112" w:name="_Toc38359362"/>
      <w:bookmarkStart w:id="1113" w:name="_Toc38360362"/>
      <w:bookmarkStart w:id="1114" w:name="_Toc46999311"/>
      <w:bookmarkStart w:id="1115" w:name="_Toc47001073"/>
      <w:bookmarkStart w:id="1116" w:name="_Toc56766870"/>
      <w:bookmarkStart w:id="1117" w:name="_Toc57030823"/>
      <w:bookmarkStart w:id="1118" w:name="_Toc57030939"/>
      <w:bookmarkStart w:id="1119" w:name="_Toc57031596"/>
      <w:bookmarkStart w:id="1120" w:name="_Toc63505027"/>
      <w:bookmarkStart w:id="1121" w:name="_Toc63505156"/>
      <w:bookmarkStart w:id="1122" w:name="_Toc63513067"/>
      <w:bookmarkStart w:id="1123" w:name="_Toc63514655"/>
      <w:bookmarkStart w:id="1124" w:name="_Toc63514839"/>
      <w:bookmarkStart w:id="1125" w:name="_Toc63516225"/>
      <w:bookmarkStart w:id="1126" w:name="_Toc63516355"/>
      <w:bookmarkStart w:id="1127" w:name="_Toc63516480"/>
      <w:bookmarkStart w:id="1128" w:name="_Toc86407240"/>
      <w:bookmarkStart w:id="1129" w:name="_Toc86407616"/>
      <w:bookmarkStart w:id="1130" w:name="_Toc113001395"/>
      <w:bookmarkStart w:id="1131" w:name="_Toc113001523"/>
      <w:bookmarkStart w:id="1132" w:name="_Toc115339485"/>
      <w:bookmarkStart w:id="1133" w:name="_Toc115763742"/>
      <w:bookmarkStart w:id="1134" w:name="_Toc115765555"/>
      <w:bookmarkStart w:id="1135" w:name="_Toc115765683"/>
      <w:bookmarkStart w:id="1136" w:name="_Toc115769822"/>
      <w:bookmarkStart w:id="1137" w:name="_Toc119050080"/>
      <w:bookmarkStart w:id="1138" w:name="_Toc119056124"/>
      <w:bookmarkStart w:id="1139" w:name="_Toc119070180"/>
      <w:bookmarkStart w:id="1140" w:name="_Toc119467910"/>
      <w:bookmarkStart w:id="1141" w:name="_Toc119664401"/>
      <w:bookmarkStart w:id="1142" w:name="_Toc119664800"/>
      <w:bookmarkStart w:id="1143" w:name="_Toc119927795"/>
      <w:bookmarkStart w:id="1144" w:name="_Toc124522595"/>
      <w:bookmarkStart w:id="1145" w:name="_Toc124772868"/>
      <w:bookmarkStart w:id="1146" w:name="_Toc124774131"/>
      <w:bookmarkStart w:id="1147" w:name="_Toc124841393"/>
      <w:bookmarkStart w:id="1148" w:name="_Toc124846556"/>
      <w:bookmarkStart w:id="1149" w:name="_Toc124846823"/>
      <w:bookmarkStart w:id="1150" w:name="_Toc137118229"/>
      <w:r>
        <w:t xml:space="preserve">Provisions for Investment </w:t>
      </w:r>
      <w:r w:rsidR="00751794">
        <w:t>Advisor</w:t>
      </w:r>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p>
    <w:p w14:paraId="0DB19C9B" w14:textId="2D66D0EC" w:rsidR="006D4143" w:rsidRDefault="006D4143" w:rsidP="006D4143">
      <w:pPr>
        <w:pStyle w:val="TextHeading2"/>
      </w:pPr>
      <w:r>
        <w:t xml:space="preserve">The purpose of the Investment </w:t>
      </w:r>
      <w:r w:rsidR="00751794">
        <w:t>Advisor</w:t>
      </w:r>
      <w:r>
        <w:t xml:space="preserve"> is to separate investment decisions from other Trustee responsibilities. The </w:t>
      </w:r>
      <w:r w:rsidR="00751794">
        <w:t>Advisor</w:t>
      </w:r>
      <w:r>
        <w:t xml:space="preserve"> has broad and absolute discretion. Decisions made by the </w:t>
      </w:r>
      <w:r w:rsidR="00751794">
        <w:t>Advisor</w:t>
      </w:r>
      <w:r>
        <w:t xml:space="preserve"> are not subject to review except for willful </w:t>
      </w:r>
      <w:r w:rsidR="00773CF1">
        <w:t xml:space="preserve">neglect, willful </w:t>
      </w:r>
      <w:r>
        <w:t>misconduct</w:t>
      </w:r>
      <w:r w:rsidR="00C83188">
        <w:t>,</w:t>
      </w:r>
      <w:r>
        <w:t xml:space="preserve"> or bad faith on the part of the </w:t>
      </w:r>
      <w:r w:rsidR="00751794">
        <w:t>Advisor</w:t>
      </w:r>
      <w:r>
        <w:t xml:space="preserve">. The Trustee has no responsibility to monitor the performance of any investment directed by the </w:t>
      </w:r>
      <w:r w:rsidR="00751794">
        <w:t>Advisor</w:t>
      </w:r>
      <w:r>
        <w:t>.</w:t>
      </w:r>
    </w:p>
    <w:p w14:paraId="11FF9A71" w14:textId="425ED420" w:rsidR="006D4143" w:rsidRDefault="006D4143" w:rsidP="006D4143">
      <w:pPr>
        <w:pStyle w:val="Heading3"/>
      </w:pPr>
      <w:r>
        <w:t xml:space="preserve">Trustee Powers Subject to Investment </w:t>
      </w:r>
      <w:r w:rsidR="00751794">
        <w:t>Advisor</w:t>
      </w:r>
      <w:r>
        <w:t>’s Direction</w:t>
      </w:r>
    </w:p>
    <w:p w14:paraId="15D4AD41" w14:textId="144C917F" w:rsidR="006D4143" w:rsidRDefault="006D4143" w:rsidP="001B41E1">
      <w:pPr>
        <w:pStyle w:val="TextHeading3"/>
        <w:ind w:right="0"/>
      </w:pPr>
      <w:r>
        <w:t xml:space="preserve">While an Investment </w:t>
      </w:r>
      <w:r w:rsidR="00751794">
        <w:t>Advisor</w:t>
      </w:r>
      <w:r>
        <w:t xml:space="preserve"> is serving, the Trustee shall exercise all investment, voting and management powers only upon written </w:t>
      </w:r>
      <w:r w:rsidR="00F4160A">
        <w:t xml:space="preserve">instruction from </w:t>
      </w:r>
      <w:r>
        <w:t xml:space="preserve">the </w:t>
      </w:r>
      <w:r w:rsidR="00751794">
        <w:t>Advisor</w:t>
      </w:r>
      <w:r>
        <w:t xml:space="preserve">. Those powers include, but are not limited to, all powers </w:t>
      </w:r>
      <w:bookmarkStart w:id="1151" w:name="_Hlk87331751"/>
      <w:r>
        <w:t>relating to the acquisition, disposition, retention, exchange, change in character, lending, borrowing, pledging, mortgaging, managing, voting, leasing, insuring, abandoning</w:t>
      </w:r>
      <w:r w:rsidR="007F00C7">
        <w:t>,</w:t>
      </w:r>
      <w:r>
        <w:t xml:space="preserve"> </w:t>
      </w:r>
      <w:r w:rsidR="000F29A8">
        <w:t xml:space="preserve">and </w:t>
      </w:r>
      <w:r>
        <w:t>granting options with respect to trust property</w:t>
      </w:r>
      <w:bookmarkEnd w:id="1151"/>
      <w:r>
        <w:t>.</w:t>
      </w:r>
    </w:p>
    <w:p w14:paraId="1B07660A" w14:textId="41FE6AAD" w:rsidR="006D4143" w:rsidRDefault="006D4143" w:rsidP="006D4143">
      <w:pPr>
        <w:pStyle w:val="Heading3"/>
      </w:pPr>
      <w:r>
        <w:t xml:space="preserve">Trustee Action in Absence of Investment </w:t>
      </w:r>
      <w:r w:rsidR="00751794">
        <w:t>Advisor</w:t>
      </w:r>
      <w:r>
        <w:t xml:space="preserve"> Direction</w:t>
      </w:r>
    </w:p>
    <w:p w14:paraId="05E255CB" w14:textId="74CE23DE" w:rsidR="006D4143" w:rsidRDefault="006D4143" w:rsidP="001B41E1">
      <w:pPr>
        <w:pStyle w:val="TextHeading3"/>
        <w:ind w:right="0"/>
      </w:pPr>
      <w:r>
        <w:t xml:space="preserve">If an Investment </w:t>
      </w:r>
      <w:r w:rsidR="00751794">
        <w:t>Advisor</w:t>
      </w:r>
      <w:r>
        <w:t xml:space="preserve"> is serving, the Trustee is not required to inquire into or monitor the investment of trust assets or the directions of the Investment </w:t>
      </w:r>
      <w:r w:rsidR="00751794">
        <w:t>Advisor</w:t>
      </w:r>
      <w:r>
        <w:t>.</w:t>
      </w:r>
    </w:p>
    <w:p w14:paraId="5701FD26" w14:textId="5F183689" w:rsidR="006D4143" w:rsidRDefault="006D4143" w:rsidP="001B41E1">
      <w:pPr>
        <w:pStyle w:val="TextHeading3"/>
        <w:ind w:right="0"/>
      </w:pPr>
      <w:r>
        <w:t xml:space="preserve">If the Investment </w:t>
      </w:r>
      <w:r w:rsidR="00751794">
        <w:t>Advisor</w:t>
      </w:r>
      <w:r>
        <w:t xml:space="preserve"> fails to provide written direction within 10 days of the Trustee’s written request for direction, the Trustee may exercise the power as though the Investment </w:t>
      </w:r>
      <w:r w:rsidR="00751794">
        <w:t>Advisor</w:t>
      </w:r>
      <w:r>
        <w:t xml:space="preserve"> had provided the direction sought.</w:t>
      </w:r>
    </w:p>
    <w:p w14:paraId="025981AF" w14:textId="6F1EF2CA" w:rsidR="006D4143" w:rsidRDefault="006D4143" w:rsidP="001B41E1">
      <w:pPr>
        <w:pStyle w:val="TextHeading3"/>
        <w:ind w:right="0"/>
      </w:pPr>
      <w:r>
        <w:t xml:space="preserve">If there is no Investment </w:t>
      </w:r>
      <w:r w:rsidR="00751794">
        <w:t>Advisor</w:t>
      </w:r>
      <w:r>
        <w:t xml:space="preserve"> serving, the Trustee may exercise all powers that would otherwise be subject to an Investment </w:t>
      </w:r>
      <w:r w:rsidR="00751794">
        <w:t>Advisor</w:t>
      </w:r>
      <w:r>
        <w:t>’s direction.</w:t>
      </w:r>
      <w:r w:rsidRPr="00DB2871">
        <w:t xml:space="preserve"> </w:t>
      </w:r>
    </w:p>
    <w:p w14:paraId="3ED0D91C" w14:textId="07BF90E7" w:rsidR="006D4143" w:rsidRDefault="006D4143" w:rsidP="006D4143">
      <w:pPr>
        <w:pStyle w:val="Heading2"/>
      </w:pPr>
      <w:bookmarkStart w:id="1152" w:name="_Toc13666124"/>
      <w:bookmarkStart w:id="1153" w:name="_Toc24470027"/>
      <w:bookmarkStart w:id="1154" w:name="_Toc44582960"/>
      <w:bookmarkStart w:id="1155" w:name="_Toc44583082"/>
      <w:bookmarkStart w:id="1156" w:name="_Toc44583482"/>
      <w:bookmarkStart w:id="1157" w:name="_Toc46404911"/>
      <w:bookmarkStart w:id="1158" w:name="_Toc46928370"/>
      <w:bookmarkStart w:id="1159" w:name="_Toc46928531"/>
      <w:bookmarkStart w:id="1160" w:name="_Toc46938635"/>
      <w:bookmarkStart w:id="1161" w:name="_Toc46999312"/>
      <w:bookmarkStart w:id="1162" w:name="_Toc47001074"/>
      <w:bookmarkStart w:id="1163" w:name="_Toc56766871"/>
      <w:bookmarkStart w:id="1164" w:name="_Toc57030824"/>
      <w:bookmarkStart w:id="1165" w:name="_Toc57030940"/>
      <w:bookmarkStart w:id="1166" w:name="_Toc57031597"/>
      <w:bookmarkStart w:id="1167" w:name="_Toc63505028"/>
      <w:bookmarkStart w:id="1168" w:name="_Toc63505157"/>
      <w:bookmarkStart w:id="1169" w:name="_Toc63513068"/>
      <w:bookmarkStart w:id="1170" w:name="_Toc63514656"/>
      <w:bookmarkStart w:id="1171" w:name="_Toc63514840"/>
      <w:bookmarkStart w:id="1172" w:name="_Toc63516226"/>
      <w:bookmarkStart w:id="1173" w:name="_Toc63516356"/>
      <w:bookmarkStart w:id="1174" w:name="_Toc63516481"/>
      <w:bookmarkStart w:id="1175" w:name="_Toc86407241"/>
      <w:bookmarkStart w:id="1176" w:name="_Toc86407617"/>
      <w:bookmarkStart w:id="1177" w:name="_Toc113001396"/>
      <w:bookmarkStart w:id="1178" w:name="_Toc113001524"/>
      <w:bookmarkStart w:id="1179" w:name="_Toc115339486"/>
      <w:bookmarkStart w:id="1180" w:name="_Toc115763743"/>
      <w:bookmarkStart w:id="1181" w:name="_Toc115765556"/>
      <w:bookmarkStart w:id="1182" w:name="_Toc115765684"/>
      <w:bookmarkStart w:id="1183" w:name="_Toc115769823"/>
      <w:bookmarkStart w:id="1184" w:name="_Toc119050081"/>
      <w:bookmarkStart w:id="1185" w:name="_Toc119056125"/>
      <w:bookmarkStart w:id="1186" w:name="_Toc119070181"/>
      <w:bookmarkStart w:id="1187" w:name="_Toc119467911"/>
      <w:bookmarkStart w:id="1188" w:name="_Toc119664402"/>
      <w:bookmarkStart w:id="1189" w:name="_Toc119664801"/>
      <w:bookmarkStart w:id="1190" w:name="_Toc119927796"/>
      <w:bookmarkStart w:id="1191" w:name="_Toc124522596"/>
      <w:bookmarkStart w:id="1192" w:name="_Toc124772869"/>
      <w:bookmarkStart w:id="1193" w:name="_Toc124774132"/>
      <w:bookmarkStart w:id="1194" w:name="_Toc124841394"/>
      <w:bookmarkStart w:id="1195" w:name="_Toc124846557"/>
      <w:bookmarkStart w:id="1196" w:name="_Toc124846824"/>
      <w:bookmarkStart w:id="1197" w:name="_Toc137118230"/>
      <w:r>
        <w:t xml:space="preserve">Designation of Investment </w:t>
      </w:r>
      <w:r w:rsidR="00751794">
        <w:t>Advisor</w:t>
      </w:r>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p>
    <w:p w14:paraId="0BCC10BA" w14:textId="7674758E" w:rsidR="00A324CC" w:rsidRDefault="006D4143" w:rsidP="006D4143">
      <w:pPr>
        <w:pStyle w:val="TextHeading2"/>
      </w:pPr>
      <w:r>
        <w:t xml:space="preserve">The Trustee is appointed Investment </w:t>
      </w:r>
      <w:r w:rsidR="00751794">
        <w:t>Advisor</w:t>
      </w:r>
      <w:r w:rsidR="00215831">
        <w:t xml:space="preserve"> and shall serve </w:t>
      </w:r>
      <w:r w:rsidR="00795E31">
        <w:t xml:space="preserve">as </w:t>
      </w:r>
      <w:r w:rsidR="00215831">
        <w:t xml:space="preserve">a non-fiduciary </w:t>
      </w:r>
      <w:r w:rsidR="00795E31">
        <w:t xml:space="preserve">in this </w:t>
      </w:r>
      <w:r w:rsidR="00215831">
        <w:t>capacity</w:t>
      </w:r>
      <w:r>
        <w:t>.</w:t>
      </w:r>
    </w:p>
    <w:p w14:paraId="62EB051B" w14:textId="535BA62B" w:rsidR="006D4143" w:rsidRDefault="006D4143" w:rsidP="006D4143">
      <w:pPr>
        <w:pStyle w:val="Heading2"/>
      </w:pPr>
      <w:bookmarkStart w:id="1198" w:name="_Toc13666125"/>
      <w:bookmarkStart w:id="1199" w:name="_Toc24470028"/>
      <w:bookmarkStart w:id="1200" w:name="_Toc44582961"/>
      <w:bookmarkStart w:id="1201" w:name="_Toc44583083"/>
      <w:bookmarkStart w:id="1202" w:name="_Toc44583483"/>
      <w:bookmarkStart w:id="1203" w:name="_Toc46404912"/>
      <w:bookmarkStart w:id="1204" w:name="_Toc46928371"/>
      <w:bookmarkStart w:id="1205" w:name="_Toc46928532"/>
      <w:bookmarkStart w:id="1206" w:name="_Toc46938636"/>
      <w:bookmarkStart w:id="1207" w:name="_Toc46999313"/>
      <w:bookmarkStart w:id="1208" w:name="_Toc47001075"/>
      <w:bookmarkStart w:id="1209" w:name="_Toc56766872"/>
      <w:bookmarkStart w:id="1210" w:name="_Toc57030825"/>
      <w:bookmarkStart w:id="1211" w:name="_Toc57030941"/>
      <w:bookmarkStart w:id="1212" w:name="_Toc57031598"/>
      <w:bookmarkStart w:id="1213" w:name="_Toc63505029"/>
      <w:bookmarkStart w:id="1214" w:name="_Toc63505158"/>
      <w:bookmarkStart w:id="1215" w:name="_Toc63513069"/>
      <w:bookmarkStart w:id="1216" w:name="_Toc63514657"/>
      <w:bookmarkStart w:id="1217" w:name="_Toc63514841"/>
      <w:bookmarkStart w:id="1218" w:name="_Toc63516227"/>
      <w:bookmarkStart w:id="1219" w:name="_Toc63516357"/>
      <w:bookmarkStart w:id="1220" w:name="_Toc63516482"/>
      <w:bookmarkStart w:id="1221" w:name="_Toc86407242"/>
      <w:bookmarkStart w:id="1222" w:name="_Toc86407618"/>
      <w:bookmarkStart w:id="1223" w:name="_Toc113001397"/>
      <w:bookmarkStart w:id="1224" w:name="_Toc113001525"/>
      <w:bookmarkStart w:id="1225" w:name="_Toc115339487"/>
      <w:bookmarkStart w:id="1226" w:name="_Toc115763744"/>
      <w:bookmarkStart w:id="1227" w:name="_Toc115765557"/>
      <w:bookmarkStart w:id="1228" w:name="_Toc115765685"/>
      <w:bookmarkStart w:id="1229" w:name="_Toc115769824"/>
      <w:bookmarkStart w:id="1230" w:name="_Toc119050082"/>
      <w:bookmarkStart w:id="1231" w:name="_Toc119056126"/>
      <w:bookmarkStart w:id="1232" w:name="_Toc119070182"/>
      <w:bookmarkStart w:id="1233" w:name="_Toc119467912"/>
      <w:bookmarkStart w:id="1234" w:name="_Toc119664403"/>
      <w:bookmarkStart w:id="1235" w:name="_Toc119664802"/>
      <w:bookmarkStart w:id="1236" w:name="_Toc119927797"/>
      <w:bookmarkStart w:id="1237" w:name="_Toc124522597"/>
      <w:bookmarkStart w:id="1238" w:name="_Toc124772870"/>
      <w:bookmarkStart w:id="1239" w:name="_Toc124774133"/>
      <w:bookmarkStart w:id="1240" w:name="_Toc124841395"/>
      <w:bookmarkStart w:id="1241" w:name="_Toc124846558"/>
      <w:bookmarkStart w:id="1242" w:name="_Toc124846825"/>
      <w:bookmarkStart w:id="1243" w:name="_Toc137118231"/>
      <w:r>
        <w:t xml:space="preserve">Investment </w:t>
      </w:r>
      <w:r w:rsidR="00751794">
        <w:t>Advisor</w:t>
      </w:r>
      <w:r>
        <w:t xml:space="preserve"> Powers</w:t>
      </w:r>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p>
    <w:p w14:paraId="40D9B198" w14:textId="2CE5E01B" w:rsidR="00897509" w:rsidRDefault="00897509" w:rsidP="00897509">
      <w:pPr>
        <w:pStyle w:val="TextHeading2"/>
        <w:spacing w:after="0"/>
      </w:pPr>
      <w:r>
        <w:t xml:space="preserve">The Investment </w:t>
      </w:r>
      <w:r w:rsidR="00751794">
        <w:t>Advisor</w:t>
      </w:r>
      <w:r>
        <w:t xml:space="preserve"> may, in the </w:t>
      </w:r>
      <w:r w:rsidR="00751794">
        <w:t>Advisor</w:t>
      </w:r>
      <w:r>
        <w:t>’s sole and absolute discretion, exercise any of the powers listed below either directly or by directing the Trustee to:</w:t>
      </w:r>
    </w:p>
    <w:p w14:paraId="7A7EECA2" w14:textId="4E9F02EA" w:rsidR="00897509" w:rsidRDefault="00897509" w:rsidP="00D012B9">
      <w:pPr>
        <w:pStyle w:val="TextHeading3"/>
        <w:numPr>
          <w:ilvl w:val="0"/>
          <w:numId w:val="21"/>
        </w:numPr>
        <w:spacing w:after="0"/>
        <w:ind w:left="360" w:right="0"/>
      </w:pPr>
      <w:bookmarkStart w:id="1244" w:name="_Hlk87331944"/>
      <w:r>
        <w:t xml:space="preserve">invest and reinvest in any kind of property, real, </w:t>
      </w:r>
      <w:r w:rsidR="00DE0F57">
        <w:t>personal,</w:t>
      </w:r>
      <w:r>
        <w:t xml:space="preserve"> or mixed, and to retain any investments, indefinitely, even if the nature of the investment would not otherwise be a proper investment for a fiduciary;</w:t>
      </w:r>
    </w:p>
    <w:p w14:paraId="7248E993" w14:textId="77777777" w:rsidR="00897509" w:rsidRDefault="00897509" w:rsidP="00D012B9">
      <w:pPr>
        <w:pStyle w:val="TextHeading3"/>
        <w:numPr>
          <w:ilvl w:val="0"/>
          <w:numId w:val="21"/>
        </w:numPr>
        <w:spacing w:before="0" w:after="0"/>
        <w:ind w:left="360" w:right="0"/>
      </w:pPr>
      <w:r>
        <w:t>exercise any right as owner of any insurance policy, other than the right to change beneficiaries;</w:t>
      </w:r>
    </w:p>
    <w:p w14:paraId="7235ADCD" w14:textId="77777777" w:rsidR="00897509" w:rsidRDefault="00897509" w:rsidP="00D012B9">
      <w:pPr>
        <w:pStyle w:val="TextHeading3"/>
        <w:numPr>
          <w:ilvl w:val="0"/>
          <w:numId w:val="21"/>
        </w:numPr>
        <w:spacing w:before="0" w:after="0"/>
        <w:ind w:left="360" w:right="0"/>
      </w:pPr>
      <w:r>
        <w:t>sell or exchange any property and execute any documents necessary to facilitate the transfer;</w:t>
      </w:r>
    </w:p>
    <w:p w14:paraId="105985FD" w14:textId="77777777" w:rsidR="00897509" w:rsidRDefault="00897509" w:rsidP="00D012B9">
      <w:pPr>
        <w:pStyle w:val="TextHeading3"/>
        <w:numPr>
          <w:ilvl w:val="0"/>
          <w:numId w:val="21"/>
        </w:numPr>
        <w:spacing w:before="0" w:after="0"/>
        <w:ind w:left="360" w:right="0"/>
      </w:pPr>
      <w:r>
        <w:t>open any type of accounts in any domestic or foreign jurisdiction, specifically including, but not limited to, margin accounts at brokerage firms;</w:t>
      </w:r>
    </w:p>
    <w:p w14:paraId="5575FFC5" w14:textId="77777777" w:rsidR="00897509" w:rsidRDefault="00897509" w:rsidP="00D012B9">
      <w:pPr>
        <w:pStyle w:val="TextHeading3"/>
        <w:numPr>
          <w:ilvl w:val="0"/>
          <w:numId w:val="21"/>
        </w:numPr>
        <w:spacing w:before="0" w:after="0"/>
        <w:ind w:left="360" w:right="0"/>
      </w:pPr>
      <w:r>
        <w:lastRenderedPageBreak/>
        <w:t>rent or lease any real property interests and may subdivide and develop any real property in which the trust has an interest; and</w:t>
      </w:r>
    </w:p>
    <w:p w14:paraId="2AE1FFA2" w14:textId="77777777" w:rsidR="00897509" w:rsidRDefault="00897509" w:rsidP="005272CE">
      <w:pPr>
        <w:pStyle w:val="TextHeading3"/>
        <w:numPr>
          <w:ilvl w:val="0"/>
          <w:numId w:val="21"/>
        </w:numPr>
        <w:spacing w:before="0" w:after="0"/>
        <w:ind w:left="360" w:right="0"/>
      </w:pPr>
      <w:r>
        <w:t>manage or grant mineral interests, including exploration and the right to mine or drill for and remove minerals for any period extending beyond the termination of every trust created under this agreement, and upon the terms specified by the Investment Advisor.</w:t>
      </w:r>
    </w:p>
    <w:p w14:paraId="5487EE48" w14:textId="34FA044E" w:rsidR="00C27B23" w:rsidRDefault="00C27B23" w:rsidP="00DB2871">
      <w:pPr>
        <w:pStyle w:val="Heading2"/>
      </w:pPr>
      <w:bookmarkStart w:id="1245" w:name="_Toc46999314"/>
      <w:bookmarkStart w:id="1246" w:name="_Toc47001076"/>
      <w:bookmarkStart w:id="1247" w:name="_Toc56766873"/>
      <w:bookmarkStart w:id="1248" w:name="_Toc57030826"/>
      <w:bookmarkStart w:id="1249" w:name="_Toc57030942"/>
      <w:bookmarkStart w:id="1250" w:name="_Toc57031599"/>
      <w:bookmarkStart w:id="1251" w:name="_Toc63505030"/>
      <w:bookmarkStart w:id="1252" w:name="_Toc63505159"/>
      <w:bookmarkStart w:id="1253" w:name="_Toc63513070"/>
      <w:bookmarkStart w:id="1254" w:name="_Toc63514658"/>
      <w:bookmarkStart w:id="1255" w:name="_Toc63514842"/>
      <w:bookmarkStart w:id="1256" w:name="_Toc63516228"/>
      <w:bookmarkStart w:id="1257" w:name="_Toc63516358"/>
      <w:bookmarkStart w:id="1258" w:name="_Toc63516483"/>
      <w:bookmarkStart w:id="1259" w:name="_Toc86407243"/>
      <w:bookmarkStart w:id="1260" w:name="_Toc86407619"/>
      <w:bookmarkStart w:id="1261" w:name="_Toc113001398"/>
      <w:bookmarkStart w:id="1262" w:name="_Toc113001526"/>
      <w:bookmarkStart w:id="1263" w:name="_Toc115339488"/>
      <w:bookmarkStart w:id="1264" w:name="_Toc115763745"/>
      <w:bookmarkStart w:id="1265" w:name="_Toc115765558"/>
      <w:bookmarkStart w:id="1266" w:name="_Toc115765686"/>
      <w:bookmarkStart w:id="1267" w:name="_Toc115769825"/>
      <w:bookmarkStart w:id="1268" w:name="_Toc119050083"/>
      <w:bookmarkStart w:id="1269" w:name="_Toc119056127"/>
      <w:bookmarkStart w:id="1270" w:name="_Toc119070183"/>
      <w:bookmarkStart w:id="1271" w:name="_Toc119467913"/>
      <w:bookmarkStart w:id="1272" w:name="_Toc119664404"/>
      <w:bookmarkStart w:id="1273" w:name="_Toc119664803"/>
      <w:bookmarkStart w:id="1274" w:name="_Toc119927798"/>
      <w:bookmarkStart w:id="1275" w:name="_Toc124522598"/>
      <w:bookmarkStart w:id="1276" w:name="_Toc124772871"/>
      <w:bookmarkStart w:id="1277" w:name="_Toc124774134"/>
      <w:bookmarkStart w:id="1278" w:name="_Toc124841396"/>
      <w:bookmarkStart w:id="1279" w:name="_Toc124846559"/>
      <w:bookmarkStart w:id="1280" w:name="_Toc124846826"/>
      <w:bookmarkStart w:id="1281" w:name="_Toc137118232"/>
      <w:bookmarkStart w:id="1282" w:name="_Toc487886839"/>
      <w:bookmarkStart w:id="1283" w:name="_Toc13579298"/>
      <w:bookmarkStart w:id="1284" w:name="_Toc13581685"/>
      <w:bookmarkStart w:id="1285" w:name="_Toc13581783"/>
      <w:bookmarkStart w:id="1286" w:name="_Toc13582434"/>
      <w:bookmarkStart w:id="1287" w:name="_Toc13583232"/>
      <w:bookmarkStart w:id="1288" w:name="_Toc13665982"/>
      <w:bookmarkStart w:id="1289" w:name="_Toc13739424"/>
      <w:bookmarkStart w:id="1290" w:name="_Toc24466529"/>
      <w:bookmarkStart w:id="1291" w:name="_Toc24468710"/>
      <w:bookmarkStart w:id="1292" w:name="_Toc24470149"/>
      <w:bookmarkStart w:id="1293" w:name="_Toc37053330"/>
      <w:bookmarkStart w:id="1294" w:name="_Toc38117523"/>
      <w:bookmarkStart w:id="1295" w:name="_Toc38359363"/>
      <w:bookmarkStart w:id="1296" w:name="_Toc38360363"/>
      <w:bookmarkEnd w:id="1244"/>
      <w:r>
        <w:t>No Diversification Standard Require</w:t>
      </w:r>
      <w:r w:rsidR="00A13927">
        <w:t>d</w:t>
      </w:r>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p>
    <w:p w14:paraId="2CE3FF8B" w14:textId="047DB885" w:rsidR="00A13927" w:rsidRDefault="00A13927" w:rsidP="00A13927">
      <w:pPr>
        <w:pStyle w:val="TextHeading2"/>
      </w:pPr>
      <w:r>
        <w:t xml:space="preserve">The Investment </w:t>
      </w:r>
      <w:r w:rsidR="00751794">
        <w:t>Advisor</w:t>
      </w:r>
      <w:r>
        <w:t xml:space="preserve"> is not required to direct the Trustee to diversify trust investments. For purposes of determining diversification, investments held by any entity in which the trust owns an interest shall be deemed to be owned directly by the trust in accordance with the trust’s interest.</w:t>
      </w:r>
    </w:p>
    <w:p w14:paraId="3156A755" w14:textId="28DBD798" w:rsidR="000A5761" w:rsidRDefault="000A5761" w:rsidP="00DB2871">
      <w:pPr>
        <w:pStyle w:val="Heading2"/>
      </w:pPr>
      <w:bookmarkStart w:id="1297" w:name="_Toc46999315"/>
      <w:bookmarkStart w:id="1298" w:name="_Toc47001077"/>
      <w:bookmarkStart w:id="1299" w:name="_Toc56766874"/>
      <w:bookmarkStart w:id="1300" w:name="_Toc57030827"/>
      <w:bookmarkStart w:id="1301" w:name="_Toc57030943"/>
      <w:bookmarkStart w:id="1302" w:name="_Toc57031600"/>
      <w:bookmarkStart w:id="1303" w:name="_Toc63505031"/>
      <w:bookmarkStart w:id="1304" w:name="_Toc63505160"/>
      <w:bookmarkStart w:id="1305" w:name="_Toc63513071"/>
      <w:bookmarkStart w:id="1306" w:name="_Toc63514659"/>
      <w:bookmarkStart w:id="1307" w:name="_Toc63514843"/>
      <w:bookmarkStart w:id="1308" w:name="_Toc63516229"/>
      <w:bookmarkStart w:id="1309" w:name="_Toc63516359"/>
      <w:bookmarkStart w:id="1310" w:name="_Toc63516484"/>
      <w:bookmarkStart w:id="1311" w:name="_Toc86407244"/>
      <w:bookmarkStart w:id="1312" w:name="_Toc86407620"/>
      <w:bookmarkStart w:id="1313" w:name="_Toc113001399"/>
      <w:bookmarkStart w:id="1314" w:name="_Toc113001527"/>
      <w:bookmarkStart w:id="1315" w:name="_Toc115339489"/>
      <w:bookmarkStart w:id="1316" w:name="_Toc115763746"/>
      <w:bookmarkStart w:id="1317" w:name="_Toc115765559"/>
      <w:bookmarkStart w:id="1318" w:name="_Toc115765687"/>
      <w:bookmarkStart w:id="1319" w:name="_Toc115769826"/>
      <w:bookmarkStart w:id="1320" w:name="_Toc119050084"/>
      <w:bookmarkStart w:id="1321" w:name="_Toc119056128"/>
      <w:bookmarkStart w:id="1322" w:name="_Toc119070184"/>
      <w:bookmarkStart w:id="1323" w:name="_Toc119467914"/>
      <w:bookmarkStart w:id="1324" w:name="_Toc119664405"/>
      <w:bookmarkStart w:id="1325" w:name="_Toc119664804"/>
      <w:bookmarkStart w:id="1326" w:name="_Toc119927799"/>
      <w:bookmarkStart w:id="1327" w:name="_Toc124522599"/>
      <w:bookmarkStart w:id="1328" w:name="_Toc124772872"/>
      <w:bookmarkStart w:id="1329" w:name="_Toc124774135"/>
      <w:bookmarkStart w:id="1330" w:name="_Toc124841397"/>
      <w:bookmarkStart w:id="1331" w:name="_Toc124846560"/>
      <w:bookmarkStart w:id="1332" w:name="_Toc124846827"/>
      <w:bookmarkStart w:id="1333" w:name="_Toc137118233"/>
      <w:r>
        <w:t>Provisions for Distribution Advisor</w:t>
      </w:r>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p>
    <w:p w14:paraId="653739FD" w14:textId="02A9453F" w:rsidR="001E3A3E" w:rsidRDefault="001E3A3E" w:rsidP="001E3A3E">
      <w:pPr>
        <w:pStyle w:val="TextHeading2"/>
        <w:spacing w:after="0"/>
      </w:pPr>
      <w:r>
        <w:t>The purpose of the Distribution Advisor is to separate decisions concerning distributions from the other responsibilities of the Trustee.  The Advisor has the exclusive authority to direct, consent to or disapprove distributions.  The Advisor’s authority is broad and absolute; further, decisions are not subject to review except for willful neglect or misconduct or bad faith on the part of the Advisor.  The Trustee may not resist any decision to make or to withhold any distribution directed by the Advisor.</w:t>
      </w:r>
    </w:p>
    <w:p w14:paraId="1CE4ACE9" w14:textId="701F93E5" w:rsidR="00DB2871" w:rsidRDefault="00DB2871" w:rsidP="00DB2871">
      <w:pPr>
        <w:pStyle w:val="Heading2"/>
      </w:pPr>
      <w:bookmarkStart w:id="1334" w:name="_Toc46999316"/>
      <w:bookmarkStart w:id="1335" w:name="_Toc47001078"/>
      <w:bookmarkStart w:id="1336" w:name="_Toc56766875"/>
      <w:bookmarkStart w:id="1337" w:name="_Toc57030828"/>
      <w:bookmarkStart w:id="1338" w:name="_Toc57030944"/>
      <w:bookmarkStart w:id="1339" w:name="_Toc57031601"/>
      <w:bookmarkStart w:id="1340" w:name="_Toc63505032"/>
      <w:bookmarkStart w:id="1341" w:name="_Toc63505161"/>
      <w:bookmarkStart w:id="1342" w:name="_Toc63513072"/>
      <w:bookmarkStart w:id="1343" w:name="_Toc63514660"/>
      <w:bookmarkStart w:id="1344" w:name="_Toc63514844"/>
      <w:bookmarkStart w:id="1345" w:name="_Toc63516230"/>
      <w:bookmarkStart w:id="1346" w:name="_Toc63516360"/>
      <w:bookmarkStart w:id="1347" w:name="_Toc63516485"/>
      <w:bookmarkStart w:id="1348" w:name="_Toc86407245"/>
      <w:bookmarkStart w:id="1349" w:name="_Toc86407621"/>
      <w:bookmarkStart w:id="1350" w:name="_Toc113001400"/>
      <w:bookmarkStart w:id="1351" w:name="_Toc113001528"/>
      <w:bookmarkStart w:id="1352" w:name="_Toc115339490"/>
      <w:bookmarkStart w:id="1353" w:name="_Toc115763747"/>
      <w:bookmarkStart w:id="1354" w:name="_Toc115765560"/>
      <w:bookmarkStart w:id="1355" w:name="_Toc115765688"/>
      <w:bookmarkStart w:id="1356" w:name="_Toc115769827"/>
      <w:bookmarkStart w:id="1357" w:name="_Toc119050085"/>
      <w:bookmarkStart w:id="1358" w:name="_Toc119056129"/>
      <w:bookmarkStart w:id="1359" w:name="_Toc119070185"/>
      <w:bookmarkStart w:id="1360" w:name="_Toc119467915"/>
      <w:bookmarkStart w:id="1361" w:name="_Toc119664406"/>
      <w:bookmarkStart w:id="1362" w:name="_Toc119664805"/>
      <w:bookmarkStart w:id="1363" w:name="_Toc119927800"/>
      <w:bookmarkStart w:id="1364" w:name="_Toc124522600"/>
      <w:bookmarkStart w:id="1365" w:name="_Toc124772873"/>
      <w:bookmarkStart w:id="1366" w:name="_Toc124774136"/>
      <w:bookmarkStart w:id="1367" w:name="_Toc124841398"/>
      <w:bookmarkStart w:id="1368" w:name="_Toc124846561"/>
      <w:bookmarkStart w:id="1369" w:name="_Toc124846828"/>
      <w:bookmarkStart w:id="1370" w:name="_Toc137118234"/>
      <w:r>
        <w:t xml:space="preserve">Designation of </w:t>
      </w:r>
      <w:r w:rsidR="001E3A3E">
        <w:t xml:space="preserve">Distribution </w:t>
      </w:r>
      <w:r w:rsidR="00751794">
        <w:t>Advisor</w:t>
      </w:r>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p>
    <w:p w14:paraId="3E7DC111" w14:textId="2AA353FE" w:rsidR="00107CC0" w:rsidRDefault="001E3A3E" w:rsidP="00DB2871">
      <w:pPr>
        <w:pStyle w:val="TextHeading2"/>
      </w:pPr>
      <w:r>
        <w:t xml:space="preserve">The Trustee is appointed Distribution </w:t>
      </w:r>
      <w:r w:rsidR="00751794">
        <w:t>Advisor</w:t>
      </w:r>
      <w:r w:rsidR="00535E30">
        <w:t xml:space="preserve"> and shall serve in a non</w:t>
      </w:r>
      <w:r w:rsidR="00741B83">
        <w:t>-</w:t>
      </w:r>
      <w:r w:rsidR="005F2A6D">
        <w:t xml:space="preserve">fiduciary </w:t>
      </w:r>
      <w:r w:rsidR="009E72CD">
        <w:t xml:space="preserve">in this </w:t>
      </w:r>
      <w:r w:rsidR="005F2A6D">
        <w:t>capacity</w:t>
      </w:r>
      <w:r>
        <w:t>.</w:t>
      </w:r>
    </w:p>
    <w:p w14:paraId="4A3FA282" w14:textId="1A3EBE3E" w:rsidR="00443E3A" w:rsidRDefault="00443E3A" w:rsidP="00443E3A">
      <w:pPr>
        <w:pStyle w:val="Heading2"/>
        <w:spacing w:after="0"/>
      </w:pPr>
      <w:bookmarkStart w:id="1371" w:name="_Toc495132927"/>
      <w:bookmarkStart w:id="1372" w:name="_Toc495134193"/>
      <w:bookmarkStart w:id="1373" w:name="_Toc495136552"/>
      <w:bookmarkStart w:id="1374" w:name="_Toc519777551"/>
      <w:bookmarkStart w:id="1375" w:name="_Toc519848289"/>
      <w:bookmarkStart w:id="1376" w:name="_Toc519848471"/>
      <w:bookmarkStart w:id="1377" w:name="_Toc521326240"/>
      <w:bookmarkStart w:id="1378" w:name="_Toc529869788"/>
      <w:bookmarkStart w:id="1379" w:name="_Toc13583237"/>
      <w:bookmarkStart w:id="1380" w:name="_Toc13665987"/>
      <w:bookmarkStart w:id="1381" w:name="_Toc13739429"/>
      <w:bookmarkStart w:id="1382" w:name="_Toc24466534"/>
      <w:bookmarkStart w:id="1383" w:name="_Toc24468715"/>
      <w:bookmarkStart w:id="1384" w:name="_Toc24470154"/>
      <w:bookmarkStart w:id="1385" w:name="_Toc37053335"/>
      <w:bookmarkStart w:id="1386" w:name="_Toc38117528"/>
      <w:bookmarkStart w:id="1387" w:name="_Toc38359368"/>
      <w:bookmarkStart w:id="1388" w:name="_Toc38360368"/>
      <w:bookmarkStart w:id="1389" w:name="_Toc46999317"/>
      <w:bookmarkStart w:id="1390" w:name="_Toc47001079"/>
      <w:bookmarkStart w:id="1391" w:name="_Toc56766876"/>
      <w:bookmarkStart w:id="1392" w:name="_Toc57030829"/>
      <w:bookmarkStart w:id="1393" w:name="_Toc57030945"/>
      <w:bookmarkStart w:id="1394" w:name="_Toc57031602"/>
      <w:bookmarkStart w:id="1395" w:name="_Toc63505033"/>
      <w:bookmarkStart w:id="1396" w:name="_Toc63505162"/>
      <w:bookmarkStart w:id="1397" w:name="_Toc63513073"/>
      <w:bookmarkStart w:id="1398" w:name="_Toc63514661"/>
      <w:bookmarkStart w:id="1399" w:name="_Toc63514845"/>
      <w:bookmarkStart w:id="1400" w:name="_Toc63516231"/>
      <w:bookmarkStart w:id="1401" w:name="_Toc63516361"/>
      <w:bookmarkStart w:id="1402" w:name="_Toc63516486"/>
      <w:bookmarkStart w:id="1403" w:name="_Toc86407246"/>
      <w:bookmarkStart w:id="1404" w:name="_Toc86407622"/>
      <w:bookmarkStart w:id="1405" w:name="_Toc113001401"/>
      <w:bookmarkStart w:id="1406" w:name="_Toc113001529"/>
      <w:bookmarkStart w:id="1407" w:name="_Toc115339491"/>
      <w:bookmarkStart w:id="1408" w:name="_Toc115763748"/>
      <w:bookmarkStart w:id="1409" w:name="_Toc115765561"/>
      <w:bookmarkStart w:id="1410" w:name="_Toc115765689"/>
      <w:bookmarkStart w:id="1411" w:name="_Toc115769828"/>
      <w:bookmarkStart w:id="1412" w:name="_Toc119050086"/>
      <w:bookmarkStart w:id="1413" w:name="_Toc119056130"/>
      <w:bookmarkStart w:id="1414" w:name="_Toc119070186"/>
      <w:bookmarkStart w:id="1415" w:name="_Toc119467916"/>
      <w:bookmarkStart w:id="1416" w:name="_Toc119664407"/>
      <w:bookmarkStart w:id="1417" w:name="_Toc119664806"/>
      <w:bookmarkStart w:id="1418" w:name="_Toc119927801"/>
      <w:bookmarkStart w:id="1419" w:name="_Toc124522601"/>
      <w:bookmarkStart w:id="1420" w:name="_Toc124772874"/>
      <w:bookmarkStart w:id="1421" w:name="_Toc124774137"/>
      <w:bookmarkStart w:id="1422" w:name="_Toc124841399"/>
      <w:bookmarkStart w:id="1423" w:name="_Toc124846562"/>
      <w:bookmarkStart w:id="1424" w:name="_Toc124846829"/>
      <w:bookmarkStart w:id="1425" w:name="_Toc137118235"/>
      <w:r>
        <w:t>Qualifications of Advisor</w:t>
      </w:r>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r w:rsidR="00A324CC">
        <w:t>s</w:t>
      </w:r>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r>
        <w:t xml:space="preserve"> </w:t>
      </w:r>
    </w:p>
    <w:p w14:paraId="32274A92" w14:textId="65C59EB2" w:rsidR="00A324CC" w:rsidRDefault="002806EC" w:rsidP="004F053F">
      <w:pPr>
        <w:pStyle w:val="TextHeading2"/>
        <w:spacing w:after="0"/>
      </w:pPr>
      <w:bookmarkStart w:id="1426" w:name="_Hlk87168900"/>
      <w:r>
        <w:t xml:space="preserve">Any beneficiary </w:t>
      </w:r>
      <w:r w:rsidR="00A324CC">
        <w:t>may serve directly or through the Trustee as an Investment Advisor if the requirements set forth in W.S. §§4-10-712 are adhered to</w:t>
      </w:r>
      <w:r w:rsidR="004F053F">
        <w:t xml:space="preserve">; however, no </w:t>
      </w:r>
      <w:r w:rsidR="007F3163">
        <w:t xml:space="preserve">beneficiary </w:t>
      </w:r>
      <w:r w:rsidR="00A324CC">
        <w:t>may</w:t>
      </w:r>
      <w:r w:rsidR="00E95315">
        <w:t>, either directly</w:t>
      </w:r>
      <w:r w:rsidR="00E73DF4">
        <w:t>, indirectly,</w:t>
      </w:r>
      <w:r w:rsidR="00E95315">
        <w:t xml:space="preserve"> or through the Trustee,</w:t>
      </w:r>
      <w:r w:rsidR="00A324CC">
        <w:t xml:space="preserve"> </w:t>
      </w:r>
      <w:r w:rsidR="00E95315">
        <w:t>serve on the Distribution Committee</w:t>
      </w:r>
      <w:r w:rsidR="00A324CC">
        <w:t>.</w:t>
      </w:r>
      <w:r w:rsidR="004C37E1">
        <w:t xml:space="preserve"> No person serving as Distribution Advisor</w:t>
      </w:r>
      <w:r w:rsidR="00E73DF4">
        <w:t xml:space="preserve"> </w:t>
      </w:r>
      <w:r w:rsidR="004C37E1">
        <w:t xml:space="preserve">may be </w:t>
      </w:r>
      <w:r w:rsidR="00BD70A6">
        <w:t>Related or Subordinate</w:t>
      </w:r>
      <w:r w:rsidR="004C37E1">
        <w:t xml:space="preserve"> to any beneficiary.</w:t>
      </w:r>
    </w:p>
    <w:p w14:paraId="050CE90F" w14:textId="4EAFE1C0" w:rsidR="00DC6CB6" w:rsidRDefault="00DC6CB6" w:rsidP="00900F19">
      <w:pPr>
        <w:pStyle w:val="Heading2"/>
      </w:pPr>
      <w:bookmarkStart w:id="1427" w:name="_Toc487886845"/>
      <w:bookmarkStart w:id="1428" w:name="_Toc13579303"/>
      <w:bookmarkStart w:id="1429" w:name="_Toc13581690"/>
      <w:bookmarkStart w:id="1430" w:name="_Toc13581788"/>
      <w:bookmarkStart w:id="1431" w:name="_Toc13582439"/>
      <w:bookmarkStart w:id="1432" w:name="_Toc13583238"/>
      <w:bookmarkStart w:id="1433" w:name="_Toc13665988"/>
      <w:bookmarkStart w:id="1434" w:name="_Toc13739430"/>
      <w:bookmarkStart w:id="1435" w:name="_Toc24466535"/>
      <w:bookmarkStart w:id="1436" w:name="_Toc24468716"/>
      <w:bookmarkStart w:id="1437" w:name="_Toc24470155"/>
      <w:bookmarkStart w:id="1438" w:name="_Toc37053336"/>
      <w:bookmarkStart w:id="1439" w:name="_Toc38117529"/>
      <w:bookmarkStart w:id="1440" w:name="_Toc38359369"/>
      <w:bookmarkStart w:id="1441" w:name="_Toc38360369"/>
      <w:bookmarkStart w:id="1442" w:name="_Toc46999318"/>
      <w:bookmarkStart w:id="1443" w:name="_Toc47001080"/>
      <w:bookmarkStart w:id="1444" w:name="_Toc56766877"/>
      <w:bookmarkStart w:id="1445" w:name="_Toc57030830"/>
      <w:bookmarkStart w:id="1446" w:name="_Toc57030946"/>
      <w:bookmarkStart w:id="1447" w:name="_Toc57031603"/>
      <w:bookmarkStart w:id="1448" w:name="_Toc63505034"/>
      <w:bookmarkStart w:id="1449" w:name="_Toc63505163"/>
      <w:bookmarkStart w:id="1450" w:name="_Toc63513074"/>
      <w:bookmarkStart w:id="1451" w:name="_Toc63514662"/>
      <w:bookmarkStart w:id="1452" w:name="_Toc63514846"/>
      <w:bookmarkStart w:id="1453" w:name="_Toc63516232"/>
      <w:bookmarkStart w:id="1454" w:name="_Toc63516362"/>
      <w:bookmarkStart w:id="1455" w:name="_Toc63516487"/>
      <w:bookmarkStart w:id="1456" w:name="_Toc86407247"/>
      <w:bookmarkStart w:id="1457" w:name="_Toc86407623"/>
      <w:bookmarkStart w:id="1458" w:name="_Toc113001402"/>
      <w:bookmarkStart w:id="1459" w:name="_Toc113001530"/>
      <w:bookmarkStart w:id="1460" w:name="_Toc115339492"/>
      <w:bookmarkStart w:id="1461" w:name="_Toc115763749"/>
      <w:bookmarkStart w:id="1462" w:name="_Toc115765562"/>
      <w:bookmarkStart w:id="1463" w:name="_Toc115765690"/>
      <w:bookmarkStart w:id="1464" w:name="_Toc115769829"/>
      <w:bookmarkStart w:id="1465" w:name="_Toc119050087"/>
      <w:bookmarkStart w:id="1466" w:name="_Toc119056131"/>
      <w:bookmarkStart w:id="1467" w:name="_Toc119070187"/>
      <w:bookmarkStart w:id="1468" w:name="_Toc119467917"/>
      <w:bookmarkStart w:id="1469" w:name="_Toc119664408"/>
      <w:bookmarkStart w:id="1470" w:name="_Toc119664807"/>
      <w:bookmarkStart w:id="1471" w:name="_Toc119927802"/>
      <w:bookmarkStart w:id="1472" w:name="_Toc124522602"/>
      <w:bookmarkStart w:id="1473" w:name="_Toc124772875"/>
      <w:bookmarkStart w:id="1474" w:name="_Toc124774138"/>
      <w:bookmarkStart w:id="1475" w:name="_Toc124841400"/>
      <w:bookmarkStart w:id="1476" w:name="_Toc124846563"/>
      <w:bookmarkStart w:id="1477" w:name="_Toc124846830"/>
      <w:bookmarkStart w:id="1478" w:name="_Toc137118236"/>
      <w:bookmarkEnd w:id="1426"/>
      <w:r>
        <w:t xml:space="preserve">Removal and Replacement of an </w:t>
      </w:r>
      <w:r w:rsidR="00751794">
        <w:t>Advisor</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p>
    <w:p w14:paraId="5ED65A6A" w14:textId="2FC8232F" w:rsidR="00974065" w:rsidRDefault="00974065" w:rsidP="00974065">
      <w:pPr>
        <w:pStyle w:val="TextHeading2"/>
      </w:pPr>
      <w:r>
        <w:t>Grantor</w:t>
      </w:r>
      <w:r w:rsidR="0048152C">
        <w:t xml:space="preserve"> </w:t>
      </w:r>
      <w:r>
        <w:t xml:space="preserve">may remove an </w:t>
      </w:r>
      <w:r w:rsidR="00751794">
        <w:t>Advisor</w:t>
      </w:r>
      <w:r>
        <w:t xml:space="preserve"> with or without cause; provided a successor is appointed.  If </w:t>
      </w:r>
      <w:r w:rsidR="0048152C">
        <w:t xml:space="preserve">the Grantor is </w:t>
      </w:r>
      <w:r>
        <w:t>incapacitated, deceased</w:t>
      </w:r>
      <w:r w:rsidR="00547778">
        <w:t>,</w:t>
      </w:r>
      <w:r>
        <w:t xml:space="preserve"> or unable or unwilling to act, the Trustee or a Trust Protector may remove an </w:t>
      </w:r>
      <w:r w:rsidR="00751794">
        <w:t>Advisor</w:t>
      </w:r>
      <w:r>
        <w:t xml:space="preserve"> with or without cause; provided a successor is appointed.</w:t>
      </w:r>
    </w:p>
    <w:p w14:paraId="7D19D79F" w14:textId="3F0036D3" w:rsidR="00DC6CB6" w:rsidRDefault="00DC6CB6" w:rsidP="00900F19">
      <w:pPr>
        <w:pStyle w:val="Heading2"/>
      </w:pPr>
      <w:bookmarkStart w:id="1479" w:name="_Toc487886846"/>
      <w:bookmarkStart w:id="1480" w:name="_Toc13579304"/>
      <w:bookmarkStart w:id="1481" w:name="_Toc13581691"/>
      <w:bookmarkStart w:id="1482" w:name="_Toc13581789"/>
      <w:bookmarkStart w:id="1483" w:name="_Toc13582440"/>
      <w:bookmarkStart w:id="1484" w:name="_Toc13583239"/>
      <w:bookmarkStart w:id="1485" w:name="_Toc13665989"/>
      <w:bookmarkStart w:id="1486" w:name="_Toc13739431"/>
      <w:bookmarkStart w:id="1487" w:name="_Toc24466536"/>
      <w:bookmarkStart w:id="1488" w:name="_Toc24468717"/>
      <w:bookmarkStart w:id="1489" w:name="_Toc24470156"/>
      <w:bookmarkStart w:id="1490" w:name="_Toc37053337"/>
      <w:bookmarkStart w:id="1491" w:name="_Toc38117530"/>
      <w:bookmarkStart w:id="1492" w:name="_Toc38359370"/>
      <w:bookmarkStart w:id="1493" w:name="_Toc38360370"/>
      <w:bookmarkStart w:id="1494" w:name="_Toc46999319"/>
      <w:bookmarkStart w:id="1495" w:name="_Toc47001081"/>
      <w:bookmarkStart w:id="1496" w:name="_Toc56766878"/>
      <w:bookmarkStart w:id="1497" w:name="_Toc57030831"/>
      <w:bookmarkStart w:id="1498" w:name="_Toc57030947"/>
      <w:bookmarkStart w:id="1499" w:name="_Toc57031604"/>
      <w:bookmarkStart w:id="1500" w:name="_Toc63505035"/>
      <w:bookmarkStart w:id="1501" w:name="_Toc63505164"/>
      <w:bookmarkStart w:id="1502" w:name="_Toc63513075"/>
      <w:bookmarkStart w:id="1503" w:name="_Toc63514663"/>
      <w:bookmarkStart w:id="1504" w:name="_Toc63514847"/>
      <w:bookmarkStart w:id="1505" w:name="_Toc63516233"/>
      <w:bookmarkStart w:id="1506" w:name="_Toc63516363"/>
      <w:bookmarkStart w:id="1507" w:name="_Toc63516488"/>
      <w:bookmarkStart w:id="1508" w:name="_Toc86407248"/>
      <w:bookmarkStart w:id="1509" w:name="_Toc86407624"/>
      <w:bookmarkStart w:id="1510" w:name="_Toc113001403"/>
      <w:bookmarkStart w:id="1511" w:name="_Toc113001531"/>
      <w:bookmarkStart w:id="1512" w:name="_Toc115339493"/>
      <w:bookmarkStart w:id="1513" w:name="_Toc115763750"/>
      <w:bookmarkStart w:id="1514" w:name="_Toc115765563"/>
      <w:bookmarkStart w:id="1515" w:name="_Toc115765691"/>
      <w:bookmarkStart w:id="1516" w:name="_Toc115769830"/>
      <w:bookmarkStart w:id="1517" w:name="_Toc119050088"/>
      <w:bookmarkStart w:id="1518" w:name="_Toc119056132"/>
      <w:bookmarkStart w:id="1519" w:name="_Toc119070188"/>
      <w:bookmarkStart w:id="1520" w:name="_Toc119467918"/>
      <w:bookmarkStart w:id="1521" w:name="_Toc119664409"/>
      <w:bookmarkStart w:id="1522" w:name="_Toc119664808"/>
      <w:bookmarkStart w:id="1523" w:name="_Toc119927803"/>
      <w:bookmarkStart w:id="1524" w:name="_Toc124522603"/>
      <w:bookmarkStart w:id="1525" w:name="_Toc124772876"/>
      <w:bookmarkStart w:id="1526" w:name="_Toc124774139"/>
      <w:bookmarkStart w:id="1527" w:name="_Toc124841401"/>
      <w:bookmarkStart w:id="1528" w:name="_Toc124846564"/>
      <w:bookmarkStart w:id="1529" w:name="_Toc124846831"/>
      <w:bookmarkStart w:id="1530" w:name="_Toc137118237"/>
      <w:r>
        <w:t>Notice of Resignation, Removal, and Appointment</w:t>
      </w:r>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p>
    <w:p w14:paraId="5EDDAB6E" w14:textId="072B9E3D" w:rsidR="00C97D9D" w:rsidRDefault="00C97D9D" w:rsidP="005A3064">
      <w:pPr>
        <w:pStyle w:val="TextHeading2"/>
        <w:spacing w:after="0"/>
      </w:pPr>
      <w:r>
        <w:t xml:space="preserve">An </w:t>
      </w:r>
      <w:r w:rsidR="00751794">
        <w:t>Advisor</w:t>
      </w:r>
      <w:r>
        <w:t xml:space="preserve"> may resign by giving 30 days’ advance notice to </w:t>
      </w:r>
      <w:r w:rsidR="00744BAD">
        <w:t xml:space="preserve">the </w:t>
      </w:r>
      <w:r>
        <w:t xml:space="preserve">Grantor and the Trustee.  </w:t>
      </w:r>
      <w:r w:rsidR="00744BAD">
        <w:t xml:space="preserve">The </w:t>
      </w:r>
      <w:r>
        <w:t>Grantor</w:t>
      </w:r>
      <w:r w:rsidR="00744BAD">
        <w:t xml:space="preserve"> </w:t>
      </w:r>
      <w:r>
        <w:t xml:space="preserve">may then appoint a successor to serve immediately upon appointment or as specified in </w:t>
      </w:r>
      <w:r w:rsidR="00A86E28">
        <w:t xml:space="preserve">the </w:t>
      </w:r>
      <w:r>
        <w:t>writing making the appointment</w:t>
      </w:r>
      <w:r w:rsidR="005A3064">
        <w:t xml:space="preserve">.  If </w:t>
      </w:r>
      <w:r w:rsidR="00744BAD">
        <w:t xml:space="preserve">the </w:t>
      </w:r>
      <w:r w:rsidR="005A3064">
        <w:t>Grantor is able or willing to appoint a successor, the Trustee may appoint a successor.</w:t>
      </w:r>
    </w:p>
    <w:p w14:paraId="6E291BA0" w14:textId="5527619F" w:rsidR="00DC6CB6" w:rsidRDefault="00DC6CB6" w:rsidP="00A64722">
      <w:pPr>
        <w:pStyle w:val="Heading2"/>
      </w:pPr>
      <w:bookmarkStart w:id="1531" w:name="_Ref236815352"/>
      <w:bookmarkStart w:id="1532" w:name="_Toc487886847"/>
      <w:bookmarkStart w:id="1533" w:name="_Toc13579305"/>
      <w:bookmarkStart w:id="1534" w:name="_Toc13581692"/>
      <w:bookmarkStart w:id="1535" w:name="_Toc13581790"/>
      <w:bookmarkStart w:id="1536" w:name="_Toc13582441"/>
      <w:bookmarkStart w:id="1537" w:name="_Toc13583240"/>
      <w:bookmarkStart w:id="1538" w:name="_Toc13665990"/>
      <w:bookmarkStart w:id="1539" w:name="_Toc13739432"/>
      <w:bookmarkStart w:id="1540" w:name="_Toc24466537"/>
      <w:bookmarkStart w:id="1541" w:name="_Toc24468718"/>
      <w:bookmarkStart w:id="1542" w:name="_Toc24470157"/>
      <w:bookmarkStart w:id="1543" w:name="_Toc37053338"/>
      <w:bookmarkStart w:id="1544" w:name="_Toc38117531"/>
      <w:bookmarkStart w:id="1545" w:name="_Toc38359371"/>
      <w:bookmarkStart w:id="1546" w:name="_Toc38360371"/>
      <w:bookmarkStart w:id="1547" w:name="_Toc46999320"/>
      <w:bookmarkStart w:id="1548" w:name="_Toc47001082"/>
      <w:bookmarkStart w:id="1549" w:name="_Toc56766879"/>
      <w:bookmarkStart w:id="1550" w:name="_Toc57030832"/>
      <w:bookmarkStart w:id="1551" w:name="_Toc57030948"/>
      <w:bookmarkStart w:id="1552" w:name="_Toc57031605"/>
      <w:bookmarkStart w:id="1553" w:name="_Toc63505036"/>
      <w:bookmarkStart w:id="1554" w:name="_Toc63505165"/>
      <w:bookmarkStart w:id="1555" w:name="_Toc63513076"/>
      <w:bookmarkStart w:id="1556" w:name="_Toc63514664"/>
      <w:bookmarkStart w:id="1557" w:name="_Toc63514848"/>
      <w:bookmarkStart w:id="1558" w:name="_Toc63516234"/>
      <w:bookmarkStart w:id="1559" w:name="_Toc63516364"/>
      <w:bookmarkStart w:id="1560" w:name="_Toc63516489"/>
      <w:bookmarkStart w:id="1561" w:name="_Toc86407249"/>
      <w:bookmarkStart w:id="1562" w:name="_Toc86407625"/>
      <w:bookmarkStart w:id="1563" w:name="_Toc113001404"/>
      <w:bookmarkStart w:id="1564" w:name="_Toc113001532"/>
      <w:bookmarkStart w:id="1565" w:name="_Toc115339494"/>
      <w:bookmarkStart w:id="1566" w:name="_Toc115763751"/>
      <w:bookmarkStart w:id="1567" w:name="_Toc115765564"/>
      <w:bookmarkStart w:id="1568" w:name="_Toc115765692"/>
      <w:bookmarkStart w:id="1569" w:name="_Toc115769831"/>
      <w:bookmarkStart w:id="1570" w:name="_Toc119050089"/>
      <w:bookmarkStart w:id="1571" w:name="_Toc119056133"/>
      <w:bookmarkStart w:id="1572" w:name="_Toc119070189"/>
      <w:bookmarkStart w:id="1573" w:name="_Toc119467919"/>
      <w:bookmarkStart w:id="1574" w:name="_Toc119664410"/>
      <w:bookmarkStart w:id="1575" w:name="_Toc119664809"/>
      <w:bookmarkStart w:id="1576" w:name="_Toc119927804"/>
      <w:bookmarkStart w:id="1577" w:name="_Toc124522604"/>
      <w:bookmarkStart w:id="1578" w:name="_Toc124772877"/>
      <w:bookmarkStart w:id="1579" w:name="_Toc124774140"/>
      <w:bookmarkStart w:id="1580" w:name="_Toc124841402"/>
      <w:bookmarkStart w:id="1581" w:name="_Toc124846565"/>
      <w:bookmarkStart w:id="1582" w:name="_Toc124846832"/>
      <w:bookmarkStart w:id="1583" w:name="_Toc137118238"/>
      <w:r>
        <w:t xml:space="preserve">Default Appointment of </w:t>
      </w:r>
      <w:r w:rsidR="00751794">
        <w:t>Advisor</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p>
    <w:p w14:paraId="21D06881" w14:textId="2D991E32" w:rsidR="003E3C24" w:rsidRDefault="003E3C24" w:rsidP="00A64722">
      <w:pPr>
        <w:pStyle w:val="TextHeading2"/>
        <w:spacing w:before="0"/>
      </w:pPr>
      <w:r>
        <w:t xml:space="preserve">If there is a vacancy in the position of an </w:t>
      </w:r>
      <w:r w:rsidR="00751794">
        <w:t>Advisor</w:t>
      </w:r>
      <w:r>
        <w:t xml:space="preserve">, the Trustee may appoint an </w:t>
      </w:r>
      <w:r w:rsidR="00751794">
        <w:t>Advisor</w:t>
      </w:r>
      <w:r>
        <w:t xml:space="preserve"> in writing to serve according to the terms and conditions established in the writing.</w:t>
      </w:r>
    </w:p>
    <w:p w14:paraId="0412483F" w14:textId="3A5F18A1" w:rsidR="002049C2" w:rsidRDefault="002049C2" w:rsidP="002049C2">
      <w:pPr>
        <w:pStyle w:val="TextHeading2"/>
      </w:pPr>
      <w:r>
        <w:lastRenderedPageBreak/>
        <w:t xml:space="preserve">If the Trustee does not appoint an </w:t>
      </w:r>
      <w:r w:rsidR="00751794">
        <w:t>Advisor</w:t>
      </w:r>
      <w:r>
        <w:t xml:space="preserve"> and if the Trustee has received actual written notice of the vacancy of an </w:t>
      </w:r>
      <w:r w:rsidR="00751794">
        <w:t>Advisor</w:t>
      </w:r>
      <w:r>
        <w:t xml:space="preserve">, the Trustee shall have powers and authority otherwise granted to the </w:t>
      </w:r>
      <w:r w:rsidR="00751794">
        <w:t>Advisor</w:t>
      </w:r>
      <w:r>
        <w:t xml:space="preserve"> under this instrument.</w:t>
      </w:r>
    </w:p>
    <w:p w14:paraId="231BD9CC" w14:textId="67B53EC9" w:rsidR="00DC6CB6" w:rsidRDefault="00DC6CB6" w:rsidP="00900F19">
      <w:pPr>
        <w:pStyle w:val="Heading2"/>
      </w:pPr>
      <w:bookmarkStart w:id="1584" w:name="_Toc487886848"/>
      <w:bookmarkStart w:id="1585" w:name="_Toc13579306"/>
      <w:bookmarkStart w:id="1586" w:name="_Toc13581693"/>
      <w:bookmarkStart w:id="1587" w:name="_Toc13581791"/>
      <w:bookmarkStart w:id="1588" w:name="_Toc13582442"/>
      <w:bookmarkStart w:id="1589" w:name="_Toc13583241"/>
      <w:bookmarkStart w:id="1590" w:name="_Toc13665991"/>
      <w:bookmarkStart w:id="1591" w:name="_Toc13739433"/>
      <w:bookmarkStart w:id="1592" w:name="_Toc24466538"/>
      <w:bookmarkStart w:id="1593" w:name="_Toc24468719"/>
      <w:bookmarkStart w:id="1594" w:name="_Toc24470158"/>
      <w:bookmarkStart w:id="1595" w:name="_Toc37053339"/>
      <w:bookmarkStart w:id="1596" w:name="_Toc38117532"/>
      <w:bookmarkStart w:id="1597" w:name="_Toc38359372"/>
      <w:bookmarkStart w:id="1598" w:name="_Toc38360372"/>
      <w:bookmarkStart w:id="1599" w:name="_Toc46999321"/>
      <w:bookmarkStart w:id="1600" w:name="_Toc47001083"/>
      <w:bookmarkStart w:id="1601" w:name="_Toc56766880"/>
      <w:bookmarkStart w:id="1602" w:name="_Toc57030833"/>
      <w:bookmarkStart w:id="1603" w:name="_Toc57030949"/>
      <w:bookmarkStart w:id="1604" w:name="_Toc57031606"/>
      <w:bookmarkStart w:id="1605" w:name="_Toc63505037"/>
      <w:bookmarkStart w:id="1606" w:name="_Toc63505166"/>
      <w:bookmarkStart w:id="1607" w:name="_Toc63513077"/>
      <w:bookmarkStart w:id="1608" w:name="_Toc63514665"/>
      <w:bookmarkStart w:id="1609" w:name="_Toc63514849"/>
      <w:bookmarkStart w:id="1610" w:name="_Toc63516235"/>
      <w:bookmarkStart w:id="1611" w:name="_Toc63516365"/>
      <w:bookmarkStart w:id="1612" w:name="_Toc63516490"/>
      <w:bookmarkStart w:id="1613" w:name="_Toc86407250"/>
      <w:bookmarkStart w:id="1614" w:name="_Toc86407626"/>
      <w:bookmarkStart w:id="1615" w:name="_Toc113001405"/>
      <w:bookmarkStart w:id="1616" w:name="_Toc113001533"/>
      <w:bookmarkStart w:id="1617" w:name="_Toc115339495"/>
      <w:bookmarkStart w:id="1618" w:name="_Toc115763752"/>
      <w:bookmarkStart w:id="1619" w:name="_Toc115765565"/>
      <w:bookmarkStart w:id="1620" w:name="_Toc115765693"/>
      <w:bookmarkStart w:id="1621" w:name="_Toc115769832"/>
      <w:bookmarkStart w:id="1622" w:name="_Toc119050090"/>
      <w:bookmarkStart w:id="1623" w:name="_Toc119056134"/>
      <w:bookmarkStart w:id="1624" w:name="_Toc119070190"/>
      <w:bookmarkStart w:id="1625" w:name="_Toc119467920"/>
      <w:bookmarkStart w:id="1626" w:name="_Toc119664411"/>
      <w:bookmarkStart w:id="1627" w:name="_Toc119664810"/>
      <w:bookmarkStart w:id="1628" w:name="_Toc119927805"/>
      <w:bookmarkStart w:id="1629" w:name="_Toc124522605"/>
      <w:bookmarkStart w:id="1630" w:name="_Toc124772878"/>
      <w:bookmarkStart w:id="1631" w:name="_Toc124774141"/>
      <w:bookmarkStart w:id="1632" w:name="_Toc124841403"/>
      <w:bookmarkStart w:id="1633" w:name="_Toc124846566"/>
      <w:bookmarkStart w:id="1634" w:name="_Toc124846833"/>
      <w:bookmarkStart w:id="1635" w:name="_Toc137118239"/>
      <w:r>
        <w:t xml:space="preserve">Notice of </w:t>
      </w:r>
      <w:r w:rsidR="00751794">
        <w:t>Advisor</w:t>
      </w:r>
      <w:r w:rsidR="00900F19">
        <w:t>’</w:t>
      </w:r>
      <w:r>
        <w:t>s Instructions</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p>
    <w:p w14:paraId="14B4FF15" w14:textId="5DB555A7" w:rsidR="005133EC" w:rsidRDefault="005133EC" w:rsidP="005133EC">
      <w:pPr>
        <w:pStyle w:val="TextHeading2"/>
      </w:pPr>
      <w:r>
        <w:t xml:space="preserve">An </w:t>
      </w:r>
      <w:r w:rsidR="00751794">
        <w:t>Advisor</w:t>
      </w:r>
      <w:r>
        <w:t xml:space="preserve"> is to provide information or directions to the Trustee in writing, by facsimile, by electronic mail or by telephone, or in any other form that the Trustee requests.  </w:t>
      </w:r>
    </w:p>
    <w:p w14:paraId="6DD83667" w14:textId="7A39F0BC" w:rsidR="00DC6CB6" w:rsidRDefault="00751794" w:rsidP="00900F19">
      <w:pPr>
        <w:pStyle w:val="Heading2"/>
      </w:pPr>
      <w:bookmarkStart w:id="1636" w:name="_Toc487886849"/>
      <w:bookmarkStart w:id="1637" w:name="_Toc13579307"/>
      <w:bookmarkStart w:id="1638" w:name="_Toc13581694"/>
      <w:bookmarkStart w:id="1639" w:name="_Toc13581792"/>
      <w:bookmarkStart w:id="1640" w:name="_Toc13582443"/>
      <w:bookmarkStart w:id="1641" w:name="_Toc13583242"/>
      <w:bookmarkStart w:id="1642" w:name="_Toc13665992"/>
      <w:bookmarkStart w:id="1643" w:name="_Toc13739434"/>
      <w:bookmarkStart w:id="1644" w:name="_Toc24466539"/>
      <w:bookmarkStart w:id="1645" w:name="_Toc24468720"/>
      <w:bookmarkStart w:id="1646" w:name="_Toc24470159"/>
      <w:bookmarkStart w:id="1647" w:name="_Toc37053340"/>
      <w:bookmarkStart w:id="1648" w:name="_Toc38117533"/>
      <w:bookmarkStart w:id="1649" w:name="_Toc38359373"/>
      <w:bookmarkStart w:id="1650" w:name="_Toc38360373"/>
      <w:bookmarkStart w:id="1651" w:name="_Toc46999322"/>
      <w:bookmarkStart w:id="1652" w:name="_Toc47001084"/>
      <w:bookmarkStart w:id="1653" w:name="_Toc56766881"/>
      <w:bookmarkStart w:id="1654" w:name="_Toc57030834"/>
      <w:bookmarkStart w:id="1655" w:name="_Toc57030950"/>
      <w:bookmarkStart w:id="1656" w:name="_Toc57031607"/>
      <w:bookmarkStart w:id="1657" w:name="_Toc63505038"/>
      <w:bookmarkStart w:id="1658" w:name="_Toc63505167"/>
      <w:bookmarkStart w:id="1659" w:name="_Toc63513078"/>
      <w:bookmarkStart w:id="1660" w:name="_Toc63514666"/>
      <w:bookmarkStart w:id="1661" w:name="_Toc63514850"/>
      <w:bookmarkStart w:id="1662" w:name="_Toc63516236"/>
      <w:bookmarkStart w:id="1663" w:name="_Toc63516366"/>
      <w:bookmarkStart w:id="1664" w:name="_Toc63516491"/>
      <w:bookmarkStart w:id="1665" w:name="_Toc86407251"/>
      <w:bookmarkStart w:id="1666" w:name="_Toc86407627"/>
      <w:bookmarkStart w:id="1667" w:name="_Toc113001406"/>
      <w:bookmarkStart w:id="1668" w:name="_Toc113001534"/>
      <w:bookmarkStart w:id="1669" w:name="_Toc115339496"/>
      <w:bookmarkStart w:id="1670" w:name="_Toc115763753"/>
      <w:bookmarkStart w:id="1671" w:name="_Toc115765566"/>
      <w:bookmarkStart w:id="1672" w:name="_Toc115765694"/>
      <w:bookmarkStart w:id="1673" w:name="_Toc115769833"/>
      <w:bookmarkStart w:id="1674" w:name="_Toc119050091"/>
      <w:bookmarkStart w:id="1675" w:name="_Toc119056135"/>
      <w:bookmarkStart w:id="1676" w:name="_Toc119070191"/>
      <w:bookmarkStart w:id="1677" w:name="_Toc119467921"/>
      <w:bookmarkStart w:id="1678" w:name="_Toc119664412"/>
      <w:bookmarkStart w:id="1679" w:name="_Toc119664811"/>
      <w:bookmarkStart w:id="1680" w:name="_Toc119927806"/>
      <w:bookmarkStart w:id="1681" w:name="_Toc124522606"/>
      <w:bookmarkStart w:id="1682" w:name="_Toc124772879"/>
      <w:bookmarkStart w:id="1683" w:name="_Toc124774142"/>
      <w:bookmarkStart w:id="1684" w:name="_Toc124841404"/>
      <w:bookmarkStart w:id="1685" w:name="_Toc124846567"/>
      <w:bookmarkStart w:id="1686" w:name="_Toc124846834"/>
      <w:bookmarkStart w:id="1687" w:name="_Toc137118240"/>
      <w:r>
        <w:t>Advisor</w:t>
      </w:r>
      <w:r w:rsidR="00DC6CB6">
        <w:t xml:space="preserve"> Compensation</w:t>
      </w:r>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p>
    <w:p w14:paraId="6A0D4482" w14:textId="77777777" w:rsidR="00BC0367" w:rsidRDefault="00BC0367" w:rsidP="00BC0367">
      <w:pPr>
        <w:pStyle w:val="TextHeading2"/>
        <w:spacing w:after="0"/>
      </w:pPr>
      <w:r>
        <w:t>An Advisor is entitled to fair and reasonable compensation for services rendered and may be compensated according to the Advisor’s standard rates in effect for accounts of similar size and character or as otherwise agreed in writing.  An Advisor may charge additional fees for services it provides that are beyond the ordinary scope of its duties.  The Trustee shall pay any compensation due to an Advisor from trust property.</w:t>
      </w:r>
    </w:p>
    <w:p w14:paraId="28FACAE6" w14:textId="2B572FA4" w:rsidR="00DB5105" w:rsidRDefault="00DB5105" w:rsidP="00DB5105">
      <w:pPr>
        <w:pStyle w:val="Heading1"/>
        <w:spacing w:before="360" w:after="240"/>
      </w:pPr>
      <w:r>
        <w:br/>
      </w:r>
      <w:bookmarkStart w:id="1688" w:name="_Toc484590364"/>
      <w:bookmarkStart w:id="1689" w:name="_Toc484591191"/>
      <w:bookmarkStart w:id="1690" w:name="_Toc487713670"/>
      <w:bookmarkStart w:id="1691" w:name="_Toc519604320"/>
      <w:bookmarkStart w:id="1692" w:name="_Toc519605068"/>
      <w:bookmarkStart w:id="1693" w:name="_Toc519777557"/>
      <w:bookmarkStart w:id="1694" w:name="_Toc519848295"/>
      <w:bookmarkStart w:id="1695" w:name="_Toc519848477"/>
      <w:bookmarkStart w:id="1696" w:name="_Toc521326246"/>
      <w:bookmarkStart w:id="1697" w:name="_Toc529869794"/>
      <w:bookmarkStart w:id="1698" w:name="_Toc13583343"/>
      <w:bookmarkStart w:id="1699" w:name="_Toc13665993"/>
      <w:bookmarkStart w:id="1700" w:name="_Toc13739435"/>
      <w:bookmarkStart w:id="1701" w:name="_Toc24466540"/>
      <w:bookmarkStart w:id="1702" w:name="_Toc24468721"/>
      <w:bookmarkStart w:id="1703" w:name="_Toc24470160"/>
      <w:bookmarkStart w:id="1704" w:name="_Toc37053341"/>
      <w:bookmarkStart w:id="1705" w:name="_Toc38117534"/>
      <w:bookmarkStart w:id="1706" w:name="_Toc38359374"/>
      <w:bookmarkStart w:id="1707" w:name="_Toc38360374"/>
      <w:bookmarkStart w:id="1708" w:name="_Toc46999323"/>
      <w:bookmarkStart w:id="1709" w:name="_Toc47001085"/>
      <w:bookmarkStart w:id="1710" w:name="_Toc56766882"/>
      <w:bookmarkStart w:id="1711" w:name="_Toc57030835"/>
      <w:bookmarkStart w:id="1712" w:name="_Toc57030951"/>
      <w:bookmarkStart w:id="1713" w:name="_Toc57031608"/>
      <w:bookmarkStart w:id="1714" w:name="_Toc63505039"/>
      <w:bookmarkStart w:id="1715" w:name="_Toc63505168"/>
      <w:bookmarkStart w:id="1716" w:name="_Toc63513079"/>
      <w:bookmarkStart w:id="1717" w:name="_Toc63514667"/>
      <w:bookmarkStart w:id="1718" w:name="_Toc63514851"/>
      <w:bookmarkStart w:id="1719" w:name="_Toc63516237"/>
      <w:bookmarkStart w:id="1720" w:name="_Toc63516367"/>
      <w:bookmarkStart w:id="1721" w:name="_Toc63516492"/>
      <w:bookmarkStart w:id="1722" w:name="_Toc86407252"/>
      <w:bookmarkStart w:id="1723" w:name="_Toc86407628"/>
      <w:bookmarkStart w:id="1724" w:name="_Toc113001407"/>
      <w:bookmarkStart w:id="1725" w:name="_Toc113001535"/>
      <w:bookmarkStart w:id="1726" w:name="_Toc115339497"/>
      <w:bookmarkStart w:id="1727" w:name="_Toc115763754"/>
      <w:bookmarkStart w:id="1728" w:name="_Toc115765567"/>
      <w:bookmarkStart w:id="1729" w:name="_Toc115765695"/>
      <w:bookmarkStart w:id="1730" w:name="_Toc115769834"/>
      <w:bookmarkStart w:id="1731" w:name="_Toc119050092"/>
      <w:bookmarkStart w:id="1732" w:name="_Toc119056136"/>
      <w:bookmarkStart w:id="1733" w:name="_Toc119070192"/>
      <w:bookmarkStart w:id="1734" w:name="_Toc119467922"/>
      <w:bookmarkStart w:id="1735" w:name="_Toc119664413"/>
      <w:bookmarkStart w:id="1736" w:name="_Toc119664812"/>
      <w:bookmarkStart w:id="1737" w:name="_Toc119927807"/>
      <w:bookmarkStart w:id="1738" w:name="_Toc124522607"/>
      <w:bookmarkStart w:id="1739" w:name="_Toc124772880"/>
      <w:bookmarkStart w:id="1740" w:name="_Toc124774143"/>
      <w:bookmarkStart w:id="1741" w:name="_Toc124841405"/>
      <w:bookmarkStart w:id="1742" w:name="_Toc124846568"/>
      <w:bookmarkStart w:id="1743" w:name="_Toc124846835"/>
      <w:bookmarkStart w:id="1744" w:name="_Toc137118241"/>
      <w:r>
        <w:t>Trust Protector Provisions</w:t>
      </w:r>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p>
    <w:p w14:paraId="38469E0A" w14:textId="7AC1EC5C" w:rsidR="00DB5105" w:rsidRDefault="00DB5105" w:rsidP="00DB5105">
      <w:pPr>
        <w:pStyle w:val="Heading2"/>
      </w:pPr>
      <w:bookmarkStart w:id="1745" w:name="_Toc516995784"/>
      <w:bookmarkStart w:id="1746" w:name="_Ref260742383"/>
      <w:bookmarkStart w:id="1747" w:name="_Toc484590365"/>
      <w:bookmarkStart w:id="1748" w:name="_Toc484591192"/>
      <w:bookmarkStart w:id="1749" w:name="_Toc487713671"/>
      <w:bookmarkStart w:id="1750" w:name="_Toc519604321"/>
      <w:bookmarkStart w:id="1751" w:name="_Toc519605069"/>
      <w:bookmarkStart w:id="1752" w:name="_Toc519777558"/>
      <w:bookmarkStart w:id="1753" w:name="_Toc519848296"/>
      <w:bookmarkStart w:id="1754" w:name="_Toc519848478"/>
      <w:bookmarkStart w:id="1755" w:name="_Toc521326247"/>
      <w:bookmarkStart w:id="1756" w:name="_Toc529869795"/>
      <w:bookmarkStart w:id="1757" w:name="_Toc13583344"/>
      <w:bookmarkStart w:id="1758" w:name="_Toc13665994"/>
      <w:bookmarkStart w:id="1759" w:name="_Toc13739436"/>
      <w:bookmarkStart w:id="1760" w:name="_Toc24466541"/>
      <w:bookmarkStart w:id="1761" w:name="_Toc24468722"/>
      <w:bookmarkStart w:id="1762" w:name="_Toc24470161"/>
      <w:bookmarkStart w:id="1763" w:name="_Toc37053342"/>
      <w:bookmarkStart w:id="1764" w:name="_Toc38117535"/>
      <w:bookmarkStart w:id="1765" w:name="_Toc38359375"/>
      <w:bookmarkStart w:id="1766" w:name="_Toc38360375"/>
      <w:bookmarkStart w:id="1767" w:name="_Toc46999324"/>
      <w:bookmarkStart w:id="1768" w:name="_Toc47001086"/>
      <w:bookmarkStart w:id="1769" w:name="_Toc56766883"/>
      <w:bookmarkStart w:id="1770" w:name="_Toc57030836"/>
      <w:bookmarkStart w:id="1771" w:name="_Toc57030952"/>
      <w:bookmarkStart w:id="1772" w:name="_Toc57031609"/>
      <w:bookmarkStart w:id="1773" w:name="_Toc63505040"/>
      <w:bookmarkStart w:id="1774" w:name="_Toc63505169"/>
      <w:bookmarkStart w:id="1775" w:name="_Toc63513080"/>
      <w:bookmarkStart w:id="1776" w:name="_Toc63514668"/>
      <w:bookmarkStart w:id="1777" w:name="_Toc63514852"/>
      <w:bookmarkStart w:id="1778" w:name="_Toc63516238"/>
      <w:bookmarkStart w:id="1779" w:name="_Toc63516368"/>
      <w:bookmarkStart w:id="1780" w:name="_Toc63516493"/>
      <w:bookmarkStart w:id="1781" w:name="_Toc86407253"/>
      <w:bookmarkStart w:id="1782" w:name="_Toc86407629"/>
      <w:bookmarkStart w:id="1783" w:name="_Toc113001408"/>
      <w:bookmarkStart w:id="1784" w:name="_Toc113001536"/>
      <w:bookmarkStart w:id="1785" w:name="_Toc115339498"/>
      <w:bookmarkStart w:id="1786" w:name="_Toc115763755"/>
      <w:bookmarkStart w:id="1787" w:name="_Toc115765568"/>
      <w:bookmarkStart w:id="1788" w:name="_Toc115765696"/>
      <w:bookmarkStart w:id="1789" w:name="_Toc115769835"/>
      <w:bookmarkStart w:id="1790" w:name="_Toc119050093"/>
      <w:bookmarkStart w:id="1791" w:name="_Toc119056137"/>
      <w:bookmarkStart w:id="1792" w:name="_Toc119070193"/>
      <w:bookmarkStart w:id="1793" w:name="_Toc119467923"/>
      <w:bookmarkStart w:id="1794" w:name="_Toc119664414"/>
      <w:bookmarkStart w:id="1795" w:name="_Toc119664813"/>
      <w:bookmarkStart w:id="1796" w:name="_Toc119927808"/>
      <w:bookmarkStart w:id="1797" w:name="_Toc124522608"/>
      <w:bookmarkStart w:id="1798" w:name="_Toc124772881"/>
      <w:bookmarkStart w:id="1799" w:name="_Toc124774144"/>
      <w:bookmarkStart w:id="1800" w:name="_Toc124841406"/>
      <w:bookmarkStart w:id="1801" w:name="_Toc124846569"/>
      <w:bookmarkStart w:id="1802" w:name="_Toc124846836"/>
      <w:bookmarkStart w:id="1803" w:name="_Toc137118242"/>
      <w:r>
        <w:t xml:space="preserve">Provisions for </w:t>
      </w:r>
      <w:bookmarkEnd w:id="1745"/>
      <w:r>
        <w:t>Trust Protector</w:t>
      </w:r>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p>
    <w:p w14:paraId="775B49E2" w14:textId="383D0486" w:rsidR="00422330" w:rsidRDefault="00422330" w:rsidP="00422330">
      <w:pPr>
        <w:pStyle w:val="TextHeading2"/>
      </w:pPr>
      <w:r>
        <w:t xml:space="preserve">The Trust Protector’s purpose is to direct the Trustee in matters concerning the trust and to assist in achieving those objectives expressed by the other provisions hereof.  Any Trust Protector must be a corporate fiduciary or an individual who is not </w:t>
      </w:r>
      <w:r w:rsidR="00BD70A6">
        <w:t>Related or Subordinate</w:t>
      </w:r>
      <w:r>
        <w:t xml:space="preserve"> to a</w:t>
      </w:r>
      <w:r w:rsidR="002515B7">
        <w:t>ny beneficiary</w:t>
      </w:r>
      <w:r w:rsidR="00F13FBA">
        <w:t xml:space="preserve"> </w:t>
      </w:r>
      <w:r>
        <w:t xml:space="preserve">and must not be an </w:t>
      </w:r>
      <w:r w:rsidR="00BD70A6">
        <w:t>Adverse Party</w:t>
      </w:r>
      <w:r>
        <w:t>.  No beneficiary or any person who has contributed to trust may serve as Trust Protector at any time under this instrument.</w:t>
      </w:r>
    </w:p>
    <w:p w14:paraId="042E511A" w14:textId="77777777" w:rsidR="00422330" w:rsidRDefault="00422330" w:rsidP="00422330">
      <w:pPr>
        <w:pStyle w:val="TextHeading2"/>
      </w:pPr>
      <w:r>
        <w:t>Notwithstanding any provision of this instrument that may seem to the contrary, descendants may not be appointed as a Trust Protector under any circumstances under this instrument.</w:t>
      </w:r>
    </w:p>
    <w:p w14:paraId="3A4AA2FE" w14:textId="60C8C00A" w:rsidR="00DB5105" w:rsidRDefault="00DB5105" w:rsidP="00DB5105">
      <w:pPr>
        <w:pStyle w:val="Heading2"/>
      </w:pPr>
      <w:bookmarkStart w:id="1804" w:name="_Ref212957742"/>
      <w:bookmarkStart w:id="1805" w:name="_Ref297126989"/>
      <w:bookmarkStart w:id="1806" w:name="_Toc484590366"/>
      <w:bookmarkStart w:id="1807" w:name="_Toc484591193"/>
      <w:bookmarkStart w:id="1808" w:name="_Toc487713672"/>
      <w:bookmarkStart w:id="1809" w:name="_Toc519604322"/>
      <w:bookmarkStart w:id="1810" w:name="_Toc519605070"/>
      <w:bookmarkStart w:id="1811" w:name="_Toc519777559"/>
      <w:bookmarkStart w:id="1812" w:name="_Toc519848297"/>
      <w:bookmarkStart w:id="1813" w:name="_Toc519848479"/>
      <w:bookmarkStart w:id="1814" w:name="_Toc521326248"/>
      <w:bookmarkStart w:id="1815" w:name="_Toc529869796"/>
      <w:bookmarkStart w:id="1816" w:name="_Toc13583345"/>
      <w:bookmarkStart w:id="1817" w:name="_Toc13665995"/>
      <w:bookmarkStart w:id="1818" w:name="_Toc13739437"/>
      <w:bookmarkStart w:id="1819" w:name="_Toc24466542"/>
      <w:bookmarkStart w:id="1820" w:name="_Toc24468723"/>
      <w:bookmarkStart w:id="1821" w:name="_Toc24470162"/>
      <w:bookmarkStart w:id="1822" w:name="_Toc37053343"/>
      <w:bookmarkStart w:id="1823" w:name="_Toc38117536"/>
      <w:bookmarkStart w:id="1824" w:name="_Toc38359376"/>
      <w:bookmarkStart w:id="1825" w:name="_Toc38360376"/>
      <w:bookmarkStart w:id="1826" w:name="_Toc46999325"/>
      <w:bookmarkStart w:id="1827" w:name="_Toc47001087"/>
      <w:bookmarkStart w:id="1828" w:name="_Toc56766884"/>
      <w:bookmarkStart w:id="1829" w:name="_Toc57030837"/>
      <w:bookmarkStart w:id="1830" w:name="_Toc57030953"/>
      <w:bookmarkStart w:id="1831" w:name="_Toc57031610"/>
      <w:bookmarkStart w:id="1832" w:name="_Toc63505041"/>
      <w:bookmarkStart w:id="1833" w:name="_Toc63505170"/>
      <w:bookmarkStart w:id="1834" w:name="_Toc63513081"/>
      <w:bookmarkStart w:id="1835" w:name="_Toc63514669"/>
      <w:bookmarkStart w:id="1836" w:name="_Toc63514853"/>
      <w:bookmarkStart w:id="1837" w:name="_Toc63516239"/>
      <w:bookmarkStart w:id="1838" w:name="_Toc63516369"/>
      <w:bookmarkStart w:id="1839" w:name="_Toc63516494"/>
      <w:bookmarkStart w:id="1840" w:name="_Toc86407254"/>
      <w:bookmarkStart w:id="1841" w:name="_Toc86407630"/>
      <w:bookmarkStart w:id="1842" w:name="_Toc113001409"/>
      <w:bookmarkStart w:id="1843" w:name="_Toc113001537"/>
      <w:bookmarkStart w:id="1844" w:name="_Toc115339499"/>
      <w:bookmarkStart w:id="1845" w:name="_Toc115763756"/>
      <w:bookmarkStart w:id="1846" w:name="_Toc115765569"/>
      <w:bookmarkStart w:id="1847" w:name="_Toc115765697"/>
      <w:bookmarkStart w:id="1848" w:name="_Toc115769836"/>
      <w:bookmarkStart w:id="1849" w:name="_Toc119050094"/>
      <w:bookmarkStart w:id="1850" w:name="_Toc119056138"/>
      <w:bookmarkStart w:id="1851" w:name="_Toc119070194"/>
      <w:bookmarkStart w:id="1852" w:name="_Toc119467924"/>
      <w:bookmarkStart w:id="1853" w:name="_Toc119664415"/>
      <w:bookmarkStart w:id="1854" w:name="_Toc119664814"/>
      <w:bookmarkStart w:id="1855" w:name="_Toc119927809"/>
      <w:bookmarkStart w:id="1856" w:name="_Toc124522609"/>
      <w:bookmarkStart w:id="1857" w:name="_Toc124772882"/>
      <w:bookmarkStart w:id="1858" w:name="_Toc124774145"/>
      <w:bookmarkStart w:id="1859" w:name="_Toc124841407"/>
      <w:bookmarkStart w:id="1860" w:name="_Toc124846570"/>
      <w:bookmarkStart w:id="1861" w:name="_Toc124846837"/>
      <w:bookmarkStart w:id="1862" w:name="_Toc137118243"/>
      <w:r>
        <w:t>Designation of Trust Protector</w:t>
      </w:r>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p>
    <w:p w14:paraId="20AAD290" w14:textId="36472AA1" w:rsidR="00064183" w:rsidRDefault="00064183" w:rsidP="00064183">
      <w:pPr>
        <w:pStyle w:val="TextHeading2"/>
      </w:pPr>
      <w:r>
        <w:t xml:space="preserve">The Income Beneficiaries of any trust created under this instrument by majority consent may appoint a corporate fiduciary or individual described in </w:t>
      </w:r>
      <w:r w:rsidR="00203B3B">
        <w:t xml:space="preserve">Section </w:t>
      </w:r>
      <w:r>
        <w:t>3.</w:t>
      </w:r>
      <w:r w:rsidR="00993D89">
        <w:t>06</w:t>
      </w:r>
      <w:r>
        <w:t xml:space="preserve"> or an attorney as Trust Protector at any time.  When this instrument requires a Trust Protector to act and none is then serving, if a majority of the trust’s Income Beneficiaries fails to make an appointment after 30 days, any Trustee or beneficiary may petition a court of competent jurisdiction to appoint a Trust Protector.</w:t>
      </w:r>
    </w:p>
    <w:p w14:paraId="545CAC0D" w14:textId="77777777" w:rsidR="00064183" w:rsidRDefault="00064183" w:rsidP="00064183">
      <w:pPr>
        <w:pStyle w:val="TextHeading2"/>
      </w:pPr>
      <w:r>
        <w:t>The court acting to appoint a Trust Protector shall acquire jurisdiction or authority over the trust only to the extent necessary to make the appointment and may not subject the trust to the continuing jurisdiction of the court.</w:t>
      </w:r>
    </w:p>
    <w:p w14:paraId="024146BB" w14:textId="1B9451C5" w:rsidR="00064183" w:rsidRDefault="00064183" w:rsidP="00064183">
      <w:pPr>
        <w:pStyle w:val="TextHeading2"/>
      </w:pPr>
      <w:r>
        <w:t xml:space="preserve">A minor or incapacitated beneficiary’s parent or Legal Representative may act on </w:t>
      </w:r>
      <w:r w:rsidR="00D97E4B">
        <w:t xml:space="preserve">that beneficiary’s </w:t>
      </w:r>
      <w:r>
        <w:t>behalf.</w:t>
      </w:r>
    </w:p>
    <w:p w14:paraId="1D432131" w14:textId="77777777" w:rsidR="00064183" w:rsidRDefault="00064183" w:rsidP="00064183">
      <w:pPr>
        <w:pStyle w:val="TextHeading2"/>
      </w:pPr>
      <w:r>
        <w:t>For each power and authority granted to a Trust Protector in this instrument, unless the capacity is otherwise specifically stated, the Trust Protector's authority is conferred in a fiduciary capacity.</w:t>
      </w:r>
    </w:p>
    <w:p w14:paraId="20B9A797" w14:textId="2368CFFB" w:rsidR="00DB5105" w:rsidRDefault="00DB5105" w:rsidP="00DB5105">
      <w:pPr>
        <w:pStyle w:val="Heading2"/>
      </w:pPr>
      <w:bookmarkStart w:id="1863" w:name="_Toc484590367"/>
      <w:bookmarkStart w:id="1864" w:name="_Toc484591194"/>
      <w:bookmarkStart w:id="1865" w:name="_Toc487713673"/>
      <w:bookmarkStart w:id="1866" w:name="_Toc519604323"/>
      <w:bookmarkStart w:id="1867" w:name="_Toc519605071"/>
      <w:bookmarkStart w:id="1868" w:name="_Toc519777560"/>
      <w:bookmarkStart w:id="1869" w:name="_Toc519848298"/>
      <w:bookmarkStart w:id="1870" w:name="_Toc519848480"/>
      <w:bookmarkStart w:id="1871" w:name="_Toc521326249"/>
      <w:bookmarkStart w:id="1872" w:name="_Toc529869797"/>
      <w:bookmarkStart w:id="1873" w:name="_Toc13583346"/>
      <w:bookmarkStart w:id="1874" w:name="_Toc13665996"/>
      <w:bookmarkStart w:id="1875" w:name="_Toc13739438"/>
      <w:bookmarkStart w:id="1876" w:name="_Toc24466543"/>
      <w:bookmarkStart w:id="1877" w:name="_Toc24468724"/>
      <w:bookmarkStart w:id="1878" w:name="_Toc24470163"/>
      <w:bookmarkStart w:id="1879" w:name="_Toc37053344"/>
      <w:bookmarkStart w:id="1880" w:name="_Toc38117537"/>
      <w:bookmarkStart w:id="1881" w:name="_Toc38359377"/>
      <w:bookmarkStart w:id="1882" w:name="_Toc38360377"/>
      <w:bookmarkStart w:id="1883" w:name="_Toc46999326"/>
      <w:bookmarkStart w:id="1884" w:name="_Toc47001088"/>
      <w:bookmarkStart w:id="1885" w:name="_Toc56766885"/>
      <w:bookmarkStart w:id="1886" w:name="_Toc57030838"/>
      <w:bookmarkStart w:id="1887" w:name="_Toc57030954"/>
      <w:bookmarkStart w:id="1888" w:name="_Toc57031611"/>
      <w:bookmarkStart w:id="1889" w:name="_Toc63505042"/>
      <w:bookmarkStart w:id="1890" w:name="_Toc63505171"/>
      <w:bookmarkStart w:id="1891" w:name="_Toc63513082"/>
      <w:bookmarkStart w:id="1892" w:name="_Toc63514670"/>
      <w:bookmarkStart w:id="1893" w:name="_Toc63514854"/>
      <w:bookmarkStart w:id="1894" w:name="_Toc63516240"/>
      <w:bookmarkStart w:id="1895" w:name="_Toc63516370"/>
      <w:bookmarkStart w:id="1896" w:name="_Toc63516495"/>
      <w:bookmarkStart w:id="1897" w:name="_Toc86407255"/>
      <w:bookmarkStart w:id="1898" w:name="_Toc86407631"/>
      <w:bookmarkStart w:id="1899" w:name="_Toc113001410"/>
      <w:bookmarkStart w:id="1900" w:name="_Toc113001538"/>
      <w:bookmarkStart w:id="1901" w:name="_Toc115339500"/>
      <w:bookmarkStart w:id="1902" w:name="_Toc115763757"/>
      <w:bookmarkStart w:id="1903" w:name="_Toc115765570"/>
      <w:bookmarkStart w:id="1904" w:name="_Toc115765698"/>
      <w:bookmarkStart w:id="1905" w:name="_Toc115769837"/>
      <w:bookmarkStart w:id="1906" w:name="_Toc119050095"/>
      <w:bookmarkStart w:id="1907" w:name="_Toc119056139"/>
      <w:bookmarkStart w:id="1908" w:name="_Toc119070195"/>
      <w:bookmarkStart w:id="1909" w:name="_Toc119467925"/>
      <w:bookmarkStart w:id="1910" w:name="_Toc119664416"/>
      <w:bookmarkStart w:id="1911" w:name="_Toc119664815"/>
      <w:bookmarkStart w:id="1912" w:name="_Toc119927810"/>
      <w:bookmarkStart w:id="1913" w:name="_Toc124522610"/>
      <w:bookmarkStart w:id="1914" w:name="_Toc124772883"/>
      <w:bookmarkStart w:id="1915" w:name="_Toc124774146"/>
      <w:bookmarkStart w:id="1916" w:name="_Toc124841408"/>
      <w:bookmarkStart w:id="1917" w:name="_Toc124846571"/>
      <w:bookmarkStart w:id="1918" w:name="_Toc124846838"/>
      <w:bookmarkStart w:id="1919" w:name="_Toc137118244"/>
      <w:r>
        <w:lastRenderedPageBreak/>
        <w:t>Removal of a Trust Protector</w:t>
      </w:r>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p>
    <w:p w14:paraId="2714B8B2" w14:textId="77777777" w:rsidR="00C11580" w:rsidRDefault="00C11580" w:rsidP="00C11580">
      <w:pPr>
        <w:pStyle w:val="TextHeading2"/>
      </w:pPr>
      <w:r>
        <w:t>Any Trust Protector may be removed for cause only as determined by a court of competent jurisdiction on the petition of any Trustee or beneficiary not acting under compulsion or any kind of duress.  The court removing a Trust Protector may appoint one or more successor Trust Protectors to immediately replace the removed Trust Protector.  The court acting to remove and replace a Trust Protector shall acquire jurisdiction or authority over the trust only to the extent necessary for the removal and replacement of the Trust Protector.</w:t>
      </w:r>
    </w:p>
    <w:p w14:paraId="11D4E1C7" w14:textId="35129043" w:rsidR="00DB5105" w:rsidRDefault="00DB5105" w:rsidP="00DB5105">
      <w:pPr>
        <w:pStyle w:val="Heading2"/>
      </w:pPr>
      <w:bookmarkStart w:id="1920" w:name="_Toc484590368"/>
      <w:bookmarkStart w:id="1921" w:name="_Toc484591195"/>
      <w:bookmarkStart w:id="1922" w:name="_Toc487713674"/>
      <w:bookmarkStart w:id="1923" w:name="_Toc519604324"/>
      <w:bookmarkStart w:id="1924" w:name="_Toc519605072"/>
      <w:bookmarkStart w:id="1925" w:name="_Toc519777561"/>
      <w:bookmarkStart w:id="1926" w:name="_Toc519848299"/>
      <w:bookmarkStart w:id="1927" w:name="_Toc519848481"/>
      <w:bookmarkStart w:id="1928" w:name="_Toc521326250"/>
      <w:bookmarkStart w:id="1929" w:name="_Toc529869798"/>
      <w:bookmarkStart w:id="1930" w:name="_Toc13583347"/>
      <w:bookmarkStart w:id="1931" w:name="_Toc13665997"/>
      <w:bookmarkStart w:id="1932" w:name="_Toc13739439"/>
      <w:bookmarkStart w:id="1933" w:name="_Toc24466544"/>
      <w:bookmarkStart w:id="1934" w:name="_Toc24468725"/>
      <w:bookmarkStart w:id="1935" w:name="_Toc24470164"/>
      <w:bookmarkStart w:id="1936" w:name="_Toc37053345"/>
      <w:bookmarkStart w:id="1937" w:name="_Toc38117538"/>
      <w:bookmarkStart w:id="1938" w:name="_Toc38359378"/>
      <w:bookmarkStart w:id="1939" w:name="_Toc38360378"/>
      <w:bookmarkStart w:id="1940" w:name="_Toc46999327"/>
      <w:bookmarkStart w:id="1941" w:name="_Toc47001089"/>
      <w:bookmarkStart w:id="1942" w:name="_Toc56766886"/>
      <w:bookmarkStart w:id="1943" w:name="_Toc57030839"/>
      <w:bookmarkStart w:id="1944" w:name="_Toc57030955"/>
      <w:bookmarkStart w:id="1945" w:name="_Toc57031612"/>
      <w:bookmarkStart w:id="1946" w:name="_Toc63505043"/>
      <w:bookmarkStart w:id="1947" w:name="_Toc63505172"/>
      <w:bookmarkStart w:id="1948" w:name="_Toc63513083"/>
      <w:bookmarkStart w:id="1949" w:name="_Toc63514671"/>
      <w:bookmarkStart w:id="1950" w:name="_Toc63514855"/>
      <w:bookmarkStart w:id="1951" w:name="_Toc63516241"/>
      <w:bookmarkStart w:id="1952" w:name="_Toc63516371"/>
      <w:bookmarkStart w:id="1953" w:name="_Toc63516496"/>
      <w:bookmarkStart w:id="1954" w:name="_Toc86407256"/>
      <w:bookmarkStart w:id="1955" w:name="_Toc86407632"/>
      <w:bookmarkStart w:id="1956" w:name="_Toc113001411"/>
      <w:bookmarkStart w:id="1957" w:name="_Toc113001539"/>
      <w:bookmarkStart w:id="1958" w:name="_Toc115339501"/>
      <w:bookmarkStart w:id="1959" w:name="_Toc115763758"/>
      <w:bookmarkStart w:id="1960" w:name="_Toc115765571"/>
      <w:bookmarkStart w:id="1961" w:name="_Toc115765699"/>
      <w:bookmarkStart w:id="1962" w:name="_Toc115769838"/>
      <w:bookmarkStart w:id="1963" w:name="_Toc119050096"/>
      <w:bookmarkStart w:id="1964" w:name="_Toc119056140"/>
      <w:bookmarkStart w:id="1965" w:name="_Toc119070196"/>
      <w:bookmarkStart w:id="1966" w:name="_Toc119467926"/>
      <w:bookmarkStart w:id="1967" w:name="_Toc119664417"/>
      <w:bookmarkStart w:id="1968" w:name="_Toc119664816"/>
      <w:bookmarkStart w:id="1969" w:name="_Toc119927811"/>
      <w:bookmarkStart w:id="1970" w:name="_Toc124522611"/>
      <w:bookmarkStart w:id="1971" w:name="_Toc124772884"/>
      <w:bookmarkStart w:id="1972" w:name="_Toc124774147"/>
      <w:bookmarkStart w:id="1973" w:name="_Toc124841409"/>
      <w:bookmarkStart w:id="1974" w:name="_Toc124846572"/>
      <w:bookmarkStart w:id="1975" w:name="_Toc124846839"/>
      <w:bookmarkStart w:id="1976" w:name="_Toc137118245"/>
      <w:r>
        <w:t>Resignation of a Trust Protector</w:t>
      </w:r>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p>
    <w:p w14:paraId="4226534A" w14:textId="56F045C6" w:rsidR="00014103" w:rsidRDefault="00014103" w:rsidP="00014103">
      <w:pPr>
        <w:pStyle w:val="TextHeading2"/>
      </w:pPr>
      <w:r>
        <w:t xml:space="preserve">A Trust Protector may resign by giving written notice to </w:t>
      </w:r>
      <w:r w:rsidR="0050677D">
        <w:t xml:space="preserve">the </w:t>
      </w:r>
      <w:r>
        <w:t xml:space="preserve">Grantor, </w:t>
      </w:r>
      <w:r w:rsidR="00097A6F">
        <w:t xml:space="preserve">the </w:t>
      </w:r>
      <w:r>
        <w:t>Income Beneficiaries of the trust and to the then-serving Trustee.</w:t>
      </w:r>
    </w:p>
    <w:p w14:paraId="535606B6" w14:textId="2A789157" w:rsidR="00014103" w:rsidRDefault="00014103" w:rsidP="00014103">
      <w:pPr>
        <w:pStyle w:val="TextHeading2"/>
      </w:pPr>
      <w:r>
        <w:t xml:space="preserve">Resignation shall take effect on the date set forth in the notice, but not earlier than 30 days after the delivery date, unless an earlier effective date is agreed to by </w:t>
      </w:r>
      <w:r w:rsidR="0050677D">
        <w:t xml:space="preserve">the </w:t>
      </w:r>
      <w:r>
        <w:t>Grantor or by the trust’s Primary Beneficiary.  A resigning Trust Protector is not liable or responsible for the act of any successor Trust Protector.</w:t>
      </w:r>
    </w:p>
    <w:p w14:paraId="7964991B" w14:textId="69356F7D" w:rsidR="00DB5105" w:rsidRDefault="00DB5105" w:rsidP="00DB5105">
      <w:pPr>
        <w:pStyle w:val="Heading2"/>
      </w:pPr>
      <w:bookmarkStart w:id="1977" w:name="_Toc484590369"/>
      <w:bookmarkStart w:id="1978" w:name="_Toc484591196"/>
      <w:bookmarkStart w:id="1979" w:name="_Toc487713675"/>
      <w:bookmarkStart w:id="1980" w:name="_Toc519604325"/>
      <w:bookmarkStart w:id="1981" w:name="_Toc519605073"/>
      <w:bookmarkStart w:id="1982" w:name="_Toc519777562"/>
      <w:bookmarkStart w:id="1983" w:name="_Toc519848300"/>
      <w:bookmarkStart w:id="1984" w:name="_Toc519848482"/>
      <w:bookmarkStart w:id="1985" w:name="_Toc521326251"/>
      <w:bookmarkStart w:id="1986" w:name="_Toc529869799"/>
      <w:bookmarkStart w:id="1987" w:name="_Toc13583348"/>
      <w:bookmarkStart w:id="1988" w:name="_Toc13665998"/>
      <w:bookmarkStart w:id="1989" w:name="_Toc13739440"/>
      <w:bookmarkStart w:id="1990" w:name="_Toc24466545"/>
      <w:bookmarkStart w:id="1991" w:name="_Toc24468726"/>
      <w:bookmarkStart w:id="1992" w:name="_Toc24470165"/>
      <w:bookmarkStart w:id="1993" w:name="_Toc37053346"/>
      <w:bookmarkStart w:id="1994" w:name="_Toc38117539"/>
      <w:bookmarkStart w:id="1995" w:name="_Toc38359379"/>
      <w:bookmarkStart w:id="1996" w:name="_Toc38360379"/>
      <w:bookmarkStart w:id="1997" w:name="_Toc46999328"/>
      <w:bookmarkStart w:id="1998" w:name="_Toc47001090"/>
      <w:bookmarkStart w:id="1999" w:name="_Toc56766887"/>
      <w:bookmarkStart w:id="2000" w:name="_Toc57030840"/>
      <w:bookmarkStart w:id="2001" w:name="_Toc57030956"/>
      <w:bookmarkStart w:id="2002" w:name="_Toc57031613"/>
      <w:bookmarkStart w:id="2003" w:name="_Toc63505044"/>
      <w:bookmarkStart w:id="2004" w:name="_Toc63505173"/>
      <w:bookmarkStart w:id="2005" w:name="_Toc63513084"/>
      <w:bookmarkStart w:id="2006" w:name="_Toc63514672"/>
      <w:bookmarkStart w:id="2007" w:name="_Toc63514856"/>
      <w:bookmarkStart w:id="2008" w:name="_Toc63516242"/>
      <w:bookmarkStart w:id="2009" w:name="_Toc63516372"/>
      <w:bookmarkStart w:id="2010" w:name="_Toc63516497"/>
      <w:bookmarkStart w:id="2011" w:name="_Toc86407257"/>
      <w:bookmarkStart w:id="2012" w:name="_Toc86407633"/>
      <w:bookmarkStart w:id="2013" w:name="_Toc113001412"/>
      <w:bookmarkStart w:id="2014" w:name="_Toc113001540"/>
      <w:bookmarkStart w:id="2015" w:name="_Toc115339502"/>
      <w:bookmarkStart w:id="2016" w:name="_Toc115763759"/>
      <w:bookmarkStart w:id="2017" w:name="_Toc115765572"/>
      <w:bookmarkStart w:id="2018" w:name="_Toc115765700"/>
      <w:bookmarkStart w:id="2019" w:name="_Toc115769839"/>
      <w:bookmarkStart w:id="2020" w:name="_Toc119050097"/>
      <w:bookmarkStart w:id="2021" w:name="_Toc119056141"/>
      <w:bookmarkStart w:id="2022" w:name="_Toc119070197"/>
      <w:bookmarkStart w:id="2023" w:name="_Toc119467927"/>
      <w:bookmarkStart w:id="2024" w:name="_Toc119664418"/>
      <w:bookmarkStart w:id="2025" w:name="_Toc119664817"/>
      <w:bookmarkStart w:id="2026" w:name="_Toc119927812"/>
      <w:bookmarkStart w:id="2027" w:name="_Toc124522612"/>
      <w:bookmarkStart w:id="2028" w:name="_Toc124772885"/>
      <w:bookmarkStart w:id="2029" w:name="_Toc124774148"/>
      <w:bookmarkStart w:id="2030" w:name="_Toc124841410"/>
      <w:bookmarkStart w:id="2031" w:name="_Toc124846573"/>
      <w:bookmarkStart w:id="2032" w:name="_Toc124846840"/>
      <w:bookmarkStart w:id="2033" w:name="_Toc137118246"/>
      <w:r>
        <w:t>Incapacity of a Trust Protector</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p>
    <w:p w14:paraId="44DD1249" w14:textId="77777777" w:rsidR="00CB0E01" w:rsidRDefault="00CB0E01" w:rsidP="00CB0E01">
      <w:pPr>
        <w:pStyle w:val="TextHeading2"/>
      </w:pPr>
      <w:r>
        <w:t xml:space="preserve">If any individual Trust Protector becomes incapacitated, the incapacitated Trust Protector need not resign as Trust Protector.  Any then-serving Trust Protector or the immediately eligible successor Trust Protector may provide a written declaration that a Trust Protector is incapacitated.  </w:t>
      </w:r>
    </w:p>
    <w:p w14:paraId="7013581A" w14:textId="77777777" w:rsidR="00CB0E01" w:rsidRDefault="00CB0E01" w:rsidP="00CB0E01">
      <w:pPr>
        <w:autoSpaceDE w:val="0"/>
        <w:autoSpaceDN w:val="0"/>
        <w:adjustRightInd w:val="0"/>
        <w:spacing w:before="120" w:after="120"/>
        <w:jc w:val="both"/>
      </w:pPr>
      <w:r>
        <w:t>The written declaration of incapacity shall terminate the Trust Protector’s service.  If the Trust Protector designated in the written declaration objects in writing to termination of the Trust Protector’s service within 10 days of receiving the declaration of incapacity, a written opinion of incapacity signed by a physician who has examined the incapacitated Trust Protector must be obtained before the Trust Protector’s service shall be terminated.  The Trust Protector must sign the necessary medical releases needed to obtain the physician’s written opinion of incapacity, or the Trust Protector’s service shall be terminated without the physician’s written opinion.</w:t>
      </w:r>
    </w:p>
    <w:p w14:paraId="3127D8A1" w14:textId="71B9EB8B" w:rsidR="00CB0E01" w:rsidRDefault="00CB0E01" w:rsidP="00CB0E01">
      <w:pPr>
        <w:pStyle w:val="TextHeading2"/>
      </w:pPr>
      <w:r>
        <w:t xml:space="preserve">The provisions of </w:t>
      </w:r>
      <w:r w:rsidR="00837D8C">
        <w:t>Section</w:t>
      </w:r>
      <w:r>
        <w:t>12.05(</w:t>
      </w:r>
      <w:r w:rsidR="008D44B7">
        <w:t>k</w:t>
      </w:r>
      <w:r>
        <w:t xml:space="preserve">) govern the determination of a Trust Protector's incapacity and governs the Trust Protector's obligations to submit to examination and provide necessary releases. </w:t>
      </w:r>
    </w:p>
    <w:p w14:paraId="2A0B9438" w14:textId="0F0E0DAE" w:rsidR="00DB5105" w:rsidRDefault="00DB5105" w:rsidP="00DB5105">
      <w:pPr>
        <w:pStyle w:val="Heading2"/>
      </w:pPr>
      <w:bookmarkStart w:id="2034" w:name="_Toc484590370"/>
      <w:bookmarkStart w:id="2035" w:name="_Toc484591197"/>
      <w:bookmarkStart w:id="2036" w:name="_Toc487713676"/>
      <w:bookmarkStart w:id="2037" w:name="_Toc519604326"/>
      <w:bookmarkStart w:id="2038" w:name="_Toc519605074"/>
      <w:bookmarkStart w:id="2039" w:name="_Toc519777563"/>
      <w:bookmarkStart w:id="2040" w:name="_Toc519848301"/>
      <w:bookmarkStart w:id="2041" w:name="_Toc519848483"/>
      <w:bookmarkStart w:id="2042" w:name="_Toc521326252"/>
      <w:bookmarkStart w:id="2043" w:name="_Toc529869800"/>
      <w:bookmarkStart w:id="2044" w:name="_Toc13583349"/>
      <w:bookmarkStart w:id="2045" w:name="_Toc13665999"/>
      <w:bookmarkStart w:id="2046" w:name="_Toc13739441"/>
      <w:bookmarkStart w:id="2047" w:name="_Toc24466546"/>
      <w:bookmarkStart w:id="2048" w:name="_Toc24468727"/>
      <w:bookmarkStart w:id="2049" w:name="_Toc24470166"/>
      <w:bookmarkStart w:id="2050" w:name="_Toc37053347"/>
      <w:bookmarkStart w:id="2051" w:name="_Toc38117540"/>
      <w:bookmarkStart w:id="2052" w:name="_Toc38359380"/>
      <w:bookmarkStart w:id="2053" w:name="_Toc38360380"/>
      <w:bookmarkStart w:id="2054" w:name="_Toc46999329"/>
      <w:bookmarkStart w:id="2055" w:name="_Toc47001091"/>
      <w:bookmarkStart w:id="2056" w:name="_Toc56766888"/>
      <w:bookmarkStart w:id="2057" w:name="_Toc57030841"/>
      <w:bookmarkStart w:id="2058" w:name="_Toc57030957"/>
      <w:bookmarkStart w:id="2059" w:name="_Toc57031614"/>
      <w:bookmarkStart w:id="2060" w:name="_Toc63505045"/>
      <w:bookmarkStart w:id="2061" w:name="_Toc63505174"/>
      <w:bookmarkStart w:id="2062" w:name="_Toc63513085"/>
      <w:bookmarkStart w:id="2063" w:name="_Toc63514673"/>
      <w:bookmarkStart w:id="2064" w:name="_Toc63514857"/>
      <w:bookmarkStart w:id="2065" w:name="_Toc63516243"/>
      <w:bookmarkStart w:id="2066" w:name="_Toc63516373"/>
      <w:bookmarkStart w:id="2067" w:name="_Toc63516498"/>
      <w:bookmarkStart w:id="2068" w:name="_Toc86407258"/>
      <w:bookmarkStart w:id="2069" w:name="_Toc86407634"/>
      <w:bookmarkStart w:id="2070" w:name="_Toc113001413"/>
      <w:bookmarkStart w:id="2071" w:name="_Toc113001541"/>
      <w:bookmarkStart w:id="2072" w:name="_Toc115339503"/>
      <w:bookmarkStart w:id="2073" w:name="_Toc115763760"/>
      <w:bookmarkStart w:id="2074" w:name="_Toc115765573"/>
      <w:bookmarkStart w:id="2075" w:name="_Toc115765701"/>
      <w:bookmarkStart w:id="2076" w:name="_Toc115769840"/>
      <w:bookmarkStart w:id="2077" w:name="_Toc119050098"/>
      <w:bookmarkStart w:id="2078" w:name="_Toc119056142"/>
      <w:bookmarkStart w:id="2079" w:name="_Toc119070198"/>
      <w:bookmarkStart w:id="2080" w:name="_Toc119467928"/>
      <w:bookmarkStart w:id="2081" w:name="_Toc119664419"/>
      <w:bookmarkStart w:id="2082" w:name="_Toc119664818"/>
      <w:bookmarkStart w:id="2083" w:name="_Toc119927813"/>
      <w:bookmarkStart w:id="2084" w:name="_Toc124522613"/>
      <w:bookmarkStart w:id="2085" w:name="_Toc124772886"/>
      <w:bookmarkStart w:id="2086" w:name="_Toc124774149"/>
      <w:bookmarkStart w:id="2087" w:name="_Toc124841411"/>
      <w:bookmarkStart w:id="2088" w:name="_Toc124846574"/>
      <w:bookmarkStart w:id="2089" w:name="_Toc124846841"/>
      <w:bookmarkStart w:id="2090" w:name="_Toc137118247"/>
      <w:r>
        <w:t>Authority of Successor Trust Protectors</w:t>
      </w:r>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p>
    <w:p w14:paraId="40E6D7C6" w14:textId="77777777" w:rsidR="00D0150D" w:rsidRDefault="00D0150D" w:rsidP="00D0150D">
      <w:pPr>
        <w:pStyle w:val="TextHeading2"/>
      </w:pPr>
      <w:r>
        <w:t>Any successor Trust Protector has all the authority of any predecessor Trust Protector, but is not responsible for the predecessor’s acts, omissions, or forbearances.</w:t>
      </w:r>
    </w:p>
    <w:p w14:paraId="4AAB44BD" w14:textId="77777777" w:rsidR="00542743" w:rsidRDefault="00542743" w:rsidP="00542743">
      <w:pPr>
        <w:pStyle w:val="Heading2"/>
      </w:pPr>
      <w:bookmarkStart w:id="2091" w:name="_Toc13666142"/>
      <w:bookmarkStart w:id="2092" w:name="_Toc24470045"/>
      <w:bookmarkStart w:id="2093" w:name="_Toc44582978"/>
      <w:bookmarkStart w:id="2094" w:name="_Toc44583100"/>
      <w:bookmarkStart w:id="2095" w:name="_Toc44583500"/>
      <w:bookmarkStart w:id="2096" w:name="_Toc46404929"/>
      <w:bookmarkStart w:id="2097" w:name="_Toc46928388"/>
      <w:bookmarkStart w:id="2098" w:name="_Toc46928549"/>
      <w:bookmarkStart w:id="2099" w:name="_Toc46938653"/>
      <w:bookmarkStart w:id="2100" w:name="_Toc46999331"/>
      <w:bookmarkStart w:id="2101" w:name="_Toc47001093"/>
      <w:bookmarkStart w:id="2102" w:name="_Toc56766889"/>
      <w:bookmarkStart w:id="2103" w:name="_Toc57030842"/>
      <w:bookmarkStart w:id="2104" w:name="_Toc57030958"/>
      <w:bookmarkStart w:id="2105" w:name="_Toc57031615"/>
      <w:bookmarkStart w:id="2106" w:name="_Toc63505046"/>
      <w:bookmarkStart w:id="2107" w:name="_Toc63505175"/>
      <w:bookmarkStart w:id="2108" w:name="_Toc63513086"/>
      <w:bookmarkStart w:id="2109" w:name="_Toc63514674"/>
      <w:bookmarkStart w:id="2110" w:name="_Toc63514858"/>
      <w:bookmarkStart w:id="2111" w:name="_Toc63516244"/>
      <w:bookmarkStart w:id="2112" w:name="_Toc63516374"/>
      <w:bookmarkStart w:id="2113" w:name="_Toc63516499"/>
      <w:bookmarkStart w:id="2114" w:name="_Toc86407259"/>
      <w:bookmarkStart w:id="2115" w:name="_Toc86407635"/>
      <w:bookmarkStart w:id="2116" w:name="_Toc113001414"/>
      <w:bookmarkStart w:id="2117" w:name="_Toc113001542"/>
      <w:bookmarkStart w:id="2118" w:name="_Toc115339504"/>
      <w:bookmarkStart w:id="2119" w:name="_Toc115763761"/>
      <w:bookmarkStart w:id="2120" w:name="_Toc115765574"/>
      <w:bookmarkStart w:id="2121" w:name="_Toc115765702"/>
      <w:bookmarkStart w:id="2122" w:name="_Toc115769841"/>
      <w:bookmarkStart w:id="2123" w:name="_Toc119050099"/>
      <w:bookmarkStart w:id="2124" w:name="_Toc119056143"/>
      <w:bookmarkStart w:id="2125" w:name="_Toc119070199"/>
      <w:bookmarkStart w:id="2126" w:name="_Toc119467929"/>
      <w:bookmarkStart w:id="2127" w:name="_Toc119664420"/>
      <w:bookmarkStart w:id="2128" w:name="_Toc119664819"/>
      <w:bookmarkStart w:id="2129" w:name="_Toc119927814"/>
      <w:bookmarkStart w:id="2130" w:name="_Toc124522614"/>
      <w:bookmarkStart w:id="2131" w:name="_Toc124772887"/>
      <w:bookmarkStart w:id="2132" w:name="_Toc124774150"/>
      <w:bookmarkStart w:id="2133" w:name="_Toc124841412"/>
      <w:bookmarkStart w:id="2134" w:name="_Toc124846575"/>
      <w:bookmarkStart w:id="2135" w:name="_Toc124846842"/>
      <w:bookmarkStart w:id="2136" w:name="_Toc137118248"/>
      <w:r>
        <w:t>Trust Protector Standard of Conduct</w:t>
      </w:r>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p>
    <w:p w14:paraId="2778F21C" w14:textId="77777777" w:rsidR="00542743" w:rsidRDefault="00542743" w:rsidP="00542743">
      <w:pPr>
        <w:pStyle w:val="TextHeading2"/>
      </w:pPr>
      <w:r>
        <w:t>The Trust Protector has no general duty to monitor or remain informed about the trust.  Specifically, the Trust Protector has no duty to investigate the Trustee’s actions or inactions, to audit the trust’s books, to review the trust’s investments or to evaluate the trust portfolio’s performance, unless a trust beneficiary or some other interested party:</w:t>
      </w:r>
    </w:p>
    <w:p w14:paraId="65ECE1C7" w14:textId="77777777" w:rsidR="00542743" w:rsidRDefault="00542743" w:rsidP="005272CE">
      <w:pPr>
        <w:pStyle w:val="TextHeading3"/>
        <w:numPr>
          <w:ilvl w:val="0"/>
          <w:numId w:val="24"/>
        </w:numPr>
        <w:spacing w:before="0" w:after="0"/>
        <w:ind w:left="360" w:right="0"/>
      </w:pPr>
      <w:r>
        <w:t xml:space="preserve">files a written complaint with the Trust Protector alleging a breach of trust and detailing the matters the Trust Protector should investigate, audit, review, or evaluate; or </w:t>
      </w:r>
    </w:p>
    <w:p w14:paraId="4B9E85AE" w14:textId="25E09F17" w:rsidR="00542743" w:rsidRDefault="00542743" w:rsidP="005272CE">
      <w:pPr>
        <w:pStyle w:val="TextHeading3"/>
        <w:numPr>
          <w:ilvl w:val="0"/>
          <w:numId w:val="24"/>
        </w:numPr>
        <w:spacing w:before="0" w:after="0"/>
        <w:ind w:left="360" w:right="0"/>
        <w:rPr>
          <w:noProof/>
          <w:color w:val="008000"/>
        </w:rPr>
      </w:pPr>
      <w:r>
        <w:t xml:space="preserve">requests an action that </w:t>
      </w:r>
      <w:r w:rsidR="0050677D">
        <w:t xml:space="preserve">the </w:t>
      </w:r>
      <w:r>
        <w:t>Grantor has authorized the Trust Protector perform.</w:t>
      </w:r>
    </w:p>
    <w:p w14:paraId="1B7B3DC1" w14:textId="2F3C33B8" w:rsidR="00542743" w:rsidRDefault="00542743" w:rsidP="00542743">
      <w:pPr>
        <w:pStyle w:val="TextHeading2"/>
      </w:pPr>
      <w:r>
        <w:lastRenderedPageBreak/>
        <w:t xml:space="preserve">If the Trust Protector possesses the power to direct, consent to or veto the actions of a Trustee described in the written complaint, the Trust Protector shall defer to the Trustee’s judgment except in those instances in which the Trust Protector can find no rational basis for the Trustee’s actions, </w:t>
      </w:r>
      <w:r w:rsidR="00735606">
        <w:t>omissions,</w:t>
      </w:r>
      <w:r>
        <w:t xml:space="preserve"> or forbearances.</w:t>
      </w:r>
    </w:p>
    <w:p w14:paraId="61FCCAE9" w14:textId="77777777" w:rsidR="00542743" w:rsidRDefault="00542743" w:rsidP="00542743">
      <w:pPr>
        <w:pStyle w:val="TextHeading2"/>
      </w:pPr>
      <w:r>
        <w:t>The Trust Protector shall only suffer liability for an omission or forbearance if:</w:t>
      </w:r>
    </w:p>
    <w:p w14:paraId="3A013685" w14:textId="15B1B409" w:rsidR="00542743" w:rsidRDefault="00542743" w:rsidP="005272CE">
      <w:pPr>
        <w:pStyle w:val="TextHeading3"/>
        <w:numPr>
          <w:ilvl w:val="0"/>
          <w:numId w:val="22"/>
        </w:numPr>
        <w:spacing w:after="0"/>
        <w:ind w:left="360" w:right="0"/>
      </w:pPr>
      <w:r>
        <w:t xml:space="preserve">the trust suffers monetary </w:t>
      </w:r>
      <w:r w:rsidR="00735606">
        <w:t>loss</w:t>
      </w:r>
      <w:r w:rsidR="007979CA">
        <w:t xml:space="preserve"> </w:t>
      </w:r>
      <w:r>
        <w:t>and the Trust Protector made no reasonable inquiry when alerted that the Trustee might have breached the Trustee's fiduciary duties; or</w:t>
      </w:r>
    </w:p>
    <w:p w14:paraId="5B95590B" w14:textId="77777777" w:rsidR="00542743" w:rsidRDefault="00542743" w:rsidP="005272CE">
      <w:pPr>
        <w:pStyle w:val="TextHeading3"/>
        <w:numPr>
          <w:ilvl w:val="0"/>
          <w:numId w:val="22"/>
        </w:numPr>
        <w:spacing w:before="0"/>
        <w:ind w:left="360" w:right="0"/>
      </w:pPr>
      <w:r>
        <w:t>even if the Trust Protector made a reasonable inquiry, no other reasonable person would have failed to act against the Trustee under those circumstances.</w:t>
      </w:r>
    </w:p>
    <w:p w14:paraId="0B85D4D7" w14:textId="77777777" w:rsidR="00542743" w:rsidRDefault="00542743" w:rsidP="00542743">
      <w:pPr>
        <w:pStyle w:val="TextHeading2"/>
      </w:pPr>
      <w:r>
        <w:t>If the Trust Protector chooses to direct, veto or consent to an action of the Trustee, the Trust Protector shall exercise the authority with the same degree of care, skill, competence, and good judgment that a Trustee would exhibit in exercising those powers.</w:t>
      </w:r>
    </w:p>
    <w:p w14:paraId="665417AC" w14:textId="43BA5E3A" w:rsidR="00DB5105" w:rsidRDefault="00DB5105" w:rsidP="00DB5105">
      <w:pPr>
        <w:pStyle w:val="Heading2"/>
      </w:pPr>
      <w:bookmarkStart w:id="2137" w:name="_Toc484590372"/>
      <w:bookmarkStart w:id="2138" w:name="_Toc484591199"/>
      <w:bookmarkStart w:id="2139" w:name="_Toc487713678"/>
      <w:bookmarkStart w:id="2140" w:name="_Toc519604328"/>
      <w:bookmarkStart w:id="2141" w:name="_Toc519605076"/>
      <w:bookmarkStart w:id="2142" w:name="_Toc519777565"/>
      <w:bookmarkStart w:id="2143" w:name="_Toc519848303"/>
      <w:bookmarkStart w:id="2144" w:name="_Toc519848485"/>
      <w:bookmarkStart w:id="2145" w:name="_Toc521326254"/>
      <w:bookmarkStart w:id="2146" w:name="_Toc529869802"/>
      <w:bookmarkStart w:id="2147" w:name="_Toc13583351"/>
      <w:bookmarkStart w:id="2148" w:name="_Toc13666001"/>
      <w:bookmarkStart w:id="2149" w:name="_Toc13739443"/>
      <w:bookmarkStart w:id="2150" w:name="_Toc24466548"/>
      <w:bookmarkStart w:id="2151" w:name="_Toc24468729"/>
      <w:bookmarkStart w:id="2152" w:name="_Toc24470168"/>
      <w:bookmarkStart w:id="2153" w:name="_Toc37053349"/>
      <w:bookmarkStart w:id="2154" w:name="_Toc38117542"/>
      <w:bookmarkStart w:id="2155" w:name="_Toc38359382"/>
      <w:bookmarkStart w:id="2156" w:name="_Toc38360382"/>
      <w:bookmarkStart w:id="2157" w:name="_Toc46999332"/>
      <w:bookmarkStart w:id="2158" w:name="_Toc47001094"/>
      <w:bookmarkStart w:id="2159" w:name="_Toc56766890"/>
      <w:bookmarkStart w:id="2160" w:name="_Toc57030843"/>
      <w:bookmarkStart w:id="2161" w:name="_Toc57030959"/>
      <w:bookmarkStart w:id="2162" w:name="_Toc57031616"/>
      <w:bookmarkStart w:id="2163" w:name="_Toc63505047"/>
      <w:bookmarkStart w:id="2164" w:name="_Toc63505176"/>
      <w:bookmarkStart w:id="2165" w:name="_Toc63513087"/>
      <w:bookmarkStart w:id="2166" w:name="_Toc63514675"/>
      <w:bookmarkStart w:id="2167" w:name="_Toc63514859"/>
      <w:bookmarkStart w:id="2168" w:name="_Toc63516245"/>
      <w:bookmarkStart w:id="2169" w:name="_Toc63516375"/>
      <w:bookmarkStart w:id="2170" w:name="_Toc63516500"/>
      <w:bookmarkStart w:id="2171" w:name="_Toc86407260"/>
      <w:bookmarkStart w:id="2172" w:name="_Toc86407636"/>
      <w:bookmarkStart w:id="2173" w:name="_Toc113001415"/>
      <w:bookmarkStart w:id="2174" w:name="_Toc113001543"/>
      <w:bookmarkStart w:id="2175" w:name="_Toc115339505"/>
      <w:bookmarkStart w:id="2176" w:name="_Toc115763762"/>
      <w:bookmarkStart w:id="2177" w:name="_Toc115765575"/>
      <w:bookmarkStart w:id="2178" w:name="_Toc115765703"/>
      <w:bookmarkStart w:id="2179" w:name="_Toc115769842"/>
      <w:bookmarkStart w:id="2180" w:name="_Toc119050100"/>
      <w:bookmarkStart w:id="2181" w:name="_Toc119056144"/>
      <w:bookmarkStart w:id="2182" w:name="_Toc119070200"/>
      <w:bookmarkStart w:id="2183" w:name="_Toc119467930"/>
      <w:bookmarkStart w:id="2184" w:name="_Toc119664421"/>
      <w:bookmarkStart w:id="2185" w:name="_Toc119664820"/>
      <w:bookmarkStart w:id="2186" w:name="_Toc119927815"/>
      <w:bookmarkStart w:id="2187" w:name="_Toc124522615"/>
      <w:bookmarkStart w:id="2188" w:name="_Toc124772888"/>
      <w:bookmarkStart w:id="2189" w:name="_Toc124774151"/>
      <w:bookmarkStart w:id="2190" w:name="_Toc124841413"/>
      <w:bookmarkStart w:id="2191" w:name="_Toc124846576"/>
      <w:bookmarkStart w:id="2192" w:name="_Toc124846843"/>
      <w:bookmarkStart w:id="2193" w:name="_Toc137118249"/>
      <w:r>
        <w:t>Indemnification of Trust Protector</w:t>
      </w:r>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p>
    <w:p w14:paraId="577C0015" w14:textId="77777777" w:rsidR="00D64005" w:rsidRDefault="00D64005" w:rsidP="00D64005">
      <w:pPr>
        <w:pStyle w:val="TextHeading2"/>
      </w:pPr>
      <w:r>
        <w:t>Some persons or institutions may be reluctant to serve as Trust Protector without indemnification for potential liability.  Therefore, the Trustee may expend trust assets to defend any claim brought against any Trust Protector, unless the Trust Protector is shown by clear and convincing evidence to have acted in bad faith, even if the cost of the Trust Protector's defense would exhaust the trust’s value.  If any claim brought against a Trust Protector is successful and the Trust Protector is shown to have acted in bad faith, the Trustee may seek reimbursement from that Trust Protector using any legal or equitable means available to the Trustee for the value of any trust assets used to defend the Trust Protector.</w:t>
      </w:r>
    </w:p>
    <w:p w14:paraId="4B1C1D37" w14:textId="77777777" w:rsidR="00D64005" w:rsidRDefault="00D64005" w:rsidP="00D64005">
      <w:pPr>
        <w:pStyle w:val="TextHeading2"/>
      </w:pPr>
      <w:r>
        <w:t>Any Trust Protector is entitled to reimbursement from the trust estate for any expenses, including reimbursement for attorney’s fees and costs of litigation reasonably incurred to defend any claim brought against the Trust Protector, unless the Trust Protector is shown by clear and convincing evidence to have acted in bad faith.  This must be done even if the cost of the Trust Protector’s defense would exhaust the trust’s value.</w:t>
      </w:r>
    </w:p>
    <w:p w14:paraId="1099B3EE" w14:textId="62659D57" w:rsidR="00D64005" w:rsidRDefault="00D64005" w:rsidP="00D64005">
      <w:pPr>
        <w:pStyle w:val="TextHeading2"/>
      </w:pPr>
      <w:r>
        <w:t xml:space="preserve">This Section applies to any currently serving Trust Protector and for claims brought against any former Trust Protector in connection with </w:t>
      </w:r>
      <w:r w:rsidR="00F92AEC">
        <w:t xml:space="preserve">that </w:t>
      </w:r>
      <w:r w:rsidR="00D97E4B">
        <w:t xml:space="preserve">Trust Protector’s </w:t>
      </w:r>
      <w:r>
        <w:t>acts, omissions or forbearances while serving as Trust Protector.</w:t>
      </w:r>
    </w:p>
    <w:p w14:paraId="6BAB64CA" w14:textId="5123E253" w:rsidR="00DB5105" w:rsidRDefault="00DB5105" w:rsidP="00DB5105">
      <w:pPr>
        <w:pStyle w:val="Heading2"/>
      </w:pPr>
      <w:bookmarkStart w:id="2194" w:name="_Ref297032829"/>
      <w:bookmarkStart w:id="2195" w:name="_Toc484590373"/>
      <w:bookmarkStart w:id="2196" w:name="_Toc484591200"/>
      <w:bookmarkStart w:id="2197" w:name="_Toc487713679"/>
      <w:bookmarkStart w:id="2198" w:name="_Toc519604329"/>
      <w:bookmarkStart w:id="2199" w:name="_Toc519605077"/>
      <w:bookmarkStart w:id="2200" w:name="_Toc519777566"/>
      <w:bookmarkStart w:id="2201" w:name="_Toc519848304"/>
      <w:bookmarkStart w:id="2202" w:name="_Toc519848486"/>
      <w:bookmarkStart w:id="2203" w:name="_Toc521326255"/>
      <w:bookmarkStart w:id="2204" w:name="_Toc529869803"/>
      <w:bookmarkStart w:id="2205" w:name="_Toc13583352"/>
      <w:bookmarkStart w:id="2206" w:name="_Toc13666002"/>
      <w:bookmarkStart w:id="2207" w:name="_Toc13739444"/>
      <w:bookmarkStart w:id="2208" w:name="_Toc24466549"/>
      <w:bookmarkStart w:id="2209" w:name="_Toc24468730"/>
      <w:bookmarkStart w:id="2210" w:name="_Toc24470169"/>
      <w:bookmarkStart w:id="2211" w:name="_Toc37053350"/>
      <w:bookmarkStart w:id="2212" w:name="_Toc38117543"/>
      <w:bookmarkStart w:id="2213" w:name="_Toc38359383"/>
      <w:bookmarkStart w:id="2214" w:name="_Toc38360383"/>
      <w:bookmarkStart w:id="2215" w:name="_Toc46999333"/>
      <w:bookmarkStart w:id="2216" w:name="_Toc47001095"/>
      <w:bookmarkStart w:id="2217" w:name="_Toc56766891"/>
      <w:bookmarkStart w:id="2218" w:name="_Toc57030844"/>
      <w:bookmarkStart w:id="2219" w:name="_Toc57030960"/>
      <w:bookmarkStart w:id="2220" w:name="_Toc57031617"/>
      <w:bookmarkStart w:id="2221" w:name="_Toc63505048"/>
      <w:bookmarkStart w:id="2222" w:name="_Toc63505177"/>
      <w:bookmarkStart w:id="2223" w:name="_Toc63513088"/>
      <w:bookmarkStart w:id="2224" w:name="_Toc63514676"/>
      <w:bookmarkStart w:id="2225" w:name="_Toc63514860"/>
      <w:bookmarkStart w:id="2226" w:name="_Toc63516246"/>
      <w:bookmarkStart w:id="2227" w:name="_Toc63516376"/>
      <w:bookmarkStart w:id="2228" w:name="_Toc63516501"/>
      <w:bookmarkStart w:id="2229" w:name="_Toc86407261"/>
      <w:bookmarkStart w:id="2230" w:name="_Toc86407637"/>
      <w:bookmarkStart w:id="2231" w:name="_Toc113001416"/>
      <w:bookmarkStart w:id="2232" w:name="_Toc113001544"/>
      <w:bookmarkStart w:id="2233" w:name="_Toc115339506"/>
      <w:bookmarkStart w:id="2234" w:name="_Toc115763763"/>
      <w:bookmarkStart w:id="2235" w:name="_Toc115765576"/>
      <w:bookmarkStart w:id="2236" w:name="_Toc115765704"/>
      <w:bookmarkStart w:id="2237" w:name="_Toc115769843"/>
      <w:bookmarkStart w:id="2238" w:name="_Toc119050101"/>
      <w:bookmarkStart w:id="2239" w:name="_Toc119056145"/>
      <w:bookmarkStart w:id="2240" w:name="_Toc119070201"/>
      <w:bookmarkStart w:id="2241" w:name="_Toc119467931"/>
      <w:bookmarkStart w:id="2242" w:name="_Toc119664422"/>
      <w:bookmarkStart w:id="2243" w:name="_Toc119664821"/>
      <w:bookmarkStart w:id="2244" w:name="_Toc119927816"/>
      <w:bookmarkStart w:id="2245" w:name="_Toc124522616"/>
      <w:bookmarkStart w:id="2246" w:name="_Toc124772889"/>
      <w:bookmarkStart w:id="2247" w:name="_Toc124774152"/>
      <w:bookmarkStart w:id="2248" w:name="_Toc124841414"/>
      <w:bookmarkStart w:id="2249" w:name="_Toc124846577"/>
      <w:bookmarkStart w:id="2250" w:name="_Toc124846844"/>
      <w:bookmarkStart w:id="2251" w:name="_Toc137118250"/>
      <w:r>
        <w:t>Trust Protector Powers</w:t>
      </w:r>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14:paraId="29469A69" w14:textId="77777777" w:rsidR="00DB5105" w:rsidRDefault="00DB5105" w:rsidP="00DB5105">
      <w:pPr>
        <w:pStyle w:val="TextHeading2"/>
      </w:pPr>
      <w:r>
        <w:t xml:space="preserve">Any Trust Protector named or appointed under the provisions of this instrument has the following powers and authorities.  </w:t>
      </w:r>
    </w:p>
    <w:p w14:paraId="149E7FE5" w14:textId="77777777" w:rsidR="00DB5105" w:rsidRDefault="00DB5105" w:rsidP="00DB5105">
      <w:pPr>
        <w:pStyle w:val="Heading3"/>
      </w:pPr>
      <w:bookmarkStart w:id="2252" w:name="_Ref297033007"/>
      <w:r>
        <w:t>Power to Amend or Modify the</w:t>
      </w:r>
      <w:bookmarkEnd w:id="2252"/>
      <w:r>
        <w:t xml:space="preserve"> Instrument</w:t>
      </w:r>
    </w:p>
    <w:p w14:paraId="4DD34737" w14:textId="77777777" w:rsidR="00556C53" w:rsidRDefault="00556C53" w:rsidP="007C1DFF">
      <w:pPr>
        <w:pStyle w:val="TextHeading3"/>
        <w:ind w:right="0"/>
      </w:pPr>
      <w:r>
        <w:t xml:space="preserve">The Trust Protector may amend or modify this instrument as it applies to any trust over which the Trust Protector is serving.  Notwithstanding any other provision of this instrument, the Trust Protector may not amend or modify any power or provision of the trust to expand the Trust Protector’s existing powers, authorities, or discretions.  But the previous provision does not prevent the Trust Protector from making amendments to correct scrivener’s errors as to the Trust Protector’s powers, authorities, and discretions, or to amend the trust in any manner required for the sole purpose of ensuring that the powers, </w:t>
      </w:r>
      <w:r>
        <w:lastRenderedPageBreak/>
        <w:t>authorities, and discretions of the Trust Protector remain legally binding and valid under state and federal law.</w:t>
      </w:r>
    </w:p>
    <w:p w14:paraId="3D5FF70D" w14:textId="3CAB27F3" w:rsidR="00556C53" w:rsidRDefault="00556C53" w:rsidP="007C1DFF">
      <w:pPr>
        <w:pStyle w:val="TextHeading3"/>
        <w:ind w:right="0"/>
      </w:pPr>
      <w:r>
        <w:t>Any amendment made by the Trust Protector shall be binding and conclusive on all persons interested in the trust unless the amendment is shown by clear and convincing evidence to have been made in bad faith by the Trust Protector.  The Trust Protector may not be liable for any consequences of amending or not amending the trust.  Any amendment must be made in writing and signed by the Trust Protector.  The Trust Protector must deliver a copy of the amendment to the Income Beneficiaries and Trustees of the amended trust.</w:t>
      </w:r>
    </w:p>
    <w:p w14:paraId="2595810B" w14:textId="68EF1B96" w:rsidR="00556C53" w:rsidRDefault="00556C53" w:rsidP="007C1DFF">
      <w:pPr>
        <w:pStyle w:val="TextHeading3"/>
        <w:ind w:right="0"/>
      </w:pPr>
      <w:r>
        <w:t xml:space="preserve">Specifically, and not in limitation of the Trust Protector’s general authority of modification or amendment, the Trust Protector may amend or modify this instrument as it applies to any trust over which the Trust Protector is serving as Trust Protector to add or modify terms of any trust created under this instrument so that the trust shall protect the financial resources governed by this instrument and comply with the </w:t>
      </w:r>
      <w:r w:rsidR="005F5023">
        <w:t xml:space="preserve">intent </w:t>
      </w:r>
      <w:r>
        <w:t>that trust assets not be considered income or resources for all entitlement benefits from any government agency, such as Social Security Disability payments, Medicare, Supplemental Security Income (SSI), In-Home Support Service (IHSS), and any other special-purpose benefits for which the beneficiary is eligible.</w:t>
      </w:r>
    </w:p>
    <w:p w14:paraId="06F5FF2D" w14:textId="77777777" w:rsidR="00DB5105" w:rsidRDefault="00DB5105" w:rsidP="00DB5105">
      <w:pPr>
        <w:pStyle w:val="Heading3"/>
      </w:pPr>
      <w:bookmarkStart w:id="2253" w:name="_Ref297129159"/>
      <w:r>
        <w:t>Power to Change the Governing Law and Situs of Administration</w:t>
      </w:r>
      <w:bookmarkEnd w:id="2253"/>
    </w:p>
    <w:p w14:paraId="72D4E93B" w14:textId="77777777" w:rsidR="006964A8" w:rsidRDefault="006964A8" w:rsidP="007C1DFF">
      <w:pPr>
        <w:pStyle w:val="TextHeading3"/>
        <w:ind w:right="-144"/>
      </w:pPr>
      <w:r>
        <w:t>The Trust Protector may change the governing law of the trust, remove all or any part of the property or change administration situs from one jurisdiction to another.</w:t>
      </w:r>
    </w:p>
    <w:p w14:paraId="2BE5F7BF" w14:textId="77777777" w:rsidR="00DB5105" w:rsidRDefault="00DB5105" w:rsidP="007C1DFF">
      <w:pPr>
        <w:pStyle w:val="Heading3"/>
        <w:ind w:right="-144"/>
      </w:pPr>
      <w:bookmarkStart w:id="2254" w:name="_Ref416186348"/>
      <w:r>
        <w:t>Power to Terminate a Trust</w:t>
      </w:r>
      <w:bookmarkEnd w:id="2254"/>
    </w:p>
    <w:p w14:paraId="0B681986" w14:textId="5FFDEA31" w:rsidR="00502719" w:rsidRDefault="00502719" w:rsidP="007C1DFF">
      <w:pPr>
        <w:pStyle w:val="TextHeading3"/>
        <w:ind w:right="-144"/>
      </w:pPr>
      <w:r>
        <w:t xml:space="preserve">The Trust Protector may terminate any trust created under this instrument at any time as more specifically set forth in </w:t>
      </w:r>
      <w:r w:rsidR="003A6D29">
        <w:t xml:space="preserve">Section </w:t>
      </w:r>
      <w:r>
        <w:t>10.1</w:t>
      </w:r>
      <w:r w:rsidR="001115B4">
        <w:t>8</w:t>
      </w:r>
      <w:r>
        <w:t>.</w:t>
      </w:r>
    </w:p>
    <w:p w14:paraId="24B3B889" w14:textId="77777777" w:rsidR="00DB5105" w:rsidRDefault="00DB5105" w:rsidP="007C1DFF">
      <w:pPr>
        <w:pStyle w:val="Heading3"/>
        <w:ind w:right="-144"/>
      </w:pPr>
      <w:bookmarkStart w:id="2255" w:name="_Ref416186402"/>
      <w:r>
        <w:t>Power to Decant a Trust</w:t>
      </w:r>
      <w:bookmarkEnd w:id="2255"/>
    </w:p>
    <w:p w14:paraId="7761FC2F" w14:textId="0D967472" w:rsidR="008F197F" w:rsidRDefault="008F197F" w:rsidP="007C1DFF">
      <w:pPr>
        <w:pStyle w:val="TextHeading3"/>
        <w:ind w:right="-144"/>
      </w:pPr>
      <w:r>
        <w:t xml:space="preserve">The Trust Protector may appoint the property subject to the Trustee’s power of distribution in trust for the benefit of one or more beneficiaries of any trust created under this instrument under the terms established by the Trust Protector, and as more specifically set forth in </w:t>
      </w:r>
      <w:r>
        <w:fldChar w:fldCharType="begin"/>
      </w:r>
      <w:r>
        <w:instrText xml:space="preserve"> REF _Ref190054216 \w \h </w:instrText>
      </w:r>
      <w:r>
        <w:fldChar w:fldCharType="separate"/>
      </w:r>
      <w:r w:rsidR="003A6D29">
        <w:t xml:space="preserve">Section </w:t>
      </w:r>
      <w:r>
        <w:t>10.02</w:t>
      </w:r>
      <w:r>
        <w:fldChar w:fldCharType="end"/>
      </w:r>
      <w:r>
        <w:t>.</w:t>
      </w:r>
    </w:p>
    <w:p w14:paraId="2EDAF2AB" w14:textId="77777777" w:rsidR="00DB5105" w:rsidRDefault="00DB5105" w:rsidP="00DB5105">
      <w:pPr>
        <w:pStyle w:val="Heading3"/>
      </w:pPr>
      <w:bookmarkStart w:id="2256" w:name="_Ref44393142"/>
      <w:r>
        <w:t>Power to Remove and Appoint Trustees</w:t>
      </w:r>
      <w:bookmarkEnd w:id="2256"/>
    </w:p>
    <w:p w14:paraId="0B4D45C6" w14:textId="77777777" w:rsidR="00C42897" w:rsidRDefault="00C42897" w:rsidP="007C1DFF">
      <w:pPr>
        <w:pStyle w:val="TextHeading3"/>
        <w:ind w:right="-144"/>
      </w:pPr>
      <w:r>
        <w:t>The Trust Protector may remove any Trustee of any trust created under this instrument at any time, with or without cause.  If the office of Trustee of a trust is vacant and no successor Trustee is effectively named, the Trust Protector may appoint an individual or a corporate fiduciary to serve.  A Trust Protector may not appoint any then-serving Trust Protector as a Trustee.</w:t>
      </w:r>
    </w:p>
    <w:p w14:paraId="2E7A6491" w14:textId="77777777" w:rsidR="00C42897" w:rsidRDefault="00C42897" w:rsidP="007C1DFF">
      <w:pPr>
        <w:pStyle w:val="TextHeading3"/>
        <w:ind w:right="-144"/>
      </w:pPr>
      <w:r>
        <w:t>If the Trust Protector removes a Trustee, notice must be made in writing and delivered to the Trustee being removed and any other then-serving Trustee.  Removal shall be effective in accordance with the terms of the notice.</w:t>
      </w:r>
    </w:p>
    <w:p w14:paraId="2870EBE3" w14:textId="77777777" w:rsidR="00C42897" w:rsidRDefault="00C42897" w:rsidP="007C1DFF">
      <w:pPr>
        <w:pStyle w:val="TextHeading3"/>
        <w:ind w:right="-144"/>
      </w:pPr>
      <w:r>
        <w:t>If one or more beneficiaries also hold the power to remove, replace, or remove and replace Trustees, the Trust Protector may veto any removal, appointment, or both made by any beneficiary.</w:t>
      </w:r>
    </w:p>
    <w:p w14:paraId="68354CC4" w14:textId="43387E5C" w:rsidR="00DB5105" w:rsidRDefault="00DB5105" w:rsidP="00DB5105">
      <w:pPr>
        <w:pStyle w:val="Heading3"/>
      </w:pPr>
      <w:bookmarkStart w:id="2257" w:name="_Ref298700567"/>
      <w:r>
        <w:lastRenderedPageBreak/>
        <w:t xml:space="preserve">Power to </w:t>
      </w:r>
      <w:r w:rsidR="000C568D">
        <w:t>Compel, A</w:t>
      </w:r>
      <w:r w:rsidR="004360C5">
        <w:t>pprove, or Reject Trustee Accountin</w:t>
      </w:r>
      <w:r w:rsidR="00E615E5">
        <w:t>g</w:t>
      </w:r>
      <w:r w:rsidR="004360C5">
        <w:t>s</w:t>
      </w:r>
      <w:bookmarkEnd w:id="2257"/>
    </w:p>
    <w:p w14:paraId="1BB30E55" w14:textId="77777777" w:rsidR="000C568D" w:rsidRDefault="000C568D" w:rsidP="007C1DFF">
      <w:pPr>
        <w:pStyle w:val="TextHeading3"/>
        <w:ind w:right="0"/>
      </w:pPr>
      <w:r>
        <w:t>The Trust Protector may demand from time to time a written accounting from the Trustee, but not more often than quarter-annually.  If the Trustee fails to account to the Trust Protector within 30 days of a written demand, the Trust Protector may institute appropriate legal actions on behalf of the beneficiaries to compel a full accounting and for other appropriate relief.</w:t>
      </w:r>
    </w:p>
    <w:p w14:paraId="3F39877B" w14:textId="77777777" w:rsidR="000C568D" w:rsidRDefault="000C568D" w:rsidP="007C1DFF">
      <w:pPr>
        <w:pStyle w:val="TextHeading3"/>
        <w:ind w:right="0"/>
      </w:pPr>
      <w:r>
        <w:t>The Trust Protector must either approve or reject any accountings provided by any Trustee within 60 days after the Trustee provides the accounting.  Failure to act by the Trust Protector within the 60-day period shall be treated as approval of the accounting.  If the Trust Protector approves an accounting, the approval is binding on all other parties.  If the Trust Protector rejects a Trustee's accounting, the Trust Protector must provide the Trustee with an explanation that adequately enables the Trustee to revise its accounting.  The Trustee shall then present the revised accounting to the Trust Protector for approval or further revision, as necessary.</w:t>
      </w:r>
    </w:p>
    <w:p w14:paraId="328B86C4" w14:textId="218379EB" w:rsidR="00DB5105" w:rsidRDefault="00DB5105" w:rsidP="007C1DFF">
      <w:pPr>
        <w:pStyle w:val="Heading3"/>
        <w:ind w:right="0"/>
      </w:pPr>
      <w:bookmarkStart w:id="2258" w:name="_Ref297130419"/>
      <w:r>
        <w:t xml:space="preserve">Power to Construe the Terms of </w:t>
      </w:r>
      <w:r w:rsidR="0071137D">
        <w:t>t</w:t>
      </w:r>
      <w:r>
        <w:t>his</w:t>
      </w:r>
      <w:bookmarkEnd w:id="2258"/>
      <w:r>
        <w:t xml:space="preserve"> Instrument </w:t>
      </w:r>
    </w:p>
    <w:p w14:paraId="14CA1819" w14:textId="5DDC3439" w:rsidR="0076621F" w:rsidRDefault="0076621F" w:rsidP="007C1DFF">
      <w:pPr>
        <w:pStyle w:val="TextHeading3"/>
        <w:ind w:right="0"/>
      </w:pPr>
      <w:r>
        <w:t xml:space="preserve">The Trust Protector </w:t>
      </w:r>
      <w:r w:rsidR="008C5A6B">
        <w:t>shall</w:t>
      </w:r>
      <w:r>
        <w:t xml:space="preserve"> settle a</w:t>
      </w:r>
      <w:r w:rsidR="00252B89">
        <w:t>ll</w:t>
      </w:r>
      <w:r>
        <w:t xml:space="preserve"> disputes concerning the interpretation of any provision contained in this instrument that arise from any perceived ambiguity.  In doing so, the role of the Trust Protector is to ensure that the instrument is construed in a manner consistent with the objectives </w:t>
      </w:r>
      <w:r w:rsidR="004C6A9E">
        <w:t xml:space="preserve">stated </w:t>
      </w:r>
      <w:r>
        <w:t>for the trust.</w:t>
      </w:r>
      <w:r w:rsidR="008C5A6B">
        <w:t xml:space="preserve">  The provisions of </w:t>
      </w:r>
      <w:r w:rsidR="00F06A82">
        <w:t xml:space="preserve">Section </w:t>
      </w:r>
      <w:r w:rsidR="008C5A6B">
        <w:t>12.0</w:t>
      </w:r>
      <w:r w:rsidR="00252B89">
        <w:t>3</w:t>
      </w:r>
      <w:r w:rsidR="008C5A6B">
        <w:t xml:space="preserve"> govern this power</w:t>
      </w:r>
      <w:r w:rsidR="00227C14">
        <w:t>.</w:t>
      </w:r>
    </w:p>
    <w:p w14:paraId="661F47A7" w14:textId="77777777" w:rsidR="00DB5105" w:rsidRDefault="00DB5105" w:rsidP="007C1DFF">
      <w:pPr>
        <w:pStyle w:val="Heading3"/>
        <w:ind w:right="0"/>
      </w:pPr>
      <w:r>
        <w:t xml:space="preserve">Executing Documents Denoting Authority </w:t>
      </w:r>
    </w:p>
    <w:p w14:paraId="5F27BDE9" w14:textId="6C544147" w:rsidR="001B22FA" w:rsidRDefault="001B22FA" w:rsidP="007C1DFF">
      <w:pPr>
        <w:pStyle w:val="TextHeading3"/>
        <w:ind w:right="0"/>
      </w:pPr>
      <w:r>
        <w:t>The Trust Protector may execute and deliver, and may direct any Trustee to execute and deliver, any documents necessary to carry out any power granted to the Trust Protector</w:t>
      </w:r>
      <w:r w:rsidR="00993568">
        <w:t xml:space="preserve"> o</w:t>
      </w:r>
      <w:r w:rsidR="00375988">
        <w:t xml:space="preserve">r </w:t>
      </w:r>
      <w:r w:rsidR="00993568">
        <w:t>the Trustee</w:t>
      </w:r>
      <w:r>
        <w:t>.  All parties may rely on statements and documents made by the Trust Protector.  No party is required to inquire into any statement or a document’s validity.  If any conflict exists between assertions of authority made by the Trust Protector and the Trustee, assertions made by the Trust Protector shall control, and any assertion made by the Trustee shall be disregarded to the extent of the conflict.</w:t>
      </w:r>
    </w:p>
    <w:p w14:paraId="12AD6BB0" w14:textId="77777777" w:rsidR="001B22FA" w:rsidRDefault="001B22FA" w:rsidP="001B22FA">
      <w:pPr>
        <w:pStyle w:val="TextHeading2"/>
      </w:pPr>
      <w:r>
        <w:t>The Trustee shall be under no obligation to review the actions of the Trust Protector under this Section and shall be an “excluded fiduciary” for purposes of W.S. §4-10-715 and shall not be liable for any resulting loss under W.S. §4-10-717.</w:t>
      </w:r>
    </w:p>
    <w:p w14:paraId="6782C025" w14:textId="00541787" w:rsidR="00DB5105" w:rsidRDefault="00DB5105" w:rsidP="00DB5105">
      <w:pPr>
        <w:pStyle w:val="Heading2"/>
      </w:pPr>
      <w:bookmarkStart w:id="2259" w:name="_Toc484590374"/>
      <w:bookmarkStart w:id="2260" w:name="_Toc484591201"/>
      <w:bookmarkStart w:id="2261" w:name="_Toc487713680"/>
      <w:bookmarkStart w:id="2262" w:name="_Toc519604330"/>
      <w:bookmarkStart w:id="2263" w:name="_Toc519605078"/>
      <w:bookmarkStart w:id="2264" w:name="_Toc519777567"/>
      <w:bookmarkStart w:id="2265" w:name="_Toc519848305"/>
      <w:bookmarkStart w:id="2266" w:name="_Toc519848487"/>
      <w:bookmarkStart w:id="2267" w:name="_Toc521326256"/>
      <w:bookmarkStart w:id="2268" w:name="_Toc529869804"/>
      <w:bookmarkStart w:id="2269" w:name="_Toc13583353"/>
      <w:bookmarkStart w:id="2270" w:name="_Toc13666003"/>
      <w:bookmarkStart w:id="2271" w:name="_Toc13739445"/>
      <w:bookmarkStart w:id="2272" w:name="_Toc24466550"/>
      <w:bookmarkStart w:id="2273" w:name="_Toc24468731"/>
      <w:bookmarkStart w:id="2274" w:name="_Toc24470170"/>
      <w:bookmarkStart w:id="2275" w:name="_Toc37053351"/>
      <w:bookmarkStart w:id="2276" w:name="_Toc38117544"/>
      <w:bookmarkStart w:id="2277" w:name="_Toc38359384"/>
      <w:bookmarkStart w:id="2278" w:name="_Toc38360384"/>
      <w:bookmarkStart w:id="2279" w:name="_Toc46999334"/>
      <w:bookmarkStart w:id="2280" w:name="_Toc47001096"/>
      <w:bookmarkStart w:id="2281" w:name="_Toc56766892"/>
      <w:bookmarkStart w:id="2282" w:name="_Toc57030845"/>
      <w:bookmarkStart w:id="2283" w:name="_Toc57030961"/>
      <w:bookmarkStart w:id="2284" w:name="_Toc57031618"/>
      <w:bookmarkStart w:id="2285" w:name="_Toc63505049"/>
      <w:bookmarkStart w:id="2286" w:name="_Toc63505178"/>
      <w:bookmarkStart w:id="2287" w:name="_Toc63513089"/>
      <w:bookmarkStart w:id="2288" w:name="_Toc63514677"/>
      <w:bookmarkStart w:id="2289" w:name="_Toc63514861"/>
      <w:bookmarkStart w:id="2290" w:name="_Toc63516247"/>
      <w:bookmarkStart w:id="2291" w:name="_Toc63516377"/>
      <w:bookmarkStart w:id="2292" w:name="_Toc63516502"/>
      <w:bookmarkStart w:id="2293" w:name="_Toc86407262"/>
      <w:bookmarkStart w:id="2294" w:name="_Toc86407638"/>
      <w:bookmarkStart w:id="2295" w:name="_Toc113001417"/>
      <w:bookmarkStart w:id="2296" w:name="_Toc113001545"/>
      <w:bookmarkStart w:id="2297" w:name="_Toc115339507"/>
      <w:bookmarkStart w:id="2298" w:name="_Toc115763764"/>
      <w:bookmarkStart w:id="2299" w:name="_Toc115765577"/>
      <w:bookmarkStart w:id="2300" w:name="_Toc115765705"/>
      <w:bookmarkStart w:id="2301" w:name="_Toc115769844"/>
      <w:bookmarkStart w:id="2302" w:name="_Toc119050102"/>
      <w:bookmarkStart w:id="2303" w:name="_Toc119056146"/>
      <w:bookmarkStart w:id="2304" w:name="_Toc119070202"/>
      <w:bookmarkStart w:id="2305" w:name="_Toc119467932"/>
      <w:bookmarkStart w:id="2306" w:name="_Toc119664423"/>
      <w:bookmarkStart w:id="2307" w:name="_Toc119664822"/>
      <w:bookmarkStart w:id="2308" w:name="_Toc119927817"/>
      <w:bookmarkStart w:id="2309" w:name="_Toc124522617"/>
      <w:bookmarkStart w:id="2310" w:name="_Toc124772890"/>
      <w:bookmarkStart w:id="2311" w:name="_Toc124774153"/>
      <w:bookmarkStart w:id="2312" w:name="_Toc124841415"/>
      <w:bookmarkStart w:id="2313" w:name="_Toc124846578"/>
      <w:bookmarkStart w:id="2314" w:name="_Toc124846845"/>
      <w:bookmarkStart w:id="2315" w:name="_Toc137118251"/>
      <w:r>
        <w:t>Limitation on Trust Protector Powers</w:t>
      </w:r>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r>
        <w:t xml:space="preserve"> </w:t>
      </w:r>
    </w:p>
    <w:p w14:paraId="15E0C33A" w14:textId="4D536F0A" w:rsidR="00DC0DBA" w:rsidRDefault="002364DA" w:rsidP="00DC0DBA">
      <w:pPr>
        <w:pStyle w:val="TextHeading2"/>
      </w:pPr>
      <w:r>
        <w:t xml:space="preserve">A Trust Protector may not exercise any power or discretion in favor of the Trust Protector, for the Trust Protector's benefit, or for the benefit of any person to whom the Trust Protector is </w:t>
      </w:r>
      <w:r w:rsidR="00BD70A6">
        <w:t>Related or Subordinate</w:t>
      </w:r>
      <w:r>
        <w:t>.  The intent is that nothing in this instrument be construed in any manner that would cause the Trust Protector to possess a general power of appointment within the meaning of IRC §§2041 and 2514.</w:t>
      </w:r>
      <w:r w:rsidR="00DC0DBA">
        <w:t xml:space="preserve">  This provision, however, does not prohibit the Trust Protector or any related party from receiving reasonable fees for services rendered to the Trust.</w:t>
      </w:r>
    </w:p>
    <w:p w14:paraId="2803F23C" w14:textId="47765D7F" w:rsidR="002364DA" w:rsidRDefault="002364DA" w:rsidP="002364DA">
      <w:pPr>
        <w:pStyle w:val="TextHeading2"/>
      </w:pPr>
      <w:r>
        <w:t xml:space="preserve">If the Trust Protector exercises any one of the powers granted in </w:t>
      </w:r>
      <w:r w:rsidR="00995823">
        <w:t xml:space="preserve">Sections </w:t>
      </w:r>
      <w:r>
        <w:t xml:space="preserve">5.09(b), 5.09(c) or 5.09(d), the Trust Protector must direct that an amount of assets shall be left with the Trustee, sufficient in the Trustee’s discretion to cover an estimate of the reasonable claims, </w:t>
      </w:r>
      <w:r w:rsidR="001C12F9">
        <w:t>expenses,</w:t>
      </w:r>
      <w:r>
        <w:t xml:space="preserve"> and taxes that the Trustee may incur in defending any anticipated claims or winding up the trust.</w:t>
      </w:r>
    </w:p>
    <w:p w14:paraId="3A70BF3D" w14:textId="77777777" w:rsidR="002364DA" w:rsidRDefault="002364DA" w:rsidP="002364DA">
      <w:pPr>
        <w:pStyle w:val="TextHeading2"/>
      </w:pPr>
      <w:r>
        <w:lastRenderedPageBreak/>
        <w:t>In exercising and considering whether to exercise any power granted to a Trust Protector under this instrument, the Trust Protector should make reasonable inquiry into any matter or seek any information that reasonably bear upon the Trust Protector’s decision to exercise the power.</w:t>
      </w:r>
    </w:p>
    <w:p w14:paraId="22010F98" w14:textId="5D281930" w:rsidR="00DB5105" w:rsidRDefault="00DB5105" w:rsidP="00DB5105">
      <w:pPr>
        <w:pStyle w:val="Heading2"/>
      </w:pPr>
      <w:bookmarkStart w:id="2316" w:name="_Toc484590375"/>
      <w:bookmarkStart w:id="2317" w:name="_Toc484591202"/>
      <w:bookmarkStart w:id="2318" w:name="_Toc487713681"/>
      <w:bookmarkStart w:id="2319" w:name="_Toc519604331"/>
      <w:bookmarkStart w:id="2320" w:name="_Toc519605079"/>
      <w:bookmarkStart w:id="2321" w:name="_Toc519777568"/>
      <w:bookmarkStart w:id="2322" w:name="_Toc519848306"/>
      <w:bookmarkStart w:id="2323" w:name="_Toc519848488"/>
      <w:bookmarkStart w:id="2324" w:name="_Toc521326257"/>
      <w:bookmarkStart w:id="2325" w:name="_Toc529869805"/>
      <w:bookmarkStart w:id="2326" w:name="_Toc13583354"/>
      <w:bookmarkStart w:id="2327" w:name="_Toc13666004"/>
      <w:bookmarkStart w:id="2328" w:name="_Toc13739446"/>
      <w:bookmarkStart w:id="2329" w:name="_Toc24466551"/>
      <w:bookmarkStart w:id="2330" w:name="_Toc24468732"/>
      <w:bookmarkStart w:id="2331" w:name="_Toc24470171"/>
      <w:bookmarkStart w:id="2332" w:name="_Toc37053352"/>
      <w:bookmarkStart w:id="2333" w:name="_Toc38117545"/>
      <w:bookmarkStart w:id="2334" w:name="_Toc38359385"/>
      <w:bookmarkStart w:id="2335" w:name="_Toc38360385"/>
      <w:bookmarkStart w:id="2336" w:name="_Toc46999335"/>
      <w:bookmarkStart w:id="2337" w:name="_Toc47001097"/>
      <w:bookmarkStart w:id="2338" w:name="_Toc56766893"/>
      <w:bookmarkStart w:id="2339" w:name="_Toc57030846"/>
      <w:bookmarkStart w:id="2340" w:name="_Toc57030962"/>
      <w:bookmarkStart w:id="2341" w:name="_Toc57031619"/>
      <w:bookmarkStart w:id="2342" w:name="_Toc63505050"/>
      <w:bookmarkStart w:id="2343" w:name="_Toc63505179"/>
      <w:bookmarkStart w:id="2344" w:name="_Toc63513090"/>
      <w:bookmarkStart w:id="2345" w:name="_Toc63514678"/>
      <w:bookmarkStart w:id="2346" w:name="_Toc63514862"/>
      <w:bookmarkStart w:id="2347" w:name="_Toc63516248"/>
      <w:bookmarkStart w:id="2348" w:name="_Toc63516378"/>
      <w:bookmarkStart w:id="2349" w:name="_Toc63516503"/>
      <w:bookmarkStart w:id="2350" w:name="_Toc86407263"/>
      <w:bookmarkStart w:id="2351" w:name="_Toc86407639"/>
      <w:bookmarkStart w:id="2352" w:name="_Toc113001418"/>
      <w:bookmarkStart w:id="2353" w:name="_Toc113001546"/>
      <w:bookmarkStart w:id="2354" w:name="_Toc115339508"/>
      <w:bookmarkStart w:id="2355" w:name="_Toc115763765"/>
      <w:bookmarkStart w:id="2356" w:name="_Toc115765578"/>
      <w:bookmarkStart w:id="2357" w:name="_Toc115765706"/>
      <w:bookmarkStart w:id="2358" w:name="_Toc115769845"/>
      <w:bookmarkStart w:id="2359" w:name="_Toc119050103"/>
      <w:bookmarkStart w:id="2360" w:name="_Toc119056147"/>
      <w:bookmarkStart w:id="2361" w:name="_Toc119070203"/>
      <w:bookmarkStart w:id="2362" w:name="_Toc119467933"/>
      <w:bookmarkStart w:id="2363" w:name="_Toc119664424"/>
      <w:bookmarkStart w:id="2364" w:name="_Toc119664823"/>
      <w:bookmarkStart w:id="2365" w:name="_Toc119927818"/>
      <w:bookmarkStart w:id="2366" w:name="_Toc124522618"/>
      <w:bookmarkStart w:id="2367" w:name="_Toc124772891"/>
      <w:bookmarkStart w:id="2368" w:name="_Toc124774154"/>
      <w:bookmarkStart w:id="2369" w:name="_Toc124841416"/>
      <w:bookmarkStart w:id="2370" w:name="_Toc124846579"/>
      <w:bookmarkStart w:id="2371" w:name="_Toc124846846"/>
      <w:bookmarkStart w:id="2372" w:name="_Toc137118252"/>
      <w:r>
        <w:t>Trust Protector May Release Powers</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r>
        <w:t xml:space="preserve"> </w:t>
      </w:r>
    </w:p>
    <w:p w14:paraId="087CE65E" w14:textId="77777777" w:rsidR="00D756C1" w:rsidRDefault="00D756C1" w:rsidP="00D756C1">
      <w:pPr>
        <w:pStyle w:val="TextHeading2"/>
      </w:pPr>
      <w:r>
        <w:t>Acting on behalf of itself and all successors, a Trust Protector may revocably or irrevocably release, renounce, suspend, or limit any power or discretion held by the Trust Protector.</w:t>
      </w:r>
    </w:p>
    <w:p w14:paraId="69D49764" w14:textId="520A1AAA" w:rsidR="00DB5105" w:rsidRDefault="00DB5105" w:rsidP="00DB5105">
      <w:pPr>
        <w:pStyle w:val="Heading2"/>
      </w:pPr>
      <w:bookmarkStart w:id="2373" w:name="_Toc484590376"/>
      <w:bookmarkStart w:id="2374" w:name="_Toc484591203"/>
      <w:bookmarkStart w:id="2375" w:name="_Toc487713682"/>
      <w:bookmarkStart w:id="2376" w:name="_Toc519604332"/>
      <w:bookmarkStart w:id="2377" w:name="_Toc519605080"/>
      <w:bookmarkStart w:id="2378" w:name="_Toc519777569"/>
      <w:bookmarkStart w:id="2379" w:name="_Toc519848307"/>
      <w:bookmarkStart w:id="2380" w:name="_Toc519848489"/>
      <w:bookmarkStart w:id="2381" w:name="_Toc521326258"/>
      <w:bookmarkStart w:id="2382" w:name="_Toc529869806"/>
      <w:bookmarkStart w:id="2383" w:name="_Toc13583355"/>
      <w:bookmarkStart w:id="2384" w:name="_Toc13666005"/>
      <w:bookmarkStart w:id="2385" w:name="_Toc13739447"/>
      <w:bookmarkStart w:id="2386" w:name="_Toc24466552"/>
      <w:bookmarkStart w:id="2387" w:name="_Toc24468733"/>
      <w:bookmarkStart w:id="2388" w:name="_Toc24470172"/>
      <w:bookmarkStart w:id="2389" w:name="_Toc37053353"/>
      <w:bookmarkStart w:id="2390" w:name="_Toc38117546"/>
      <w:bookmarkStart w:id="2391" w:name="_Toc38359386"/>
      <w:bookmarkStart w:id="2392" w:name="_Toc38360386"/>
      <w:bookmarkStart w:id="2393" w:name="_Toc46999336"/>
      <w:bookmarkStart w:id="2394" w:name="_Toc47001098"/>
      <w:bookmarkStart w:id="2395" w:name="_Toc56766894"/>
      <w:bookmarkStart w:id="2396" w:name="_Toc57030847"/>
      <w:bookmarkStart w:id="2397" w:name="_Toc57030963"/>
      <w:bookmarkStart w:id="2398" w:name="_Toc57031620"/>
      <w:bookmarkStart w:id="2399" w:name="_Toc63505051"/>
      <w:bookmarkStart w:id="2400" w:name="_Toc63505180"/>
      <w:bookmarkStart w:id="2401" w:name="_Toc63513091"/>
      <w:bookmarkStart w:id="2402" w:name="_Toc63514679"/>
      <w:bookmarkStart w:id="2403" w:name="_Toc63514863"/>
      <w:bookmarkStart w:id="2404" w:name="_Toc63516249"/>
      <w:bookmarkStart w:id="2405" w:name="_Toc63516379"/>
      <w:bookmarkStart w:id="2406" w:name="_Toc63516504"/>
      <w:bookmarkStart w:id="2407" w:name="_Toc86407264"/>
      <w:bookmarkStart w:id="2408" w:name="_Toc86407640"/>
      <w:bookmarkStart w:id="2409" w:name="_Toc113001419"/>
      <w:bookmarkStart w:id="2410" w:name="_Toc113001547"/>
      <w:bookmarkStart w:id="2411" w:name="_Toc115339509"/>
      <w:bookmarkStart w:id="2412" w:name="_Toc115763766"/>
      <w:bookmarkStart w:id="2413" w:name="_Toc115765579"/>
      <w:bookmarkStart w:id="2414" w:name="_Toc115765707"/>
      <w:bookmarkStart w:id="2415" w:name="_Toc115769846"/>
      <w:bookmarkStart w:id="2416" w:name="_Toc119050104"/>
      <w:bookmarkStart w:id="2417" w:name="_Toc119056148"/>
      <w:bookmarkStart w:id="2418" w:name="_Toc119070204"/>
      <w:bookmarkStart w:id="2419" w:name="_Toc119467934"/>
      <w:bookmarkStart w:id="2420" w:name="_Toc119664425"/>
      <w:bookmarkStart w:id="2421" w:name="_Toc119664824"/>
      <w:bookmarkStart w:id="2422" w:name="_Toc119927819"/>
      <w:bookmarkStart w:id="2423" w:name="_Toc124522619"/>
      <w:bookmarkStart w:id="2424" w:name="_Toc124772892"/>
      <w:bookmarkStart w:id="2425" w:name="_Toc124774155"/>
      <w:bookmarkStart w:id="2426" w:name="_Toc124841417"/>
      <w:bookmarkStart w:id="2427" w:name="_Toc124846580"/>
      <w:bookmarkStart w:id="2428" w:name="_Toc124846847"/>
      <w:bookmarkStart w:id="2429" w:name="_Toc137118253"/>
      <w:r>
        <w:t>Trust Protector Considered to Have Consented</w:t>
      </w:r>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p>
    <w:p w14:paraId="6C25E7B3" w14:textId="089A2E2F" w:rsidR="00DF248F" w:rsidRDefault="00DF248F" w:rsidP="00DF248F">
      <w:pPr>
        <w:pStyle w:val="TextHeading2"/>
      </w:pPr>
      <w:r>
        <w:t>If any provision of this Article requires the consent or approval of a Trust Protector before a Trustee can act and the Trust Protector does not affirmatively deny consent in writing within 10 days of being notified in writing, the Trust Protector shall be considered to have given consent or approval for the Trustee’s proposed action.</w:t>
      </w:r>
    </w:p>
    <w:p w14:paraId="4CF75229" w14:textId="5507A282" w:rsidR="00DB5105" w:rsidRDefault="00DB5105" w:rsidP="00DB5105">
      <w:pPr>
        <w:pStyle w:val="Heading2"/>
      </w:pPr>
      <w:bookmarkStart w:id="2430" w:name="_Toc484590377"/>
      <w:bookmarkStart w:id="2431" w:name="_Toc484591204"/>
      <w:bookmarkStart w:id="2432" w:name="_Toc487713683"/>
      <w:bookmarkStart w:id="2433" w:name="_Toc519604333"/>
      <w:bookmarkStart w:id="2434" w:name="_Toc519605081"/>
      <w:bookmarkStart w:id="2435" w:name="_Toc519777570"/>
      <w:bookmarkStart w:id="2436" w:name="_Toc519848308"/>
      <w:bookmarkStart w:id="2437" w:name="_Toc519848490"/>
      <w:bookmarkStart w:id="2438" w:name="_Toc521326259"/>
      <w:bookmarkStart w:id="2439" w:name="_Toc529869807"/>
      <w:bookmarkStart w:id="2440" w:name="_Toc13583356"/>
      <w:bookmarkStart w:id="2441" w:name="_Toc13666006"/>
      <w:bookmarkStart w:id="2442" w:name="_Toc13739448"/>
      <w:bookmarkStart w:id="2443" w:name="_Toc24466553"/>
      <w:bookmarkStart w:id="2444" w:name="_Toc24468734"/>
      <w:bookmarkStart w:id="2445" w:name="_Toc24470173"/>
      <w:bookmarkStart w:id="2446" w:name="_Toc37053354"/>
      <w:bookmarkStart w:id="2447" w:name="_Toc38117547"/>
      <w:bookmarkStart w:id="2448" w:name="_Toc38359387"/>
      <w:bookmarkStart w:id="2449" w:name="_Toc38360387"/>
      <w:bookmarkStart w:id="2450" w:name="_Toc46999337"/>
      <w:bookmarkStart w:id="2451" w:name="_Toc47001099"/>
      <w:bookmarkStart w:id="2452" w:name="_Toc56766895"/>
      <w:bookmarkStart w:id="2453" w:name="_Toc57030848"/>
      <w:bookmarkStart w:id="2454" w:name="_Toc57030964"/>
      <w:bookmarkStart w:id="2455" w:name="_Toc57031621"/>
      <w:bookmarkStart w:id="2456" w:name="_Toc63505052"/>
      <w:bookmarkStart w:id="2457" w:name="_Toc63505181"/>
      <w:bookmarkStart w:id="2458" w:name="_Toc63513092"/>
      <w:bookmarkStart w:id="2459" w:name="_Toc63514680"/>
      <w:bookmarkStart w:id="2460" w:name="_Toc63514864"/>
      <w:bookmarkStart w:id="2461" w:name="_Toc63516250"/>
      <w:bookmarkStart w:id="2462" w:name="_Toc63516380"/>
      <w:bookmarkStart w:id="2463" w:name="_Toc63516505"/>
      <w:bookmarkStart w:id="2464" w:name="_Toc86407265"/>
      <w:bookmarkStart w:id="2465" w:name="_Toc86407641"/>
      <w:bookmarkStart w:id="2466" w:name="_Toc113001420"/>
      <w:bookmarkStart w:id="2467" w:name="_Toc113001548"/>
      <w:bookmarkStart w:id="2468" w:name="_Toc115339510"/>
      <w:bookmarkStart w:id="2469" w:name="_Toc115763767"/>
      <w:bookmarkStart w:id="2470" w:name="_Toc115765580"/>
      <w:bookmarkStart w:id="2471" w:name="_Toc115765708"/>
      <w:bookmarkStart w:id="2472" w:name="_Toc115769847"/>
      <w:bookmarkStart w:id="2473" w:name="_Toc119050105"/>
      <w:bookmarkStart w:id="2474" w:name="_Toc119056149"/>
      <w:bookmarkStart w:id="2475" w:name="_Toc119070205"/>
      <w:bookmarkStart w:id="2476" w:name="_Toc119467935"/>
      <w:bookmarkStart w:id="2477" w:name="_Toc119664426"/>
      <w:bookmarkStart w:id="2478" w:name="_Toc119664825"/>
      <w:bookmarkStart w:id="2479" w:name="_Toc119927820"/>
      <w:bookmarkStart w:id="2480" w:name="_Toc124522620"/>
      <w:bookmarkStart w:id="2481" w:name="_Toc124772893"/>
      <w:bookmarkStart w:id="2482" w:name="_Toc124774156"/>
      <w:bookmarkStart w:id="2483" w:name="_Toc124841418"/>
      <w:bookmarkStart w:id="2484" w:name="_Toc124846581"/>
      <w:bookmarkStart w:id="2485" w:name="_Toc124846848"/>
      <w:bookmarkStart w:id="2486" w:name="_Toc137118254"/>
      <w:r>
        <w:t>Trust Protector Compensation</w:t>
      </w:r>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r>
        <w:t xml:space="preserve"> </w:t>
      </w:r>
    </w:p>
    <w:p w14:paraId="1CA69DE4" w14:textId="77777777" w:rsidR="00263638" w:rsidRDefault="00263638" w:rsidP="00263638">
      <w:pPr>
        <w:pStyle w:val="TextHeading2"/>
      </w:pPr>
      <w:r>
        <w:t>Any Trust Protector serving under this instrument is entitled to receive reasonable compensation for services rendered, taking into consideration:</w:t>
      </w:r>
    </w:p>
    <w:p w14:paraId="3F03F398" w14:textId="77777777" w:rsidR="00263638" w:rsidRDefault="00263638" w:rsidP="00557027">
      <w:pPr>
        <w:pStyle w:val="TextHeading3"/>
        <w:numPr>
          <w:ilvl w:val="0"/>
          <w:numId w:val="23"/>
        </w:numPr>
        <w:spacing w:before="0" w:after="0"/>
        <w:ind w:left="360" w:right="0"/>
      </w:pPr>
      <w:r>
        <w:t>the market rate for similar services in the jurisdiction in which the Trust Protector serves;</w:t>
      </w:r>
    </w:p>
    <w:p w14:paraId="15A4D7CD" w14:textId="77777777" w:rsidR="00263638" w:rsidRDefault="00263638" w:rsidP="00557027">
      <w:pPr>
        <w:pStyle w:val="TextHeading3"/>
        <w:numPr>
          <w:ilvl w:val="0"/>
          <w:numId w:val="23"/>
        </w:numPr>
        <w:spacing w:before="0" w:after="0"/>
        <w:ind w:left="360" w:right="0"/>
      </w:pPr>
      <w:r>
        <w:t>the breadth and nature of the powers, authorities, and discretions granted to the Trust Protector;</w:t>
      </w:r>
    </w:p>
    <w:p w14:paraId="6FF7952F" w14:textId="77777777" w:rsidR="00263638" w:rsidRDefault="00263638" w:rsidP="00557027">
      <w:pPr>
        <w:pStyle w:val="TextHeading3"/>
        <w:numPr>
          <w:ilvl w:val="0"/>
          <w:numId w:val="23"/>
        </w:numPr>
        <w:spacing w:before="0" w:after="0"/>
        <w:ind w:left="360" w:right="0"/>
      </w:pPr>
      <w:r>
        <w:t>the amount of time the Trust Protector shall likely devote; and</w:t>
      </w:r>
    </w:p>
    <w:p w14:paraId="08231162" w14:textId="77777777" w:rsidR="00263638" w:rsidRDefault="00263638" w:rsidP="00557027">
      <w:pPr>
        <w:pStyle w:val="TextHeading3"/>
        <w:numPr>
          <w:ilvl w:val="0"/>
          <w:numId w:val="23"/>
        </w:numPr>
        <w:spacing w:before="0"/>
        <w:ind w:left="360" w:right="0"/>
      </w:pPr>
      <w:r>
        <w:t>the trust property’s current value and the projected amount of appreciation.</w:t>
      </w:r>
    </w:p>
    <w:p w14:paraId="445E7FE5" w14:textId="77777777" w:rsidR="00263638" w:rsidRDefault="00263638" w:rsidP="00263638">
      <w:pPr>
        <w:pStyle w:val="TextHeading2"/>
      </w:pPr>
      <w:r>
        <w:t>The Trust Protector is entitled to reimbursement for all expenses incurred in the performance of the duties of Trust Protector, including reasonable travel expenses.</w:t>
      </w:r>
    </w:p>
    <w:p w14:paraId="785D3CDE" w14:textId="77777777" w:rsidR="00263638" w:rsidRDefault="00263638" w:rsidP="00263638">
      <w:pPr>
        <w:pStyle w:val="TextHeading2"/>
      </w:pPr>
      <w:r>
        <w:t>Serving in the capacity of Trust Protector does not prevent the Trust Protector from also providing legal, investment, or accounting services on behalf of the trust or beneficiaries.  If the Trust Protector is providing professional services, the Trust Protector is entitled to charge its normal and customary fees in addition to the Trust Protector's ordinary compensation as Trust Protector.</w:t>
      </w:r>
    </w:p>
    <w:p w14:paraId="578C7971" w14:textId="5983A6EA" w:rsidR="00DB5105" w:rsidRDefault="00DB5105" w:rsidP="00DB5105">
      <w:pPr>
        <w:pStyle w:val="Heading2"/>
      </w:pPr>
      <w:bookmarkStart w:id="2487" w:name="_Toc484590378"/>
      <w:bookmarkStart w:id="2488" w:name="_Toc484591205"/>
      <w:bookmarkStart w:id="2489" w:name="_Toc487713684"/>
      <w:bookmarkStart w:id="2490" w:name="_Toc519604334"/>
      <w:bookmarkStart w:id="2491" w:name="_Toc519605082"/>
      <w:bookmarkStart w:id="2492" w:name="_Toc519777571"/>
      <w:bookmarkStart w:id="2493" w:name="_Toc519848309"/>
      <w:bookmarkStart w:id="2494" w:name="_Toc519848491"/>
      <w:bookmarkStart w:id="2495" w:name="_Toc521326260"/>
      <w:bookmarkStart w:id="2496" w:name="_Toc529869808"/>
      <w:bookmarkStart w:id="2497" w:name="_Toc13583357"/>
      <w:bookmarkStart w:id="2498" w:name="_Toc13666007"/>
      <w:bookmarkStart w:id="2499" w:name="_Toc13739449"/>
      <w:bookmarkStart w:id="2500" w:name="_Toc24466554"/>
      <w:bookmarkStart w:id="2501" w:name="_Toc24468735"/>
      <w:bookmarkStart w:id="2502" w:name="_Toc24470174"/>
      <w:bookmarkStart w:id="2503" w:name="_Toc37053355"/>
      <w:bookmarkStart w:id="2504" w:name="_Toc38117548"/>
      <w:bookmarkStart w:id="2505" w:name="_Toc38359388"/>
      <w:bookmarkStart w:id="2506" w:name="_Toc38360388"/>
      <w:bookmarkStart w:id="2507" w:name="_Toc46999338"/>
      <w:bookmarkStart w:id="2508" w:name="_Toc47001100"/>
      <w:bookmarkStart w:id="2509" w:name="_Toc56766896"/>
      <w:bookmarkStart w:id="2510" w:name="_Toc57030849"/>
      <w:bookmarkStart w:id="2511" w:name="_Toc57030965"/>
      <w:bookmarkStart w:id="2512" w:name="_Toc57031622"/>
      <w:bookmarkStart w:id="2513" w:name="_Toc63505053"/>
      <w:bookmarkStart w:id="2514" w:name="_Toc63505182"/>
      <w:bookmarkStart w:id="2515" w:name="_Toc63513093"/>
      <w:bookmarkStart w:id="2516" w:name="_Toc63514681"/>
      <w:bookmarkStart w:id="2517" w:name="_Toc63514865"/>
      <w:bookmarkStart w:id="2518" w:name="_Toc63516251"/>
      <w:bookmarkStart w:id="2519" w:name="_Toc63516381"/>
      <w:bookmarkStart w:id="2520" w:name="_Toc63516506"/>
      <w:bookmarkStart w:id="2521" w:name="_Toc86407266"/>
      <w:bookmarkStart w:id="2522" w:name="_Toc86407642"/>
      <w:bookmarkStart w:id="2523" w:name="_Toc113001421"/>
      <w:bookmarkStart w:id="2524" w:name="_Toc113001549"/>
      <w:bookmarkStart w:id="2525" w:name="_Toc115339511"/>
      <w:bookmarkStart w:id="2526" w:name="_Toc115763768"/>
      <w:bookmarkStart w:id="2527" w:name="_Toc115765581"/>
      <w:bookmarkStart w:id="2528" w:name="_Toc115765709"/>
      <w:bookmarkStart w:id="2529" w:name="_Toc115769848"/>
      <w:bookmarkStart w:id="2530" w:name="_Toc119050106"/>
      <w:bookmarkStart w:id="2531" w:name="_Toc119056150"/>
      <w:bookmarkStart w:id="2532" w:name="_Toc119070206"/>
      <w:bookmarkStart w:id="2533" w:name="_Toc119467936"/>
      <w:bookmarkStart w:id="2534" w:name="_Toc119664427"/>
      <w:bookmarkStart w:id="2535" w:name="_Toc119664826"/>
      <w:bookmarkStart w:id="2536" w:name="_Toc119927821"/>
      <w:bookmarkStart w:id="2537" w:name="_Toc124522621"/>
      <w:bookmarkStart w:id="2538" w:name="_Toc124772894"/>
      <w:bookmarkStart w:id="2539" w:name="_Toc124774157"/>
      <w:bookmarkStart w:id="2540" w:name="_Toc124841419"/>
      <w:bookmarkStart w:id="2541" w:name="_Toc124846582"/>
      <w:bookmarkStart w:id="2542" w:name="_Toc124846849"/>
      <w:bookmarkStart w:id="2543" w:name="_Toc137118255"/>
      <w:r>
        <w:t>Right to Examine Trust Records</w:t>
      </w:r>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r>
        <w:t xml:space="preserve"> </w:t>
      </w:r>
    </w:p>
    <w:p w14:paraId="39F06530" w14:textId="77777777" w:rsidR="001C72B2" w:rsidRDefault="001C72B2" w:rsidP="001C72B2">
      <w:pPr>
        <w:pStyle w:val="TextHeading2"/>
      </w:pPr>
      <w:r>
        <w:t>The books and records of each trust created under this instrument, including all documentation, inventories, and accountings, must be open and available for inspection by the Trust Protector at all reasonable times.</w:t>
      </w:r>
    </w:p>
    <w:p w14:paraId="1BFA125D" w14:textId="22911481" w:rsidR="00DB5105" w:rsidRDefault="00DB5105" w:rsidP="00DB5105">
      <w:pPr>
        <w:pStyle w:val="Heading2"/>
      </w:pPr>
      <w:bookmarkStart w:id="2544" w:name="_Toc484590379"/>
      <w:bookmarkStart w:id="2545" w:name="_Toc484591206"/>
      <w:bookmarkStart w:id="2546" w:name="_Toc487713685"/>
      <w:bookmarkStart w:id="2547" w:name="_Toc519604335"/>
      <w:bookmarkStart w:id="2548" w:name="_Toc519605083"/>
      <w:bookmarkStart w:id="2549" w:name="_Toc519777572"/>
      <w:bookmarkStart w:id="2550" w:name="_Toc519848310"/>
      <w:bookmarkStart w:id="2551" w:name="_Toc519848492"/>
      <w:bookmarkStart w:id="2552" w:name="_Toc521326261"/>
      <w:bookmarkStart w:id="2553" w:name="_Toc529869809"/>
      <w:bookmarkStart w:id="2554" w:name="_Toc13583358"/>
      <w:bookmarkStart w:id="2555" w:name="_Toc13666008"/>
      <w:bookmarkStart w:id="2556" w:name="_Toc13739450"/>
      <w:bookmarkStart w:id="2557" w:name="_Toc24466555"/>
      <w:bookmarkStart w:id="2558" w:name="_Toc24468736"/>
      <w:bookmarkStart w:id="2559" w:name="_Toc24470175"/>
      <w:bookmarkStart w:id="2560" w:name="_Toc37053356"/>
      <w:bookmarkStart w:id="2561" w:name="_Toc38117549"/>
      <w:bookmarkStart w:id="2562" w:name="_Toc38359389"/>
      <w:bookmarkStart w:id="2563" w:name="_Toc38360389"/>
      <w:bookmarkStart w:id="2564" w:name="_Toc46999339"/>
      <w:bookmarkStart w:id="2565" w:name="_Toc47001101"/>
      <w:bookmarkStart w:id="2566" w:name="_Toc56766897"/>
      <w:bookmarkStart w:id="2567" w:name="_Toc57030850"/>
      <w:bookmarkStart w:id="2568" w:name="_Toc57030966"/>
      <w:bookmarkStart w:id="2569" w:name="_Toc57031623"/>
      <w:bookmarkStart w:id="2570" w:name="_Toc63505054"/>
      <w:bookmarkStart w:id="2571" w:name="_Toc63505183"/>
      <w:bookmarkStart w:id="2572" w:name="_Toc63513094"/>
      <w:bookmarkStart w:id="2573" w:name="_Toc63514682"/>
      <w:bookmarkStart w:id="2574" w:name="_Toc63514866"/>
      <w:bookmarkStart w:id="2575" w:name="_Toc63516252"/>
      <w:bookmarkStart w:id="2576" w:name="_Toc63516382"/>
      <w:bookmarkStart w:id="2577" w:name="_Toc63516507"/>
      <w:bookmarkStart w:id="2578" w:name="_Toc86407267"/>
      <w:bookmarkStart w:id="2579" w:name="_Toc86407643"/>
      <w:bookmarkStart w:id="2580" w:name="_Toc113001422"/>
      <w:bookmarkStart w:id="2581" w:name="_Toc113001550"/>
      <w:bookmarkStart w:id="2582" w:name="_Toc115339512"/>
      <w:bookmarkStart w:id="2583" w:name="_Toc115763769"/>
      <w:bookmarkStart w:id="2584" w:name="_Toc115765582"/>
      <w:bookmarkStart w:id="2585" w:name="_Toc115765710"/>
      <w:bookmarkStart w:id="2586" w:name="_Toc115769849"/>
      <w:bookmarkStart w:id="2587" w:name="_Toc119050107"/>
      <w:bookmarkStart w:id="2588" w:name="_Toc119056151"/>
      <w:bookmarkStart w:id="2589" w:name="_Toc119070207"/>
      <w:bookmarkStart w:id="2590" w:name="_Toc119467937"/>
      <w:bookmarkStart w:id="2591" w:name="_Toc119664428"/>
      <w:bookmarkStart w:id="2592" w:name="_Toc119664827"/>
      <w:bookmarkStart w:id="2593" w:name="_Toc119927822"/>
      <w:bookmarkStart w:id="2594" w:name="_Toc124522622"/>
      <w:bookmarkStart w:id="2595" w:name="_Toc124772895"/>
      <w:bookmarkStart w:id="2596" w:name="_Toc124774158"/>
      <w:bookmarkStart w:id="2597" w:name="_Toc124841420"/>
      <w:bookmarkStart w:id="2598" w:name="_Toc124846583"/>
      <w:bookmarkStart w:id="2599" w:name="_Toc124846850"/>
      <w:bookmarkStart w:id="2600" w:name="_Toc137118256"/>
      <w:r>
        <w:t>Employment of Professionals</w:t>
      </w:r>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p>
    <w:p w14:paraId="03433995" w14:textId="77777777" w:rsidR="00835F15" w:rsidRDefault="00835F15" w:rsidP="00835F15">
      <w:pPr>
        <w:pStyle w:val="TextHeading2"/>
      </w:pPr>
      <w:r>
        <w:t>Any Trust Protector may appoint, employ, and remove Advisors, accountants, auditors, depositories, custodians, brokers, consultants, attorneys, advisors, agents, and employees to advise or assist in the performance of the Trust Protector’s duties.  The Trust Protector may act on the recommendations of the persons or entities employed, with or without independent investigation.</w:t>
      </w:r>
    </w:p>
    <w:p w14:paraId="4504B9C2" w14:textId="77777777" w:rsidR="00835F15" w:rsidRDefault="00835F15" w:rsidP="00835F15">
      <w:pPr>
        <w:pStyle w:val="TextHeading2"/>
      </w:pPr>
      <w:r>
        <w:t>The Trust Protector may reasonably compensate an individual or entity employed to assist or advise the Trust Protector, regardless of any other relationship existing between the individual or entity and the Trust Protector.</w:t>
      </w:r>
    </w:p>
    <w:p w14:paraId="61571CE5" w14:textId="3E2875E3" w:rsidR="00835F15" w:rsidRDefault="00835F15" w:rsidP="00835F15">
      <w:pPr>
        <w:pStyle w:val="TextHeading2"/>
        <w:spacing w:after="0"/>
      </w:pPr>
      <w:r>
        <w:lastRenderedPageBreak/>
        <w:t>The Trust Protector may direct the Trustee to pay the usual compensation for services contracted for under this Section as the Trust Protector deems advisable.  The Trust Protector may direct payment of compensation to an individual or entity employed to assist or advise the Trust Protector without diminishing the compensation to which the Trust Protector is entitled.  A Trust Protector who is a partner, stockholder, officer, director, or corporate affiliate in any entity employed to assist or advise the Trust Protector may nonetheless receive the Trust Protector’s share of the compensation paid</w:t>
      </w:r>
      <w:r w:rsidR="00225DD4">
        <w:t>.</w:t>
      </w:r>
    </w:p>
    <w:p w14:paraId="21CD8AF4" w14:textId="601B5770" w:rsidR="00DC6CB6" w:rsidRDefault="00DC6CB6" w:rsidP="005356C6">
      <w:pPr>
        <w:pStyle w:val="Heading1"/>
        <w:spacing w:before="120" w:after="240"/>
      </w:pPr>
      <w:r>
        <w:br/>
      </w:r>
      <w:bookmarkStart w:id="2601" w:name="_Ref40347278"/>
      <w:bookmarkStart w:id="2602" w:name="_Ref344284887"/>
      <w:bookmarkStart w:id="2603" w:name="_Toc487886850"/>
      <w:bookmarkStart w:id="2604" w:name="_Toc13579308"/>
      <w:bookmarkStart w:id="2605" w:name="_Toc13581695"/>
      <w:bookmarkStart w:id="2606" w:name="_Toc13581793"/>
      <w:bookmarkStart w:id="2607" w:name="_Toc13582444"/>
      <w:bookmarkStart w:id="2608" w:name="_Toc13583243"/>
      <w:bookmarkStart w:id="2609" w:name="_Toc13666009"/>
      <w:bookmarkStart w:id="2610" w:name="_Toc13739451"/>
      <w:bookmarkStart w:id="2611" w:name="_Toc24466556"/>
      <w:bookmarkStart w:id="2612" w:name="_Toc24468737"/>
      <w:bookmarkStart w:id="2613" w:name="_Toc24470176"/>
      <w:bookmarkStart w:id="2614" w:name="_Toc37053357"/>
      <w:bookmarkStart w:id="2615" w:name="_Toc38117550"/>
      <w:bookmarkStart w:id="2616" w:name="_Toc38359390"/>
      <w:bookmarkStart w:id="2617" w:name="_Toc38360390"/>
      <w:bookmarkStart w:id="2618" w:name="_Toc46999340"/>
      <w:bookmarkStart w:id="2619" w:name="_Toc47001102"/>
      <w:bookmarkStart w:id="2620" w:name="_Toc56766898"/>
      <w:bookmarkStart w:id="2621" w:name="_Toc57030851"/>
      <w:bookmarkStart w:id="2622" w:name="_Toc57030967"/>
      <w:bookmarkStart w:id="2623" w:name="_Toc57031624"/>
      <w:bookmarkStart w:id="2624" w:name="_Toc63505055"/>
      <w:bookmarkStart w:id="2625" w:name="_Toc63505184"/>
      <w:bookmarkStart w:id="2626" w:name="_Toc63513095"/>
      <w:bookmarkStart w:id="2627" w:name="_Toc63514683"/>
      <w:bookmarkStart w:id="2628" w:name="_Toc63514867"/>
      <w:bookmarkStart w:id="2629" w:name="_Toc63516253"/>
      <w:bookmarkStart w:id="2630" w:name="_Toc63516383"/>
      <w:bookmarkStart w:id="2631" w:name="_Toc63516508"/>
      <w:bookmarkStart w:id="2632" w:name="_Toc86407268"/>
      <w:bookmarkStart w:id="2633" w:name="_Toc86407644"/>
      <w:bookmarkStart w:id="2634" w:name="_Toc113001423"/>
      <w:bookmarkStart w:id="2635" w:name="_Toc113001551"/>
      <w:bookmarkStart w:id="2636" w:name="_Toc115339513"/>
      <w:bookmarkStart w:id="2637" w:name="_Toc115763770"/>
      <w:bookmarkStart w:id="2638" w:name="_Toc115765583"/>
      <w:bookmarkStart w:id="2639" w:name="_Toc115765711"/>
      <w:bookmarkStart w:id="2640" w:name="_Toc115769850"/>
      <w:bookmarkStart w:id="2641" w:name="_Toc119050108"/>
      <w:bookmarkStart w:id="2642" w:name="_Toc119056152"/>
      <w:bookmarkStart w:id="2643" w:name="_Toc119070208"/>
      <w:bookmarkStart w:id="2644" w:name="_Toc119467938"/>
      <w:bookmarkStart w:id="2645" w:name="_Toc119664429"/>
      <w:bookmarkStart w:id="2646" w:name="_Toc119664828"/>
      <w:bookmarkStart w:id="2647" w:name="_Toc119927823"/>
      <w:bookmarkStart w:id="2648" w:name="_Toc124522623"/>
      <w:bookmarkStart w:id="2649" w:name="_Toc124772896"/>
      <w:bookmarkStart w:id="2650" w:name="_Toc124774159"/>
      <w:bookmarkStart w:id="2651" w:name="_Toc124841421"/>
      <w:bookmarkStart w:id="2652" w:name="_Toc124846584"/>
      <w:bookmarkStart w:id="2653" w:name="_Toc124846851"/>
      <w:bookmarkStart w:id="2654" w:name="_Toc137118257"/>
      <w:r>
        <w:t>Administration of Trust Property</w:t>
      </w:r>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p>
    <w:p w14:paraId="184323AC" w14:textId="7D7DB6AA" w:rsidR="00B62F10" w:rsidRDefault="00B62F10" w:rsidP="00B62F10">
      <w:pPr>
        <w:pStyle w:val="TextHeading2"/>
      </w:pPr>
      <w:r>
        <w:t xml:space="preserve">The Trustee shall hold and administer all contributions to trust for the lifetime beneficiaries specified in Article Two as provided in this Article while </w:t>
      </w:r>
      <w:r w:rsidR="00040617">
        <w:t>a</w:t>
      </w:r>
      <w:r w:rsidR="00AC1A9B">
        <w:t xml:space="preserve"> </w:t>
      </w:r>
      <w:r>
        <w:t>lifetime beneficiar</w:t>
      </w:r>
      <w:r w:rsidR="005C18CF">
        <w:t xml:space="preserve">y is </w:t>
      </w:r>
      <w:r>
        <w:t xml:space="preserve">alive.  For purposes of this Article, </w:t>
      </w:r>
      <w:r w:rsidRPr="003F5174">
        <w:rPr>
          <w:i/>
          <w:iCs/>
        </w:rPr>
        <w:t>“contribution”</w:t>
      </w:r>
      <w:r>
        <w:t xml:space="preserve"> </w:t>
      </w:r>
      <w:r w:rsidR="00B154A8">
        <w:t>has the meaning give</w:t>
      </w:r>
      <w:r w:rsidR="006F3DE5">
        <w:t>n</w:t>
      </w:r>
      <w:r w:rsidR="00B154A8">
        <w:t xml:space="preserve"> in </w:t>
      </w:r>
      <w:r w:rsidR="00837D8C">
        <w:t>Section</w:t>
      </w:r>
      <w:r w:rsidR="005A5278">
        <w:t xml:space="preserve"> </w:t>
      </w:r>
      <w:r w:rsidR="00B154A8">
        <w:t>6.0</w:t>
      </w:r>
      <w:r w:rsidR="00F94432">
        <w:t>3</w:t>
      </w:r>
      <w:r>
        <w:t>.</w:t>
      </w:r>
    </w:p>
    <w:p w14:paraId="7626B5EC" w14:textId="741AA402" w:rsidR="00262B35" w:rsidRDefault="00262B35" w:rsidP="00262B35">
      <w:pPr>
        <w:pStyle w:val="Heading2"/>
      </w:pPr>
      <w:bookmarkStart w:id="2655" w:name="_Toc13737438"/>
      <w:bookmarkStart w:id="2656" w:name="_Toc13740820"/>
      <w:bookmarkStart w:id="2657" w:name="_Toc24463458"/>
      <w:bookmarkStart w:id="2658" w:name="_Toc24463714"/>
      <w:bookmarkStart w:id="2659" w:name="_Toc24464341"/>
      <w:bookmarkStart w:id="2660" w:name="_Toc24466557"/>
      <w:bookmarkStart w:id="2661" w:name="_Toc24468738"/>
      <w:bookmarkStart w:id="2662" w:name="_Toc24470177"/>
      <w:bookmarkStart w:id="2663" w:name="_Toc37053358"/>
      <w:bookmarkStart w:id="2664" w:name="_Toc38117551"/>
      <w:bookmarkStart w:id="2665" w:name="_Toc38359391"/>
      <w:bookmarkStart w:id="2666" w:name="_Toc38360391"/>
      <w:bookmarkStart w:id="2667" w:name="_Toc46999341"/>
      <w:bookmarkStart w:id="2668" w:name="_Toc47001103"/>
      <w:bookmarkStart w:id="2669" w:name="_Toc56766899"/>
      <w:bookmarkStart w:id="2670" w:name="_Toc57030852"/>
      <w:bookmarkStart w:id="2671" w:name="_Toc57030968"/>
      <w:bookmarkStart w:id="2672" w:name="_Toc57031625"/>
      <w:bookmarkStart w:id="2673" w:name="_Toc63505056"/>
      <w:bookmarkStart w:id="2674" w:name="_Toc63505185"/>
      <w:bookmarkStart w:id="2675" w:name="_Toc63513096"/>
      <w:bookmarkStart w:id="2676" w:name="_Toc63514684"/>
      <w:bookmarkStart w:id="2677" w:name="_Toc63514868"/>
      <w:bookmarkStart w:id="2678" w:name="_Toc63516254"/>
      <w:bookmarkStart w:id="2679" w:name="_Toc63516384"/>
      <w:bookmarkStart w:id="2680" w:name="_Toc63516509"/>
      <w:bookmarkStart w:id="2681" w:name="_Toc86407269"/>
      <w:bookmarkStart w:id="2682" w:name="_Toc86407645"/>
      <w:bookmarkStart w:id="2683" w:name="_Toc113001424"/>
      <w:bookmarkStart w:id="2684" w:name="_Toc113001552"/>
      <w:bookmarkStart w:id="2685" w:name="_Toc115339514"/>
      <w:bookmarkStart w:id="2686" w:name="_Toc115763771"/>
      <w:bookmarkStart w:id="2687" w:name="_Toc115765584"/>
      <w:bookmarkStart w:id="2688" w:name="_Toc115765712"/>
      <w:bookmarkStart w:id="2689" w:name="_Toc115769851"/>
      <w:bookmarkStart w:id="2690" w:name="_Toc119050109"/>
      <w:bookmarkStart w:id="2691" w:name="_Toc119056153"/>
      <w:bookmarkStart w:id="2692" w:name="_Toc119070209"/>
      <w:bookmarkStart w:id="2693" w:name="_Toc119467939"/>
      <w:bookmarkStart w:id="2694" w:name="_Toc119664430"/>
      <w:bookmarkStart w:id="2695" w:name="_Toc119664829"/>
      <w:bookmarkStart w:id="2696" w:name="_Toc119927824"/>
      <w:bookmarkStart w:id="2697" w:name="_Toc124522624"/>
      <w:bookmarkStart w:id="2698" w:name="_Toc124772897"/>
      <w:bookmarkStart w:id="2699" w:name="_Toc124774160"/>
      <w:bookmarkStart w:id="2700" w:name="_Toc124841422"/>
      <w:bookmarkStart w:id="2701" w:name="_Toc124846585"/>
      <w:bookmarkStart w:id="2702" w:name="_Toc124846852"/>
      <w:bookmarkStart w:id="2703" w:name="_Toc137118258"/>
      <w:r>
        <w:t>Distribution of Income and Principal</w:t>
      </w:r>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p>
    <w:p w14:paraId="3152641B" w14:textId="4847DFF3" w:rsidR="00125C1B" w:rsidRDefault="00125C1B" w:rsidP="00125C1B">
      <w:pPr>
        <w:pStyle w:val="TextHeading2"/>
      </w:pPr>
      <w:r>
        <w:t xml:space="preserve">All trust property shall be held for the lifetime beneficiaries in a single trust.  The Distribution </w:t>
      </w:r>
      <w:r w:rsidR="00751794">
        <w:t>Advisor</w:t>
      </w:r>
      <w:r>
        <w:t xml:space="preserve"> may direct the Trustee to distribute to any one or more lifetime beneficiaries as much of the net income and principal of the trust as the </w:t>
      </w:r>
      <w:r w:rsidR="00751794">
        <w:t>Advisor</w:t>
      </w:r>
      <w:r>
        <w:t xml:space="preserve"> may determine advisable in its sole and absolute discretion</w:t>
      </w:r>
      <w:r w:rsidR="00612FC9" w:rsidRPr="00200794">
        <w:t xml:space="preserve">; provided, however, that any distribution </w:t>
      </w:r>
      <w:r w:rsidR="004F053F">
        <w:t xml:space="preserve">of </w:t>
      </w:r>
      <w:r w:rsidR="00E71D9A">
        <w:t>“</w:t>
      </w:r>
      <w:r w:rsidR="004F053F">
        <w:t>income</w:t>
      </w:r>
      <w:r w:rsidR="00E71D9A">
        <w:t>”</w:t>
      </w:r>
      <w:r w:rsidR="004F053F">
        <w:t xml:space="preserve"> </w:t>
      </w:r>
      <w:r w:rsidR="00612FC9" w:rsidRPr="00200794">
        <w:t xml:space="preserve">to </w:t>
      </w:r>
      <w:r w:rsidR="00030BD7">
        <w:t xml:space="preserve">a lifetime beneficiary </w:t>
      </w:r>
      <w:r w:rsidR="00612FC9" w:rsidRPr="00200794">
        <w:t>shall be subject to the consent provisions described in the following paragraph</w:t>
      </w:r>
      <w:r>
        <w:t>.  This discretionary distribution power has been adopted and shall be construed in accordance with W.S. §4-10-504.  No other distributions are permitted.</w:t>
      </w:r>
    </w:p>
    <w:p w14:paraId="6F7E7D44" w14:textId="7EFA5A21" w:rsidR="00B2634B" w:rsidRPr="00200794" w:rsidRDefault="00D80FD0" w:rsidP="00B2634B">
      <w:pPr>
        <w:pStyle w:val="TextHeading2"/>
      </w:pPr>
      <w:r w:rsidRPr="00964084">
        <w:t xml:space="preserve">Any distribution of trust property, whether income or principal, to </w:t>
      </w:r>
      <w:r>
        <w:t xml:space="preserve">a lifetime beneficiary, </w:t>
      </w:r>
      <w:r w:rsidRPr="00964084">
        <w:t xml:space="preserve">must also </w:t>
      </w:r>
      <w:r w:rsidR="00E45987">
        <w:t xml:space="preserve">be approved by </w:t>
      </w:r>
      <w:r w:rsidR="00B2634B" w:rsidRPr="00200794">
        <w:t>at least a majority of the other lifetime beneficiaries</w:t>
      </w:r>
      <w:r w:rsidR="00E45987">
        <w:t xml:space="preserve"> </w:t>
      </w:r>
      <w:r w:rsidR="00B2634B" w:rsidRPr="00200794">
        <w:t xml:space="preserve">who are at least 18 years of age or the Legal Representative(s) of such lifetime beneficiaries who are minors or otherwise incapacitated. Neither </w:t>
      </w:r>
      <w:r w:rsidR="0050677D">
        <w:t xml:space="preserve">the </w:t>
      </w:r>
      <w:r w:rsidR="00260C0A">
        <w:t xml:space="preserve">Grantor nor his or her spouse </w:t>
      </w:r>
      <w:r w:rsidR="00B2634B" w:rsidRPr="00200794">
        <w:t xml:space="preserve">may serve as the Legal Representative of </w:t>
      </w:r>
      <w:r w:rsidR="00260C0A">
        <w:t xml:space="preserve">a </w:t>
      </w:r>
      <w:r w:rsidR="00B2634B" w:rsidRPr="00200794">
        <w:t>lifetime beneficiar</w:t>
      </w:r>
      <w:r w:rsidR="00260C0A">
        <w:t>y</w:t>
      </w:r>
      <w:r w:rsidR="00B2634B" w:rsidRPr="00200794">
        <w:t xml:space="preserve"> for purposes of this paragraph. The intent of this provision is to ensure that any distribution of principal or income or both to </w:t>
      </w:r>
      <w:r w:rsidR="00BA1989">
        <w:t xml:space="preserve">a lifetime beneficiary </w:t>
      </w:r>
      <w:r w:rsidR="00B2634B" w:rsidRPr="00200794">
        <w:t>shall be subject to the approval of an Adverse Party. The consent powers described in this paragraph shall be held and exercisable in a non-fiduciary capacity.</w:t>
      </w:r>
    </w:p>
    <w:p w14:paraId="59E79B4A" w14:textId="77777777" w:rsidR="00895FBC" w:rsidRDefault="00895FBC" w:rsidP="00895FBC">
      <w:pPr>
        <w:pStyle w:val="Heading3"/>
      </w:pPr>
      <w:r>
        <w:t>Unequal Distributions Authorized</w:t>
      </w:r>
    </w:p>
    <w:p w14:paraId="649CF5AE" w14:textId="1A91FE3F" w:rsidR="008A0F25" w:rsidRDefault="008A0F25" w:rsidP="00950311">
      <w:pPr>
        <w:pStyle w:val="TextHeading4"/>
        <w:ind w:left="720" w:right="0"/>
      </w:pPr>
      <w:r>
        <w:t>The Trustee,</w:t>
      </w:r>
      <w:r w:rsidR="00042651">
        <w:t xml:space="preserve"> at the Distribution Advisors direction and in the Distribution Advisor’s </w:t>
      </w:r>
      <w:r>
        <w:t xml:space="preserve">absolute discretion, may make distributions or allocations of income or principal to or for the benefit of </w:t>
      </w:r>
      <w:r w:rsidR="0023220B">
        <w:t xml:space="preserve"> any </w:t>
      </w:r>
      <w:r>
        <w:t>one or more lifetime beneficiaries to the complete exclusion of other beneficiaries and may make these distributions or allocations in equal or unequal amounts.  Before making any distribution or allocation of income or principal, the Trustee may require a refunding agreement or may withhold any portion of the distribution or allocation until final determination or release of any claim or lien against a lifetime beneficiary.</w:t>
      </w:r>
    </w:p>
    <w:p w14:paraId="3948F108" w14:textId="77777777" w:rsidR="00895FBC" w:rsidRDefault="00895FBC" w:rsidP="00950311">
      <w:pPr>
        <w:pStyle w:val="Heading3"/>
        <w:ind w:right="0"/>
      </w:pPr>
      <w:r>
        <w:t>Allocation of Distributions to Lifetime Beneficiaries</w:t>
      </w:r>
    </w:p>
    <w:p w14:paraId="73F05CCB" w14:textId="36B219F1" w:rsidR="009477D9" w:rsidRDefault="009477D9" w:rsidP="00950311">
      <w:pPr>
        <w:pStyle w:val="TextHeading3"/>
        <w:ind w:right="0"/>
      </w:pPr>
      <w:r>
        <w:t xml:space="preserve">If any distribution is made to or for the benefit of a lifetime beneficiary, the amount of the distribution shall be charged against the trust as a whole and not against any individual benefit </w:t>
      </w:r>
      <w:r w:rsidR="009B5AAB">
        <w:t xml:space="preserve">that such lifetime </w:t>
      </w:r>
      <w:r>
        <w:t>beneficiary may ultimately receive.</w:t>
      </w:r>
    </w:p>
    <w:p w14:paraId="62D3B43D" w14:textId="77777777" w:rsidR="00895FBC" w:rsidRDefault="00895FBC" w:rsidP="00950311">
      <w:pPr>
        <w:pStyle w:val="Heading3"/>
        <w:ind w:right="0"/>
      </w:pPr>
      <w:r>
        <w:lastRenderedPageBreak/>
        <w:t xml:space="preserve">Renouncing Beneficial Rights </w:t>
      </w:r>
    </w:p>
    <w:p w14:paraId="7E91F00E" w14:textId="71F01852" w:rsidR="00644612" w:rsidRDefault="00644612" w:rsidP="00950311">
      <w:pPr>
        <w:pStyle w:val="TextHeading3"/>
        <w:ind w:right="0"/>
      </w:pPr>
      <w:r>
        <w:t xml:space="preserve">Any lifetime beneficiary may renounce </w:t>
      </w:r>
      <w:r w:rsidR="00D97E4B">
        <w:t xml:space="preserve">that beneficiary’s </w:t>
      </w:r>
      <w:r>
        <w:t>designation as a lifetime beneficiary</w:t>
      </w:r>
      <w:r w:rsidR="00491D63" w:rsidRPr="00200794">
        <w:t xml:space="preserve">, except that there shall always be at least one lifetime beneficiary other </w:t>
      </w:r>
      <w:r w:rsidR="00803CCF">
        <w:t xml:space="preserve">the beneficiary to whom a distribution is </w:t>
      </w:r>
      <w:r w:rsidR="00F450E7">
        <w:t xml:space="preserve">proposed </w:t>
      </w:r>
      <w:r w:rsidR="00803CCF">
        <w:t xml:space="preserve">to be made </w:t>
      </w:r>
      <w:r w:rsidR="00491D63" w:rsidRPr="00200794">
        <w:t>to serve as an Adverse Party for the purposes identified in the first and second paragraphs of this Section 6.01</w:t>
      </w:r>
      <w:r>
        <w:t>.  Any renunciation must be made by a written instrument delivered to the Trustee to be effective.</w:t>
      </w:r>
    </w:p>
    <w:p w14:paraId="3FB347B7" w14:textId="77777777" w:rsidR="00644612" w:rsidRDefault="00644612" w:rsidP="00950311">
      <w:pPr>
        <w:pStyle w:val="TextHeading2"/>
      </w:pPr>
      <w:r>
        <w:t>Undistributed net income is to be accumulated and added to principal.</w:t>
      </w:r>
    </w:p>
    <w:p w14:paraId="55D34F38" w14:textId="470E2ABB" w:rsidR="00262B35" w:rsidRDefault="00262B35" w:rsidP="00262B35">
      <w:pPr>
        <w:pStyle w:val="Heading2"/>
      </w:pPr>
      <w:bookmarkStart w:id="2704" w:name="_Toc487886852"/>
      <w:bookmarkStart w:id="2705" w:name="_Toc13579310"/>
      <w:bookmarkStart w:id="2706" w:name="_Toc13581697"/>
      <w:bookmarkStart w:id="2707" w:name="_Toc13581795"/>
      <w:bookmarkStart w:id="2708" w:name="_Toc13582446"/>
      <w:bookmarkStart w:id="2709" w:name="_Toc13583245"/>
      <w:bookmarkStart w:id="2710" w:name="_Toc13740821"/>
      <w:bookmarkStart w:id="2711" w:name="_Toc24463459"/>
      <w:bookmarkStart w:id="2712" w:name="_Toc24463715"/>
      <w:bookmarkStart w:id="2713" w:name="_Toc24464342"/>
      <w:bookmarkStart w:id="2714" w:name="_Toc24466558"/>
      <w:bookmarkStart w:id="2715" w:name="_Toc24468739"/>
      <w:bookmarkStart w:id="2716" w:name="_Toc24470178"/>
      <w:bookmarkStart w:id="2717" w:name="_Toc37053359"/>
      <w:bookmarkStart w:id="2718" w:name="_Toc38117552"/>
      <w:bookmarkStart w:id="2719" w:name="_Toc38359392"/>
      <w:bookmarkStart w:id="2720" w:name="_Toc38360392"/>
      <w:bookmarkStart w:id="2721" w:name="_Toc46999342"/>
      <w:bookmarkStart w:id="2722" w:name="_Toc47001104"/>
      <w:bookmarkStart w:id="2723" w:name="_Toc56766900"/>
      <w:bookmarkStart w:id="2724" w:name="_Toc57030853"/>
      <w:bookmarkStart w:id="2725" w:name="_Toc57030969"/>
      <w:bookmarkStart w:id="2726" w:name="_Toc57031626"/>
      <w:bookmarkStart w:id="2727" w:name="_Toc63505057"/>
      <w:bookmarkStart w:id="2728" w:name="_Toc63505186"/>
      <w:bookmarkStart w:id="2729" w:name="_Toc63513097"/>
      <w:bookmarkStart w:id="2730" w:name="_Toc63514685"/>
      <w:bookmarkStart w:id="2731" w:name="_Toc63514869"/>
      <w:bookmarkStart w:id="2732" w:name="_Toc63516255"/>
      <w:bookmarkStart w:id="2733" w:name="_Toc63516385"/>
      <w:bookmarkStart w:id="2734" w:name="_Toc63516510"/>
      <w:bookmarkStart w:id="2735" w:name="_Toc86407270"/>
      <w:bookmarkStart w:id="2736" w:name="_Toc86407646"/>
      <w:bookmarkStart w:id="2737" w:name="_Toc113001425"/>
      <w:bookmarkStart w:id="2738" w:name="_Toc113001553"/>
      <w:bookmarkStart w:id="2739" w:name="_Toc115339515"/>
      <w:bookmarkStart w:id="2740" w:name="_Toc115763772"/>
      <w:bookmarkStart w:id="2741" w:name="_Toc115765585"/>
      <w:bookmarkStart w:id="2742" w:name="_Toc115765713"/>
      <w:bookmarkStart w:id="2743" w:name="_Toc115769852"/>
      <w:bookmarkStart w:id="2744" w:name="_Toc119050110"/>
      <w:bookmarkStart w:id="2745" w:name="_Toc119056154"/>
      <w:bookmarkStart w:id="2746" w:name="_Toc119070210"/>
      <w:bookmarkStart w:id="2747" w:name="_Toc119467940"/>
      <w:bookmarkStart w:id="2748" w:name="_Toc119664431"/>
      <w:bookmarkStart w:id="2749" w:name="_Toc119664830"/>
      <w:bookmarkStart w:id="2750" w:name="_Toc119927825"/>
      <w:bookmarkStart w:id="2751" w:name="_Toc124522625"/>
      <w:bookmarkStart w:id="2752" w:name="_Toc124772898"/>
      <w:bookmarkStart w:id="2753" w:name="_Toc124774161"/>
      <w:bookmarkStart w:id="2754" w:name="_Toc124841423"/>
      <w:bookmarkStart w:id="2755" w:name="_Toc124846586"/>
      <w:bookmarkStart w:id="2756" w:name="_Toc124846853"/>
      <w:bookmarkStart w:id="2757" w:name="_Toc137118259"/>
      <w:r>
        <w:t>Guidelines for Distributions</w:t>
      </w:r>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p>
    <w:p w14:paraId="582ABC32" w14:textId="2B2126B6" w:rsidR="00B60F68" w:rsidRDefault="00B60F68" w:rsidP="00B60F68">
      <w:pPr>
        <w:pStyle w:val="TextHeading2"/>
      </w:pPr>
      <w:r>
        <w:rPr>
          <w:rFonts w:cs="Arial"/>
        </w:rPr>
        <w:t>When determining whether to</w:t>
      </w:r>
      <w:r>
        <w:rPr>
          <w:rFonts w:cs="Arial"/>
          <w:color w:val="000000"/>
        </w:rPr>
        <w:t xml:space="preserve"> authorize the Trustee to make any discretionary distributions</w:t>
      </w:r>
      <w:r w:rsidR="00BC4992">
        <w:rPr>
          <w:rFonts w:cs="Arial"/>
          <w:color w:val="000000"/>
        </w:rPr>
        <w:t xml:space="preserve"> to a lifetime beneficiary</w:t>
      </w:r>
      <w:r>
        <w:rPr>
          <w:rFonts w:cs="Arial"/>
          <w:color w:val="000000"/>
        </w:rPr>
        <w:t>, the</w:t>
      </w:r>
      <w:r>
        <w:t xml:space="preserve"> </w:t>
      </w:r>
      <w:r>
        <w:rPr>
          <w:rFonts w:cs="Arial"/>
          <w:color w:val="000000"/>
        </w:rPr>
        <w:t xml:space="preserve">Distribution </w:t>
      </w:r>
      <w:r w:rsidR="00751794">
        <w:rPr>
          <w:rFonts w:cs="Arial"/>
          <w:color w:val="000000"/>
        </w:rPr>
        <w:t>Advisor</w:t>
      </w:r>
      <w:r>
        <w:t xml:space="preserve"> </w:t>
      </w:r>
      <w:r w:rsidR="00EC3AB5">
        <w:t xml:space="preserve">may </w:t>
      </w:r>
      <w:r>
        <w:t xml:space="preserve">consider such other sources of income or principal as are available to </w:t>
      </w:r>
      <w:r w:rsidR="00BC4992">
        <w:t xml:space="preserve">that </w:t>
      </w:r>
      <w:r>
        <w:t xml:space="preserve">beneficiary and as are known by the </w:t>
      </w:r>
      <w:r>
        <w:rPr>
          <w:rFonts w:cs="Arial"/>
          <w:color w:val="000000"/>
        </w:rPr>
        <w:t xml:space="preserve">Distribution </w:t>
      </w:r>
      <w:r w:rsidR="00751794">
        <w:rPr>
          <w:rFonts w:cs="Arial"/>
          <w:color w:val="000000"/>
        </w:rPr>
        <w:t>Advisor</w:t>
      </w:r>
      <w:r>
        <w:t>.  Grantor acknowledge</w:t>
      </w:r>
      <w:r w:rsidR="008D566C">
        <w:t>s</w:t>
      </w:r>
      <w:r>
        <w:t xml:space="preserve"> the possibility that the principal of the trust may be exhausted from such discretionary distributions.</w:t>
      </w:r>
    </w:p>
    <w:p w14:paraId="49F9E490" w14:textId="77777777" w:rsidR="00CF3884" w:rsidRDefault="00CF3884" w:rsidP="00CF3884">
      <w:pPr>
        <w:pStyle w:val="Heading2"/>
      </w:pPr>
      <w:bookmarkStart w:id="2758" w:name="_Toc24464349"/>
      <w:bookmarkStart w:id="2759" w:name="_Toc24466565"/>
      <w:bookmarkStart w:id="2760" w:name="_Toc24468746"/>
      <w:bookmarkStart w:id="2761" w:name="_Toc24470185"/>
      <w:bookmarkStart w:id="2762" w:name="_Toc37053366"/>
      <w:bookmarkStart w:id="2763" w:name="_Toc38117559"/>
      <w:bookmarkStart w:id="2764" w:name="_Toc54773690"/>
      <w:bookmarkStart w:id="2765" w:name="_Toc54773815"/>
      <w:bookmarkStart w:id="2766" w:name="_Toc54773942"/>
      <w:bookmarkStart w:id="2767" w:name="_Toc57031092"/>
      <w:bookmarkStart w:id="2768" w:name="_Toc57031997"/>
      <w:bookmarkStart w:id="2769" w:name="_Toc63514025"/>
      <w:bookmarkStart w:id="2770" w:name="_Toc63514153"/>
      <w:bookmarkStart w:id="2771" w:name="_Toc63514282"/>
      <w:bookmarkStart w:id="2772" w:name="_Toc63514411"/>
      <w:bookmarkStart w:id="2773" w:name="_Toc63514692"/>
      <w:bookmarkStart w:id="2774" w:name="_Toc63514876"/>
      <w:bookmarkStart w:id="2775" w:name="_Toc63516262"/>
      <w:bookmarkStart w:id="2776" w:name="_Toc63516392"/>
      <w:bookmarkStart w:id="2777" w:name="_Toc63516517"/>
      <w:bookmarkStart w:id="2778" w:name="_Toc86407277"/>
      <w:bookmarkStart w:id="2779" w:name="_Toc86407653"/>
      <w:bookmarkStart w:id="2780" w:name="_Toc113001432"/>
      <w:bookmarkStart w:id="2781" w:name="_Toc113001560"/>
      <w:bookmarkStart w:id="2782" w:name="_Toc115339522"/>
      <w:bookmarkStart w:id="2783" w:name="_Toc115763779"/>
      <w:bookmarkStart w:id="2784" w:name="_Toc115765592"/>
      <w:bookmarkStart w:id="2785" w:name="_Toc115765720"/>
      <w:bookmarkStart w:id="2786" w:name="_Toc115769859"/>
      <w:bookmarkStart w:id="2787" w:name="_Toc119050117"/>
      <w:bookmarkStart w:id="2788" w:name="_Toc119056161"/>
      <w:bookmarkStart w:id="2789" w:name="_Toc119070217"/>
      <w:bookmarkStart w:id="2790" w:name="_Toc119467947"/>
      <w:bookmarkStart w:id="2791" w:name="_Toc119664438"/>
      <w:bookmarkStart w:id="2792" w:name="_Toc119664837"/>
      <w:bookmarkStart w:id="2793" w:name="_Toc119927832"/>
      <w:bookmarkStart w:id="2794" w:name="_Toc124522632"/>
      <w:bookmarkStart w:id="2795" w:name="_Toc124772905"/>
      <w:bookmarkStart w:id="2796" w:name="_Toc124774168"/>
      <w:bookmarkStart w:id="2797" w:name="_Toc124841430"/>
      <w:bookmarkStart w:id="2798" w:name="_Toc124846593"/>
      <w:bookmarkStart w:id="2799" w:name="_Toc124846854"/>
      <w:bookmarkStart w:id="2800" w:name="_Toc137118260"/>
      <w:r>
        <w:t>Definition of Contribution</w:t>
      </w:r>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p>
    <w:p w14:paraId="12C2351E" w14:textId="79D8EB09" w:rsidR="00CF3884" w:rsidRDefault="00CF3884" w:rsidP="00CF3884">
      <w:pPr>
        <w:pStyle w:val="TextHeading2"/>
      </w:pPr>
      <w:r>
        <w:t xml:space="preserve">For purposes of this Article, </w:t>
      </w:r>
      <w:r w:rsidRPr="002C155B">
        <w:rPr>
          <w:i/>
          <w:iCs/>
        </w:rPr>
        <w:t>“contribution”</w:t>
      </w:r>
      <w:r>
        <w:t xml:space="preserve"> means any cash or other assets transferred to the Trustee to be held as part of the trust funds in a manner that constitutes a completed gift for Federal gift tax purposes.  The amount of a contribution is its </w:t>
      </w:r>
      <w:r w:rsidR="005E6921">
        <w:t>federal</w:t>
      </w:r>
      <w:r>
        <w:t xml:space="preserve"> gift tax value.</w:t>
      </w:r>
    </w:p>
    <w:p w14:paraId="0A2CB293" w14:textId="1930D2FC" w:rsidR="00593457" w:rsidRDefault="00593457" w:rsidP="00593457">
      <w:pPr>
        <w:pStyle w:val="Heading2"/>
      </w:pPr>
      <w:bookmarkStart w:id="2801" w:name="_Toc516995798"/>
      <w:bookmarkStart w:id="2802" w:name="_Toc484590390"/>
      <w:bookmarkStart w:id="2803" w:name="_Toc484591217"/>
      <w:bookmarkStart w:id="2804" w:name="_Toc487713696"/>
      <w:bookmarkStart w:id="2805" w:name="_Toc519604346"/>
      <w:bookmarkStart w:id="2806" w:name="_Toc519605094"/>
      <w:bookmarkStart w:id="2807" w:name="_Toc519777583"/>
      <w:bookmarkStart w:id="2808" w:name="_Toc519848321"/>
      <w:bookmarkStart w:id="2809" w:name="_Toc519848503"/>
      <w:bookmarkStart w:id="2810" w:name="_Toc521326272"/>
      <w:bookmarkStart w:id="2811" w:name="_Toc529869820"/>
      <w:bookmarkStart w:id="2812" w:name="_Toc13583369"/>
      <w:bookmarkStart w:id="2813" w:name="_Toc13651098"/>
      <w:bookmarkStart w:id="2814" w:name="_Toc13666019"/>
      <w:bookmarkStart w:id="2815" w:name="_Toc13739461"/>
      <w:bookmarkStart w:id="2816" w:name="_Toc24466567"/>
      <w:bookmarkStart w:id="2817" w:name="_Toc24468748"/>
      <w:bookmarkStart w:id="2818" w:name="_Toc24470187"/>
      <w:bookmarkStart w:id="2819" w:name="_Toc37053368"/>
      <w:bookmarkStart w:id="2820" w:name="_Toc38117561"/>
      <w:bookmarkStart w:id="2821" w:name="_Toc38359401"/>
      <w:bookmarkStart w:id="2822" w:name="_Toc38360401"/>
      <w:bookmarkStart w:id="2823" w:name="_Toc46999343"/>
      <w:bookmarkStart w:id="2824" w:name="_Toc47001105"/>
      <w:bookmarkStart w:id="2825" w:name="_Toc56766901"/>
      <w:bookmarkStart w:id="2826" w:name="_Toc57030854"/>
      <w:bookmarkStart w:id="2827" w:name="_Toc57030970"/>
      <w:bookmarkStart w:id="2828" w:name="_Toc57031627"/>
      <w:bookmarkStart w:id="2829" w:name="_Toc63505058"/>
      <w:bookmarkStart w:id="2830" w:name="_Toc63505187"/>
      <w:bookmarkStart w:id="2831" w:name="_Toc63513098"/>
      <w:bookmarkStart w:id="2832" w:name="_Toc63514694"/>
      <w:bookmarkStart w:id="2833" w:name="_Toc63514878"/>
      <w:bookmarkStart w:id="2834" w:name="_Toc63516264"/>
      <w:bookmarkStart w:id="2835" w:name="_Toc63516394"/>
      <w:bookmarkStart w:id="2836" w:name="_Toc63516519"/>
      <w:bookmarkStart w:id="2837" w:name="_Toc86407279"/>
      <w:bookmarkStart w:id="2838" w:name="_Toc86407655"/>
      <w:bookmarkStart w:id="2839" w:name="_Toc113001434"/>
      <w:bookmarkStart w:id="2840" w:name="_Toc113001562"/>
      <w:bookmarkStart w:id="2841" w:name="_Toc115339524"/>
      <w:bookmarkStart w:id="2842" w:name="_Toc115763781"/>
      <w:bookmarkStart w:id="2843" w:name="_Toc115765594"/>
      <w:bookmarkStart w:id="2844" w:name="_Toc115765722"/>
      <w:bookmarkStart w:id="2845" w:name="_Toc115769861"/>
      <w:bookmarkStart w:id="2846" w:name="_Toc119050119"/>
      <w:bookmarkStart w:id="2847" w:name="_Toc119056163"/>
      <w:bookmarkStart w:id="2848" w:name="_Toc119070219"/>
      <w:bookmarkStart w:id="2849" w:name="_Toc119467949"/>
      <w:bookmarkStart w:id="2850" w:name="_Toc119664440"/>
      <w:bookmarkStart w:id="2851" w:name="_Toc119664839"/>
      <w:bookmarkStart w:id="2852" w:name="_Toc119927834"/>
      <w:bookmarkStart w:id="2853" w:name="_Toc124522634"/>
      <w:bookmarkStart w:id="2854" w:name="_Toc124772907"/>
      <w:bookmarkStart w:id="2855" w:name="_Toc124774170"/>
      <w:bookmarkStart w:id="2856" w:name="_Toc124841432"/>
      <w:bookmarkStart w:id="2857" w:name="_Toc124846595"/>
      <w:bookmarkStart w:id="2858" w:name="_Toc124846855"/>
      <w:bookmarkStart w:id="2859" w:name="_Toc137118261"/>
      <w:bookmarkEnd w:id="2801"/>
      <w:r>
        <w:t xml:space="preserve">Administration </w:t>
      </w:r>
      <w:r w:rsidR="00443F1C">
        <w:t xml:space="preserve">on </w:t>
      </w:r>
      <w:r>
        <w:t xml:space="preserve">Death of </w:t>
      </w:r>
      <w:bookmarkEnd w:id="2802"/>
      <w:bookmarkEnd w:id="2803"/>
      <w:bookmarkEnd w:id="2804"/>
      <w:bookmarkEnd w:id="2805"/>
      <w:bookmarkEnd w:id="2806"/>
      <w:bookmarkEnd w:id="2807"/>
      <w:bookmarkEnd w:id="2808"/>
      <w:bookmarkEnd w:id="2809"/>
      <w:bookmarkEnd w:id="2810"/>
      <w:bookmarkEnd w:id="2811"/>
      <w:bookmarkEnd w:id="2812"/>
      <w:bookmarkEnd w:id="2813"/>
      <w:r w:rsidR="00884BAE">
        <w:t>a</w:t>
      </w:r>
      <w:r w:rsidR="00B60F68">
        <w:t>ll Lifetime Beneficiaries</w:t>
      </w:r>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p>
    <w:p w14:paraId="3ACA09F0" w14:textId="77777777" w:rsidR="009F56AA" w:rsidRDefault="009F56AA" w:rsidP="009F56AA">
      <w:pPr>
        <w:pStyle w:val="TextHeading2"/>
      </w:pPr>
      <w:r>
        <w:t>The Trustee shall, after the death of all lifetime beneficiaries, administer any remaining trust property as provided in the Articles that follow.</w:t>
      </w:r>
      <w:r w:rsidRPr="0076725B">
        <w:t xml:space="preserve"> </w:t>
      </w:r>
    </w:p>
    <w:p w14:paraId="4AB63B6A" w14:textId="4D4079C8" w:rsidR="0076725B" w:rsidRDefault="0076725B" w:rsidP="00CC265B">
      <w:pPr>
        <w:pStyle w:val="Heading1"/>
        <w:spacing w:before="360" w:after="240"/>
      </w:pPr>
      <w:r>
        <w:br/>
      </w:r>
      <w:bookmarkStart w:id="2860" w:name="_Toc484590392"/>
      <w:bookmarkStart w:id="2861" w:name="_Toc484591219"/>
      <w:bookmarkStart w:id="2862" w:name="_Toc487713698"/>
      <w:bookmarkStart w:id="2863" w:name="_Toc519604348"/>
      <w:bookmarkStart w:id="2864" w:name="_Toc519605096"/>
      <w:bookmarkStart w:id="2865" w:name="_Toc519777585"/>
      <w:bookmarkStart w:id="2866" w:name="_Toc519848323"/>
      <w:bookmarkStart w:id="2867" w:name="_Toc519848504"/>
      <w:bookmarkStart w:id="2868" w:name="_Toc521326273"/>
      <w:bookmarkStart w:id="2869" w:name="_Toc529869821"/>
      <w:bookmarkStart w:id="2870" w:name="_Toc13583370"/>
      <w:bookmarkStart w:id="2871" w:name="_Toc13651099"/>
      <w:bookmarkStart w:id="2872" w:name="_Toc13666020"/>
      <w:bookmarkStart w:id="2873" w:name="_Toc13739462"/>
      <w:bookmarkStart w:id="2874" w:name="_Toc24466568"/>
      <w:bookmarkStart w:id="2875" w:name="_Toc24468749"/>
      <w:bookmarkStart w:id="2876" w:name="_Toc24470188"/>
      <w:bookmarkStart w:id="2877" w:name="_Toc37053369"/>
      <w:bookmarkStart w:id="2878" w:name="_Toc38117562"/>
      <w:bookmarkStart w:id="2879" w:name="_Toc38359402"/>
      <w:bookmarkStart w:id="2880" w:name="_Toc38360402"/>
      <w:bookmarkStart w:id="2881" w:name="_Toc46999344"/>
      <w:bookmarkStart w:id="2882" w:name="_Toc47001106"/>
      <w:bookmarkStart w:id="2883" w:name="_Toc56766902"/>
      <w:bookmarkStart w:id="2884" w:name="_Toc57030855"/>
      <w:bookmarkStart w:id="2885" w:name="_Toc57030971"/>
      <w:bookmarkStart w:id="2886" w:name="_Toc57031628"/>
      <w:bookmarkStart w:id="2887" w:name="_Toc63505059"/>
      <w:bookmarkStart w:id="2888" w:name="_Toc63505188"/>
      <w:bookmarkStart w:id="2889" w:name="_Toc63513099"/>
      <w:bookmarkStart w:id="2890" w:name="_Toc63514695"/>
      <w:bookmarkStart w:id="2891" w:name="_Toc63514879"/>
      <w:bookmarkStart w:id="2892" w:name="_Toc63516265"/>
      <w:bookmarkStart w:id="2893" w:name="_Toc63516395"/>
      <w:bookmarkStart w:id="2894" w:name="_Toc63516520"/>
      <w:bookmarkStart w:id="2895" w:name="_Toc86407280"/>
      <w:bookmarkStart w:id="2896" w:name="_Toc86407656"/>
      <w:bookmarkStart w:id="2897" w:name="_Toc113001435"/>
      <w:bookmarkStart w:id="2898" w:name="_Toc113001563"/>
      <w:bookmarkStart w:id="2899" w:name="_Toc115339525"/>
      <w:bookmarkStart w:id="2900" w:name="_Toc115763782"/>
      <w:bookmarkStart w:id="2901" w:name="_Toc115765595"/>
      <w:bookmarkStart w:id="2902" w:name="_Toc115765723"/>
      <w:bookmarkStart w:id="2903" w:name="_Toc115769862"/>
      <w:bookmarkStart w:id="2904" w:name="_Toc119050120"/>
      <w:bookmarkStart w:id="2905" w:name="_Toc119056164"/>
      <w:bookmarkStart w:id="2906" w:name="_Toc119070220"/>
      <w:bookmarkStart w:id="2907" w:name="_Toc119467950"/>
      <w:bookmarkStart w:id="2908" w:name="_Toc119664441"/>
      <w:bookmarkStart w:id="2909" w:name="_Toc119664840"/>
      <w:bookmarkStart w:id="2910" w:name="_Toc119927835"/>
      <w:bookmarkStart w:id="2911" w:name="_Toc124522635"/>
      <w:bookmarkStart w:id="2912" w:name="_Toc124772908"/>
      <w:bookmarkStart w:id="2913" w:name="_Toc124774171"/>
      <w:bookmarkStart w:id="2914" w:name="_Toc124841433"/>
      <w:bookmarkStart w:id="2915" w:name="_Toc124846596"/>
      <w:bookmarkStart w:id="2916" w:name="_Toc124846856"/>
      <w:bookmarkStart w:id="2917" w:name="_Toc137118262"/>
      <w:r>
        <w:t>Administration of Remaining Trust Property</w:t>
      </w:r>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p>
    <w:p w14:paraId="06CEB9BA" w14:textId="77777777" w:rsidR="001B02F7" w:rsidRDefault="001B02F7" w:rsidP="008B32AC">
      <w:pPr>
        <w:pStyle w:val="TextHeading2"/>
        <w:spacing w:before="0" w:after="0"/>
      </w:pPr>
      <w:r>
        <w:t>The Trustee shall hold and administer all remaining trust property, after the death of all lifetime beneficiaries, as provided in this Article.</w:t>
      </w:r>
    </w:p>
    <w:p w14:paraId="727FCB32" w14:textId="31E4E544" w:rsidR="0076725B" w:rsidRDefault="0076725B" w:rsidP="0076725B">
      <w:pPr>
        <w:pStyle w:val="Heading2"/>
        <w:spacing w:after="0"/>
      </w:pPr>
      <w:bookmarkStart w:id="2918" w:name="_Ref519520874"/>
      <w:bookmarkStart w:id="2919" w:name="_Ref7840474"/>
      <w:bookmarkStart w:id="2920" w:name="_Toc495132950"/>
      <w:bookmarkStart w:id="2921" w:name="_Toc495134215"/>
      <w:bookmarkStart w:id="2922" w:name="_Toc495136574"/>
      <w:bookmarkStart w:id="2923" w:name="_Toc519777586"/>
      <w:bookmarkStart w:id="2924" w:name="_Toc519848324"/>
      <w:bookmarkStart w:id="2925" w:name="_Toc519848505"/>
      <w:bookmarkStart w:id="2926" w:name="_Toc521326274"/>
      <w:bookmarkStart w:id="2927" w:name="_Toc529869822"/>
      <w:bookmarkStart w:id="2928" w:name="_Toc13583371"/>
      <w:bookmarkStart w:id="2929" w:name="_Toc13651100"/>
      <w:bookmarkStart w:id="2930" w:name="_Toc13666021"/>
      <w:bookmarkStart w:id="2931" w:name="_Toc13739463"/>
      <w:bookmarkStart w:id="2932" w:name="_Toc24466569"/>
      <w:bookmarkStart w:id="2933" w:name="_Toc24468750"/>
      <w:bookmarkStart w:id="2934" w:name="_Toc24470189"/>
      <w:bookmarkStart w:id="2935" w:name="_Toc37053370"/>
      <w:bookmarkStart w:id="2936" w:name="_Toc38117563"/>
      <w:bookmarkStart w:id="2937" w:name="_Toc38359403"/>
      <w:bookmarkStart w:id="2938" w:name="_Toc38360403"/>
      <w:bookmarkStart w:id="2939" w:name="_Toc46999345"/>
      <w:bookmarkStart w:id="2940" w:name="_Toc47001107"/>
      <w:bookmarkStart w:id="2941" w:name="_Toc56766903"/>
      <w:bookmarkStart w:id="2942" w:name="_Toc57030856"/>
      <w:bookmarkStart w:id="2943" w:name="_Toc57030972"/>
      <w:bookmarkStart w:id="2944" w:name="_Toc57031629"/>
      <w:bookmarkStart w:id="2945" w:name="_Toc63505060"/>
      <w:bookmarkStart w:id="2946" w:name="_Toc63505189"/>
      <w:bookmarkStart w:id="2947" w:name="_Toc63513100"/>
      <w:bookmarkStart w:id="2948" w:name="_Toc63514696"/>
      <w:bookmarkStart w:id="2949" w:name="_Toc63514880"/>
      <w:bookmarkStart w:id="2950" w:name="_Toc63516266"/>
      <w:bookmarkStart w:id="2951" w:name="_Toc63516396"/>
      <w:bookmarkStart w:id="2952" w:name="_Toc63516521"/>
      <w:bookmarkStart w:id="2953" w:name="_Toc86407281"/>
      <w:bookmarkStart w:id="2954" w:name="_Toc86407657"/>
      <w:bookmarkStart w:id="2955" w:name="_Toc113001436"/>
      <w:bookmarkStart w:id="2956" w:name="_Toc113001564"/>
      <w:bookmarkStart w:id="2957" w:name="_Toc115339526"/>
      <w:bookmarkStart w:id="2958" w:name="_Toc115763783"/>
      <w:bookmarkStart w:id="2959" w:name="_Toc115765596"/>
      <w:bookmarkStart w:id="2960" w:name="_Toc115765724"/>
      <w:bookmarkStart w:id="2961" w:name="_Toc115769863"/>
      <w:bookmarkStart w:id="2962" w:name="_Toc119050121"/>
      <w:bookmarkStart w:id="2963" w:name="_Toc119056165"/>
      <w:bookmarkStart w:id="2964" w:name="_Toc119070221"/>
      <w:bookmarkStart w:id="2965" w:name="_Toc119467951"/>
      <w:bookmarkStart w:id="2966" w:name="_Toc119664442"/>
      <w:bookmarkStart w:id="2967" w:name="_Toc119664841"/>
      <w:bookmarkStart w:id="2968" w:name="_Toc119927836"/>
      <w:bookmarkStart w:id="2969" w:name="_Toc124522636"/>
      <w:bookmarkStart w:id="2970" w:name="_Toc124772909"/>
      <w:bookmarkStart w:id="2971" w:name="_Toc124774172"/>
      <w:bookmarkStart w:id="2972" w:name="_Toc124841434"/>
      <w:bookmarkStart w:id="2973" w:name="_Toc124846597"/>
      <w:bookmarkStart w:id="2974" w:name="_Toc124846857"/>
      <w:bookmarkStart w:id="2975" w:name="_Toc137118263"/>
      <w:bookmarkEnd w:id="2918"/>
      <w:r>
        <w:t xml:space="preserve">Division into </w:t>
      </w:r>
      <w:bookmarkEnd w:id="2919"/>
      <w:r>
        <w:t>Trust Shares</w:t>
      </w:r>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r>
        <w:t xml:space="preserve">  </w:t>
      </w:r>
    </w:p>
    <w:p w14:paraId="2BA3393F" w14:textId="60C53EC8" w:rsidR="0076725B" w:rsidRDefault="0076725B" w:rsidP="0076725B">
      <w:pPr>
        <w:pStyle w:val="TextHeading2"/>
        <w:spacing w:after="0"/>
      </w:pPr>
      <w:r>
        <w:t xml:space="preserve">The Trustee shall divide </w:t>
      </w:r>
      <w:r w:rsidR="00884BAE">
        <w:t xml:space="preserve">the </w:t>
      </w:r>
      <w:r>
        <w:t>trust property into shares as designated in Article Two for the remainder beneficiaries</w:t>
      </w:r>
      <w:r w:rsidR="00D1537D">
        <w:t xml:space="preserve"> and </w:t>
      </w:r>
      <w:r>
        <w:t xml:space="preserve">shall administer the share for each remainder beneficiary </w:t>
      </w:r>
      <w:r w:rsidR="006E3795">
        <w:t xml:space="preserve">in a </w:t>
      </w:r>
      <w:r>
        <w:t xml:space="preserve">separate </w:t>
      </w:r>
      <w:r w:rsidR="006E3795">
        <w:t xml:space="preserve">trust in accordance with the remaining Sections of this Article. Each remainder beneficiary for whom a share is created shall be referred to as the </w:t>
      </w:r>
      <w:r w:rsidR="006E3795" w:rsidRPr="00884BAE">
        <w:rPr>
          <w:i/>
          <w:iCs/>
        </w:rPr>
        <w:t>“Primary Beneficiary”</w:t>
      </w:r>
      <w:r w:rsidR="006E3795">
        <w:t xml:space="preserve"> of the separate trust</w:t>
      </w:r>
      <w:r w:rsidR="008876E1">
        <w:t xml:space="preserve"> administered under this Article for the benefit of the Primary Beneficiary</w:t>
      </w:r>
      <w:r>
        <w:t>.</w:t>
      </w:r>
    </w:p>
    <w:p w14:paraId="2FD7F7EF" w14:textId="300FA023" w:rsidR="0076725B" w:rsidRDefault="0076725B" w:rsidP="0076725B">
      <w:pPr>
        <w:pStyle w:val="Heading2"/>
        <w:spacing w:after="0"/>
      </w:pPr>
      <w:bookmarkStart w:id="2976" w:name="_Toc508859439"/>
      <w:bookmarkStart w:id="2977" w:name="_Toc495132951"/>
      <w:bookmarkStart w:id="2978" w:name="_Toc495134216"/>
      <w:bookmarkStart w:id="2979" w:name="_Toc495136575"/>
      <w:bookmarkStart w:id="2980" w:name="_Toc519777587"/>
      <w:bookmarkStart w:id="2981" w:name="_Toc519848325"/>
      <w:bookmarkStart w:id="2982" w:name="_Toc519848506"/>
      <w:bookmarkStart w:id="2983" w:name="_Toc521326275"/>
      <w:bookmarkStart w:id="2984" w:name="_Toc529869823"/>
      <w:bookmarkStart w:id="2985" w:name="_Toc13583372"/>
      <w:bookmarkStart w:id="2986" w:name="_Toc13651101"/>
      <w:bookmarkStart w:id="2987" w:name="_Toc13666022"/>
      <w:bookmarkStart w:id="2988" w:name="_Toc13739464"/>
      <w:bookmarkStart w:id="2989" w:name="_Toc24466570"/>
      <w:bookmarkStart w:id="2990" w:name="_Toc24468751"/>
      <w:bookmarkStart w:id="2991" w:name="_Toc24470190"/>
      <w:bookmarkStart w:id="2992" w:name="_Toc37053371"/>
      <w:bookmarkStart w:id="2993" w:name="_Toc38117564"/>
      <w:bookmarkStart w:id="2994" w:name="_Toc38359404"/>
      <w:bookmarkStart w:id="2995" w:name="_Toc38360404"/>
      <w:bookmarkStart w:id="2996" w:name="_Toc46999346"/>
      <w:bookmarkStart w:id="2997" w:name="_Toc47001108"/>
      <w:bookmarkStart w:id="2998" w:name="_Toc56766904"/>
      <w:bookmarkStart w:id="2999" w:name="_Toc57030857"/>
      <w:bookmarkStart w:id="3000" w:name="_Toc57030973"/>
      <w:bookmarkStart w:id="3001" w:name="_Toc57031630"/>
      <w:bookmarkStart w:id="3002" w:name="_Toc63505061"/>
      <w:bookmarkStart w:id="3003" w:name="_Toc63505190"/>
      <w:bookmarkStart w:id="3004" w:name="_Toc63513101"/>
      <w:bookmarkStart w:id="3005" w:name="_Toc63514697"/>
      <w:bookmarkStart w:id="3006" w:name="_Toc63514881"/>
      <w:bookmarkStart w:id="3007" w:name="_Toc63516267"/>
      <w:bookmarkStart w:id="3008" w:name="_Toc63516397"/>
      <w:bookmarkStart w:id="3009" w:name="_Toc63516522"/>
      <w:bookmarkStart w:id="3010" w:name="_Toc86407282"/>
      <w:bookmarkStart w:id="3011" w:name="_Toc86407658"/>
      <w:bookmarkStart w:id="3012" w:name="_Toc113001437"/>
      <w:bookmarkStart w:id="3013" w:name="_Toc113001565"/>
      <w:bookmarkStart w:id="3014" w:name="_Toc115339527"/>
      <w:bookmarkStart w:id="3015" w:name="_Toc115763784"/>
      <w:bookmarkStart w:id="3016" w:name="_Toc115765597"/>
      <w:bookmarkStart w:id="3017" w:name="_Toc115765725"/>
      <w:bookmarkStart w:id="3018" w:name="_Toc115769864"/>
      <w:bookmarkStart w:id="3019" w:name="_Toc119050122"/>
      <w:bookmarkStart w:id="3020" w:name="_Toc119056166"/>
      <w:bookmarkStart w:id="3021" w:name="_Toc119070222"/>
      <w:bookmarkStart w:id="3022" w:name="_Toc119467952"/>
      <w:bookmarkStart w:id="3023" w:name="_Toc119664443"/>
      <w:bookmarkStart w:id="3024" w:name="_Toc119664842"/>
      <w:bookmarkStart w:id="3025" w:name="_Toc119927837"/>
      <w:bookmarkStart w:id="3026" w:name="_Toc124522637"/>
      <w:bookmarkStart w:id="3027" w:name="_Toc124772910"/>
      <w:bookmarkStart w:id="3028" w:name="_Toc124774173"/>
      <w:bookmarkStart w:id="3029" w:name="_Toc124841435"/>
      <w:bookmarkStart w:id="3030" w:name="_Toc124846598"/>
      <w:bookmarkStart w:id="3031" w:name="_Toc124846858"/>
      <w:bookmarkStart w:id="3032" w:name="_Toc137118264"/>
      <w:r>
        <w:t xml:space="preserve">Administration of </w:t>
      </w:r>
      <w:bookmarkEnd w:id="2976"/>
      <w:r>
        <w:t>a Descendant’s Trust</w:t>
      </w:r>
      <w:bookmarkStart w:id="3033" w:name="_Ref511875024"/>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p>
    <w:bookmarkEnd w:id="3033"/>
    <w:p w14:paraId="0B4F61B2" w14:textId="77777777" w:rsidR="0076725B" w:rsidRDefault="0076725B" w:rsidP="0076725B">
      <w:pPr>
        <w:pStyle w:val="TextHeading2"/>
        <w:spacing w:after="0"/>
      </w:pPr>
      <w:r>
        <w:t>The Trustee shall administer each remainder beneficiary’s trust as follows:</w:t>
      </w:r>
    </w:p>
    <w:p w14:paraId="7F63A348" w14:textId="77777777" w:rsidR="0076725B" w:rsidRDefault="0076725B" w:rsidP="0076725B">
      <w:pPr>
        <w:pStyle w:val="Heading3"/>
        <w:spacing w:after="0"/>
      </w:pPr>
      <w:r>
        <w:t>Distributions of Income and Principal</w:t>
      </w:r>
    </w:p>
    <w:p w14:paraId="393753B4" w14:textId="427D7F10" w:rsidR="00E62B87" w:rsidRDefault="00D40090" w:rsidP="008876E1">
      <w:pPr>
        <w:pStyle w:val="TextHeading3"/>
        <w:spacing w:after="0"/>
        <w:ind w:right="0"/>
      </w:pPr>
      <w:r>
        <w:t xml:space="preserve">The </w:t>
      </w:r>
      <w:r w:rsidR="00CE4420">
        <w:t xml:space="preserve">Distribution Advisor may direct the </w:t>
      </w:r>
      <w:r>
        <w:t>Trustee</w:t>
      </w:r>
      <w:r w:rsidR="009D2C02">
        <w:t xml:space="preserve"> to </w:t>
      </w:r>
      <w:r>
        <w:t xml:space="preserve">distribute to </w:t>
      </w:r>
      <w:r w:rsidR="009D2C02">
        <w:t xml:space="preserve">any one or more of the </w:t>
      </w:r>
      <w:r w:rsidR="00382265">
        <w:t>Primary B</w:t>
      </w:r>
      <w:r>
        <w:t xml:space="preserve">eneficiary </w:t>
      </w:r>
      <w:r w:rsidR="00382265">
        <w:t xml:space="preserve">and the Primary Beneficiary’s descendants </w:t>
      </w:r>
      <w:r>
        <w:t xml:space="preserve">as much of the </w:t>
      </w:r>
      <w:r w:rsidR="009D2C02">
        <w:t xml:space="preserve">net </w:t>
      </w:r>
      <w:r>
        <w:t xml:space="preserve">income </w:t>
      </w:r>
      <w:r>
        <w:lastRenderedPageBreak/>
        <w:t xml:space="preserve">and principal of </w:t>
      </w:r>
      <w:r w:rsidR="00E37130">
        <w:t>such Primary B</w:t>
      </w:r>
      <w:r>
        <w:t xml:space="preserve">eneficiary’s trust as </w:t>
      </w:r>
      <w:r w:rsidR="00E37130">
        <w:t xml:space="preserve">the </w:t>
      </w:r>
      <w:r w:rsidR="00E62B87">
        <w:t xml:space="preserve">Advisor </w:t>
      </w:r>
      <w:r>
        <w:t>may determine advisable</w:t>
      </w:r>
      <w:r w:rsidR="00E62B87">
        <w:t xml:space="preserve"> in its sole and absolute discretion.</w:t>
      </w:r>
      <w:r w:rsidR="00EC5DE8">
        <w:t xml:space="preserve"> </w:t>
      </w:r>
      <w:ins w:id="3034" w:author="Mark Pierce" w:date="2023-01-13T15:47:00Z">
        <w:r w:rsidR="00EC5DE8" w:rsidRPr="00200794">
          <w:t xml:space="preserve">This discretionary distribution power has been adopted, and shall be construed, in accordance with W.S. §4-10-504. No other </w:t>
        </w:r>
      </w:ins>
      <w:r w:rsidR="00EC5DE8" w:rsidRPr="00200794">
        <w:t xml:space="preserve">distributions </w:t>
      </w:r>
      <w:del w:id="3035" w:author="Mark Pierce" w:date="2023-01-13T15:47:00Z">
        <w:r w:rsidR="00EC5DE8">
          <w:delText>may be made</w:delText>
        </w:r>
      </w:del>
      <w:ins w:id="3036" w:author="Mark Pierce" w:date="2023-01-13T15:47:00Z">
        <w:r w:rsidR="00EC5DE8" w:rsidRPr="00200794">
          <w:t>are permitted from a Primary Beneficiary’s trust during its administration</w:t>
        </w:r>
      </w:ins>
      <w:r w:rsidR="00EC5DE8" w:rsidRPr="00200794">
        <w:t>.</w:t>
      </w:r>
    </w:p>
    <w:p w14:paraId="2E76B049" w14:textId="77777777" w:rsidR="005E0D9B" w:rsidRPr="00200794" w:rsidRDefault="00D40090" w:rsidP="005E0D9B">
      <w:pPr>
        <w:pStyle w:val="TextHeading3"/>
        <w:spacing w:after="0"/>
        <w:ind w:right="0"/>
      </w:pPr>
      <w:r>
        <w:t>Undistributed net income shall be accumulated and added to principal.</w:t>
      </w:r>
      <w:r w:rsidR="005E0D9B">
        <w:tab/>
      </w:r>
    </w:p>
    <w:p w14:paraId="1A55A23C" w14:textId="77777777" w:rsidR="005E0D9B" w:rsidRPr="00C74880" w:rsidRDefault="005E0D9B" w:rsidP="005E0D9B">
      <w:pPr>
        <w:spacing w:before="120" w:after="120"/>
        <w:ind w:left="1800" w:hanging="360"/>
        <w:rPr>
          <w:ins w:id="3037" w:author="Mark Pierce" w:date="2023-01-13T15:47:00Z"/>
          <w:rFonts w:ascii="Arial" w:hAnsi="Arial"/>
          <w:b/>
        </w:rPr>
      </w:pPr>
      <w:ins w:id="3038" w:author="Mark Pierce" w:date="2023-01-13T15:47:00Z">
        <w:r w:rsidRPr="00C74880">
          <w:rPr>
            <w:rFonts w:ascii="Arial" w:hAnsi="Arial"/>
            <w:b/>
          </w:rPr>
          <w:t>(1)</w:t>
        </w:r>
        <w:r w:rsidRPr="00C74880">
          <w:rPr>
            <w:rFonts w:ascii="Arial" w:hAnsi="Arial"/>
            <w:b/>
          </w:rPr>
          <w:tab/>
          <w:t>Unequal Distributions Authorized</w:t>
        </w:r>
      </w:ins>
    </w:p>
    <w:p w14:paraId="623D96BC" w14:textId="7F48BDF7" w:rsidR="005E0D9B" w:rsidRPr="00C74880" w:rsidRDefault="005E0D9B" w:rsidP="005E0D9B">
      <w:pPr>
        <w:spacing w:after="120"/>
        <w:ind w:left="1440"/>
        <w:jc w:val="both"/>
        <w:rPr>
          <w:ins w:id="3039" w:author="Mark Pierce" w:date="2023-01-13T15:47:00Z"/>
          <w:rFonts w:ascii="Arial" w:hAnsi="Arial" w:cs="Arial"/>
          <w:b/>
          <w:bCs/>
        </w:rPr>
      </w:pPr>
      <w:ins w:id="3040" w:author="Mark Pierce" w:date="2023-01-13T15:47:00Z">
        <w:r w:rsidRPr="00C74880">
          <w:t xml:space="preserve">The Trustee, at the Distribution Advisor’s direction and in the Distribution Advisor’s absolute discretion, may make distributions or allocations of </w:t>
        </w:r>
        <w:r w:rsidRPr="00200794">
          <w:t xml:space="preserve">net </w:t>
        </w:r>
        <w:r w:rsidRPr="00C74880">
          <w:t xml:space="preserve">income or principal to or for the benefit of one or more of the beneficiaries of each trust administered under this Article to the complete exclusion of the other beneficiaries and may make these distributions or allocations in equal or unequal amounts. Before making any distribution or allocation of income or principal, the Trustee may require a refunding agreement or may withhold any portion of the distribution or allocation until final determination or release of any claim or lien against a beneficiary of </w:t>
        </w:r>
      </w:ins>
      <w:r w:rsidR="001471DF">
        <w:t xml:space="preserve">the </w:t>
      </w:r>
      <w:ins w:id="3041" w:author="Mark Pierce" w:date="2023-01-13T15:47:00Z">
        <w:r w:rsidRPr="00C74880">
          <w:t>trust</w:t>
        </w:r>
        <w:r w:rsidRPr="00C74880">
          <w:rPr>
            <w:rFonts w:ascii="Arial" w:hAnsi="Arial" w:cs="Arial"/>
          </w:rPr>
          <w:t>.</w:t>
        </w:r>
      </w:ins>
    </w:p>
    <w:p w14:paraId="6FCC9A50" w14:textId="77777777" w:rsidR="005E0D9B" w:rsidRPr="00C74880" w:rsidRDefault="005E0D9B" w:rsidP="005E0D9B">
      <w:pPr>
        <w:spacing w:after="120"/>
        <w:ind w:left="1440"/>
        <w:jc w:val="both"/>
        <w:rPr>
          <w:ins w:id="3042" w:author="Mark Pierce" w:date="2023-01-13T15:47:00Z"/>
          <w:rFonts w:ascii="Arial" w:hAnsi="Arial" w:cs="Arial"/>
          <w:b/>
          <w:bCs/>
        </w:rPr>
      </w:pPr>
      <w:ins w:id="3043" w:author="Mark Pierce" w:date="2023-01-13T15:47:00Z">
        <w:r w:rsidRPr="00C74880">
          <w:rPr>
            <w:rFonts w:ascii="Arial" w:hAnsi="Arial" w:cs="Arial"/>
            <w:b/>
            <w:bCs/>
          </w:rPr>
          <w:t>(2) Allocation of Distributions</w:t>
        </w:r>
      </w:ins>
    </w:p>
    <w:p w14:paraId="1748DE1C" w14:textId="67782762" w:rsidR="005E0D9B" w:rsidRPr="00C74880" w:rsidRDefault="005E0D9B" w:rsidP="005E0D9B">
      <w:pPr>
        <w:spacing w:after="120"/>
        <w:ind w:left="1440"/>
        <w:jc w:val="both"/>
        <w:rPr>
          <w:ins w:id="3044" w:author="Mark Pierce" w:date="2023-01-13T15:47:00Z"/>
          <w:rFonts w:ascii="Arial" w:hAnsi="Arial" w:cs="Arial"/>
          <w:b/>
          <w:bCs/>
        </w:rPr>
      </w:pPr>
      <w:ins w:id="3045" w:author="Mark Pierce" w:date="2023-01-13T15:47:00Z">
        <w:r w:rsidRPr="00C74880">
          <w:t xml:space="preserve">If any distribution is made to or for the benefit of a beneficiary of any trust administered under this Article, then the amount of </w:t>
        </w:r>
      </w:ins>
      <w:r w:rsidR="00061216">
        <w:t xml:space="preserve">the </w:t>
      </w:r>
      <w:ins w:id="3046" w:author="Mark Pierce" w:date="2023-01-13T15:47:00Z">
        <w:r w:rsidRPr="00C74880">
          <w:t xml:space="preserve">distribution shall be charged against </w:t>
        </w:r>
      </w:ins>
      <w:r w:rsidR="00061216">
        <w:t xml:space="preserve">the </w:t>
      </w:r>
      <w:ins w:id="3047" w:author="Mark Pierce" w:date="2023-01-13T15:47:00Z">
        <w:r w:rsidRPr="00C74880">
          <w:t xml:space="preserve">trust as a whole and not against any individual benefit that </w:t>
        </w:r>
      </w:ins>
      <w:r w:rsidR="001471DF">
        <w:t xml:space="preserve">the </w:t>
      </w:r>
      <w:ins w:id="3048" w:author="Mark Pierce" w:date="2023-01-13T15:47:00Z">
        <w:r w:rsidRPr="00C74880">
          <w:t xml:space="preserve"> beneficiary may ultimately receive</w:t>
        </w:r>
        <w:r w:rsidRPr="00C74880">
          <w:rPr>
            <w:rFonts w:ascii="Arial" w:hAnsi="Arial" w:cs="Arial"/>
          </w:rPr>
          <w:t>.</w:t>
        </w:r>
      </w:ins>
    </w:p>
    <w:p w14:paraId="617D9324" w14:textId="77777777" w:rsidR="005E0D9B" w:rsidRPr="00C74880" w:rsidRDefault="005E0D9B" w:rsidP="005E0D9B">
      <w:pPr>
        <w:spacing w:after="120"/>
        <w:ind w:left="1440"/>
        <w:jc w:val="both"/>
        <w:rPr>
          <w:ins w:id="3049" w:author="Mark Pierce" w:date="2023-01-13T15:47:00Z"/>
          <w:rFonts w:ascii="Arial" w:hAnsi="Arial" w:cs="Arial"/>
          <w:b/>
          <w:bCs/>
        </w:rPr>
      </w:pPr>
      <w:ins w:id="3050" w:author="Mark Pierce" w:date="2023-01-13T15:47:00Z">
        <w:r w:rsidRPr="00C74880">
          <w:rPr>
            <w:rFonts w:ascii="Arial" w:hAnsi="Arial" w:cs="Arial"/>
            <w:b/>
            <w:bCs/>
          </w:rPr>
          <w:t>(3) Renouncing Beneficial Rights</w:t>
        </w:r>
      </w:ins>
    </w:p>
    <w:p w14:paraId="2982A40C" w14:textId="22D2259A" w:rsidR="005E0D9B" w:rsidRPr="00200794" w:rsidRDefault="005E0D9B" w:rsidP="005E0D9B">
      <w:pPr>
        <w:spacing w:after="120"/>
        <w:ind w:left="1440"/>
        <w:jc w:val="both"/>
        <w:rPr>
          <w:ins w:id="3051" w:author="Mark Pierce" w:date="2023-01-13T15:47:00Z"/>
          <w:rFonts w:ascii="Arial" w:hAnsi="Arial" w:cs="Arial"/>
          <w:b/>
          <w:bCs/>
        </w:rPr>
      </w:pPr>
      <w:ins w:id="3052" w:author="Mark Pierce" w:date="2023-01-13T15:47:00Z">
        <w:r w:rsidRPr="00C74880">
          <w:t xml:space="preserve">Any beneficiary of a trust administered under this Article may renounce </w:t>
        </w:r>
      </w:ins>
      <w:r w:rsidR="0002157C">
        <w:t xml:space="preserve">the </w:t>
      </w:r>
      <w:ins w:id="3053" w:author="Mark Pierce" w:date="2023-01-13T15:47:00Z">
        <w:r w:rsidRPr="00C74880">
          <w:t>beneficiary’s designation as a beneficiary. To be effective, any renunciation must be made by a written instrument delivered to the Trustee</w:t>
        </w:r>
        <w:r w:rsidRPr="00C74880">
          <w:rPr>
            <w:rFonts w:ascii="Arial" w:hAnsi="Arial" w:cs="Arial"/>
          </w:rPr>
          <w:t>.</w:t>
        </w:r>
      </w:ins>
    </w:p>
    <w:p w14:paraId="69011DEE" w14:textId="77777777" w:rsidR="0076725B" w:rsidRDefault="0076725B" w:rsidP="008876E1">
      <w:pPr>
        <w:pStyle w:val="Heading3"/>
        <w:spacing w:after="0"/>
        <w:ind w:right="0"/>
      </w:pPr>
      <w:r>
        <w:t>Guidelines for Discretionary Distributions</w:t>
      </w:r>
    </w:p>
    <w:p w14:paraId="36E968C8" w14:textId="526564C3" w:rsidR="00766BF7" w:rsidRPr="00200794" w:rsidRDefault="00766BF7" w:rsidP="00766BF7">
      <w:pPr>
        <w:pStyle w:val="TextHeading3"/>
        <w:spacing w:after="0"/>
        <w:ind w:right="0"/>
      </w:pPr>
      <w:del w:id="3054" w:author="Mark Pierce" w:date="2023-01-13T15:47:00Z">
        <w:r>
          <w:delText>In making</w:delText>
        </w:r>
      </w:del>
      <w:ins w:id="3055" w:author="Mark Pierce" w:date="2023-01-13T15:47:00Z">
        <w:r w:rsidRPr="00200794">
          <w:t>When determining to authorize the Trustee to make any</w:t>
        </w:r>
      </w:ins>
      <w:r w:rsidRPr="00200794">
        <w:t xml:space="preserve"> discretionary distributions to </w:t>
      </w:r>
      <w:del w:id="3056" w:author="Mark Pierce" w:date="2023-01-13T15:47:00Z">
        <w:r>
          <w:delText xml:space="preserve">a beneficiary, the Trustee </w:delText>
        </w:r>
      </w:del>
      <w:ins w:id="3057" w:author="Mark Pierce" w:date="2023-01-13T15:47:00Z">
        <w:r w:rsidRPr="00200794">
          <w:t xml:space="preserve">the Primary Beneficiary or any descendant of a Primary Beneficiary, the Distribution Advisor </w:t>
        </w:r>
      </w:ins>
      <w:r w:rsidRPr="00200794">
        <w:t xml:space="preserve">may consider </w:t>
      </w:r>
      <w:del w:id="3058" w:author="Mark Pierce" w:date="2023-01-13T15:47:00Z">
        <w:r>
          <w:delText>all</w:delText>
        </w:r>
      </w:del>
      <w:ins w:id="3059" w:author="Mark Pierce" w:date="2023-01-13T15:47:00Z">
        <w:r w:rsidRPr="00200794">
          <w:t>such</w:t>
        </w:r>
      </w:ins>
      <w:r w:rsidRPr="00200794">
        <w:t xml:space="preserve"> other </w:t>
      </w:r>
      <w:del w:id="3060" w:author="Mark Pierce" w:date="2023-01-13T15:47:00Z">
        <w:r>
          <w:delText>known resources</w:delText>
        </w:r>
      </w:del>
      <w:ins w:id="3061" w:author="Mark Pierce" w:date="2023-01-13T15:47:00Z">
        <w:r w:rsidRPr="00200794">
          <w:t>sources of income or principal as are</w:t>
        </w:r>
      </w:ins>
      <w:r w:rsidRPr="00200794">
        <w:t xml:space="preserve"> available </w:t>
      </w:r>
      <w:del w:id="3062" w:author="Mark Pierce" w:date="2023-01-13T15:47:00Z">
        <w:r>
          <w:delText xml:space="preserve">the beneficiary before making distributions and may be liberal in making distributions. </w:delText>
        </w:r>
      </w:del>
      <w:ins w:id="3063" w:author="Mark Pierce" w:date="2023-01-13T15:47:00Z">
        <w:r w:rsidRPr="00200794">
          <w:t>and known by the Distribution Advisor. Grantor acknowledge</w:t>
        </w:r>
      </w:ins>
      <w:r w:rsidR="008D566C">
        <w:t>s</w:t>
      </w:r>
      <w:ins w:id="3064" w:author="Mark Pierce" w:date="2023-01-13T15:47:00Z">
        <w:r w:rsidRPr="00200794">
          <w:t xml:space="preserve"> the possibility that</w:t>
        </w:r>
      </w:ins>
      <w:r w:rsidRPr="00200794">
        <w:t xml:space="preserve"> the principal of the trust may be exhausted </w:t>
      </w:r>
      <w:del w:id="3065" w:author="Mark Pierce" w:date="2023-01-13T15:47:00Z">
        <w:r>
          <w:delText>in making</w:delText>
        </w:r>
      </w:del>
      <w:ins w:id="3066" w:author="Mark Pierce" w:date="2023-01-13T15:47:00Z">
        <w:r w:rsidRPr="00200794">
          <w:t>from</w:t>
        </w:r>
      </w:ins>
      <w:r w:rsidRPr="00200794">
        <w:t xml:space="preserve"> </w:t>
      </w:r>
      <w:r w:rsidR="001B4B96">
        <w:t xml:space="preserve">these </w:t>
      </w:r>
      <w:r w:rsidRPr="00200794">
        <w:t>distributions.</w:t>
      </w:r>
    </w:p>
    <w:p w14:paraId="32E9451D" w14:textId="77777777" w:rsidR="00616453" w:rsidRPr="00200794" w:rsidRDefault="00616453" w:rsidP="00616453">
      <w:pPr>
        <w:pStyle w:val="Heading2"/>
        <w:spacing w:after="0"/>
        <w:rPr>
          <w:ins w:id="3067" w:author="Mark Pierce" w:date="2023-01-13T15:47:00Z"/>
        </w:rPr>
      </w:pPr>
      <w:bookmarkStart w:id="3068" w:name="_Toc115179416"/>
      <w:bookmarkStart w:id="3069" w:name="_Toc115179573"/>
      <w:bookmarkStart w:id="3070" w:name="_Toc115184463"/>
      <w:bookmarkStart w:id="3071" w:name="_Toc115359481"/>
      <w:bookmarkStart w:id="3072" w:name="_Toc117683000"/>
      <w:bookmarkStart w:id="3073" w:name="_Toc118653127"/>
      <w:bookmarkStart w:id="3074" w:name="_Toc120702527"/>
      <w:bookmarkStart w:id="3075" w:name="_Toc121108921"/>
      <w:bookmarkStart w:id="3076" w:name="_Toc121200770"/>
      <w:bookmarkStart w:id="3077" w:name="_Toc121219438"/>
      <w:bookmarkStart w:id="3078" w:name="_Toc123708500"/>
      <w:bookmarkStart w:id="3079" w:name="_Toc124426198"/>
      <w:bookmarkStart w:id="3080" w:name="_Toc124522638"/>
      <w:bookmarkStart w:id="3081" w:name="_Toc124772911"/>
      <w:bookmarkStart w:id="3082" w:name="_Toc124774174"/>
      <w:bookmarkStart w:id="3083" w:name="_Toc124841436"/>
      <w:bookmarkStart w:id="3084" w:name="_Toc124846599"/>
      <w:bookmarkStart w:id="3085" w:name="_Toc124846859"/>
      <w:bookmarkStart w:id="3086" w:name="_Toc137118265"/>
      <w:ins w:id="3087" w:author="Mark Pierce" w:date="2023-01-13T15:47:00Z">
        <w:r w:rsidRPr="00200794">
          <w:t>Primary Beneficiary’s Testamentary Power of Appointment</w:t>
        </w:r>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r w:rsidRPr="00200794">
          <w:t xml:space="preserve"> </w:t>
        </w:r>
      </w:ins>
    </w:p>
    <w:p w14:paraId="3A0D2EFF" w14:textId="7548C7DD" w:rsidR="00616453" w:rsidRPr="00200794" w:rsidRDefault="00616453" w:rsidP="00616453">
      <w:pPr>
        <w:pStyle w:val="TextHeading2"/>
      </w:pPr>
      <w:r w:rsidRPr="00200794">
        <w:t xml:space="preserve">The Primary Beneficiary of any trust administered under this Article may appoint any trust property remaining in </w:t>
      </w:r>
      <w:r w:rsidR="00935109">
        <w:t xml:space="preserve">the </w:t>
      </w:r>
      <w:r w:rsidRPr="00200794">
        <w:t xml:space="preserve">Primary Beneficiary’s trust at </w:t>
      </w:r>
      <w:r w:rsidR="00935109">
        <w:t xml:space="preserve">the </w:t>
      </w:r>
      <w:r w:rsidRPr="00200794">
        <w:t xml:space="preserve">Primary Beneficiary’s death to any one or more of </w:t>
      </w:r>
      <w:r w:rsidR="00935109">
        <w:t xml:space="preserve">the </w:t>
      </w:r>
      <w:r w:rsidRPr="00200794">
        <w:t xml:space="preserve">Primary Beneficiary’s descendants </w:t>
      </w:r>
      <w:del w:id="3088" w:author="Mark Pierce" w:date="2023-01-13T15:47:00Z">
        <w:r w:rsidRPr="003B36A6">
          <w:rPr>
            <w:rFonts w:cs="Arial"/>
            <w:color w:val="000000"/>
          </w:rPr>
          <w:delText xml:space="preserve">and charities qualified under IRC §2055 </w:delText>
        </w:r>
      </w:del>
      <w:r w:rsidRPr="00200794">
        <w:t>in equal or unequal proportions and on any terms or conditions designated.  This power is exercisable by valid will or any other written instrument, and the power shall be effective immediately after the death of the Primary Beneficiary.  This power is not exercisable for the purpose of discharging the Primary Beneficiary’s legal obligations or otherwise for his or her pecuniary benefit.</w:t>
      </w:r>
    </w:p>
    <w:p w14:paraId="26D0AEBA" w14:textId="2B2236DB" w:rsidR="00616453" w:rsidRDefault="00616453" w:rsidP="00616453">
      <w:pPr>
        <w:pStyle w:val="TextHeading2"/>
        <w:spacing w:after="0"/>
      </w:pPr>
      <w:r w:rsidRPr="00200794">
        <w:lastRenderedPageBreak/>
        <w:t>The Primary Beneficiary may not exercise this power to appoint any interest in this trust to the Primary Beneficiary, the Primary Beneficiary’s estate, the Primary Beneficiary’s creditors, or creditors of the Primary Beneficiary’s estate.  The Primary Beneficiary may not exercise this power to create another power of appointment that, under any applicable law, can be validly exercised in a way that would postpone the vesting of any estate or interest in the property subject to the power for a period ascertainable without reference to the first power.  The Primary Beneficiary may not exercise the power to suspend the absolute ownership or any power of alienation over the property subject to this power for a period ascertainable without regard to the date of creation of the first power.</w:t>
      </w:r>
    </w:p>
    <w:p w14:paraId="152CDBA9" w14:textId="77777777" w:rsidR="00B22F77" w:rsidRPr="00200794" w:rsidRDefault="00B22F77" w:rsidP="00B22F77">
      <w:pPr>
        <w:pStyle w:val="Heading2"/>
        <w:spacing w:after="0"/>
        <w:rPr>
          <w:ins w:id="3089" w:author="Mark Pierce" w:date="2023-01-13T15:47:00Z"/>
        </w:rPr>
      </w:pPr>
      <w:bookmarkStart w:id="3090" w:name="_Toc115359482"/>
      <w:bookmarkStart w:id="3091" w:name="_Ref117676678"/>
      <w:bookmarkStart w:id="3092" w:name="_Toc117683001"/>
      <w:bookmarkStart w:id="3093" w:name="_Toc118653128"/>
      <w:bookmarkStart w:id="3094" w:name="_Toc120702528"/>
      <w:bookmarkStart w:id="3095" w:name="_Toc121108922"/>
      <w:bookmarkStart w:id="3096" w:name="_Toc121200771"/>
      <w:bookmarkStart w:id="3097" w:name="_Toc121219439"/>
      <w:bookmarkStart w:id="3098" w:name="_Toc123708501"/>
      <w:bookmarkStart w:id="3099" w:name="_Toc124426199"/>
      <w:bookmarkStart w:id="3100" w:name="_Toc124522639"/>
      <w:bookmarkStart w:id="3101" w:name="_Toc124772912"/>
      <w:bookmarkStart w:id="3102" w:name="_Toc124774175"/>
      <w:bookmarkStart w:id="3103" w:name="_Toc124841437"/>
      <w:bookmarkStart w:id="3104" w:name="_Toc124846600"/>
      <w:bookmarkStart w:id="3105" w:name="_Toc124846860"/>
      <w:bookmarkStart w:id="3106" w:name="_Toc137118266"/>
      <w:ins w:id="3107" w:author="Mark Pierce" w:date="2023-01-13T15:47:00Z">
        <w:r w:rsidRPr="00200794">
          <w:t>Primary Beneficiary’s Death</w:t>
        </w:r>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r w:rsidRPr="00200794">
          <w:t xml:space="preserve"> </w:t>
        </w:r>
      </w:ins>
    </w:p>
    <w:p w14:paraId="74F3A84D" w14:textId="45E1CED9" w:rsidR="00B22F77" w:rsidRPr="00200794" w:rsidRDefault="00B22F77" w:rsidP="00B22F77">
      <w:pPr>
        <w:pStyle w:val="TextHeading2"/>
        <w:rPr>
          <w:ins w:id="3108" w:author="Mark Pierce" w:date="2023-01-13T15:47:00Z"/>
        </w:rPr>
      </w:pPr>
      <w:ins w:id="3109" w:author="Mark Pierce" w:date="2023-01-13T15:47:00Z">
        <w:r w:rsidRPr="00200794">
          <w:t xml:space="preserve">On the death of a Primary Beneficiary, </w:t>
        </w:r>
      </w:ins>
      <w:r w:rsidR="005B6636">
        <w:t xml:space="preserve">his or her </w:t>
      </w:r>
      <w:ins w:id="3110" w:author="Mark Pierce" w:date="2023-01-13T15:47:00Z">
        <w:r w:rsidRPr="00200794">
          <w:t>trust shall terminate and any trust property remaining shall be divided into shares as follows (each individually, a “</w:t>
        </w:r>
        <w:r w:rsidRPr="00200794">
          <w:rPr>
            <w:i/>
            <w:iCs/>
          </w:rPr>
          <w:t>remainder beneficiary</w:t>
        </w:r>
        <w:r w:rsidRPr="00200794">
          <w:t>”):</w:t>
        </w:r>
      </w:ins>
    </w:p>
    <w:p w14:paraId="428C7DDF" w14:textId="6C0E808E" w:rsidR="00B22F77" w:rsidRPr="00200794" w:rsidRDefault="00B22F77" w:rsidP="00B22F77">
      <w:pPr>
        <w:pStyle w:val="TextHeading2"/>
        <w:numPr>
          <w:ilvl w:val="0"/>
          <w:numId w:val="44"/>
        </w:numPr>
        <w:rPr>
          <w:ins w:id="3111" w:author="Mark Pierce" w:date="2023-01-13T15:47:00Z"/>
        </w:rPr>
      </w:pPr>
      <w:ins w:id="3112" w:author="Mark Pierce" w:date="2023-01-13T15:47:00Z">
        <w:r w:rsidRPr="00200794">
          <w:t xml:space="preserve">such deceased Primary Beneficiary’s descendants, </w:t>
        </w:r>
      </w:ins>
      <w:r w:rsidR="00A52107">
        <w:rPr>
          <w:i/>
          <w:iCs/>
        </w:rPr>
        <w:t>by representation</w:t>
      </w:r>
      <w:ins w:id="3113" w:author="Mark Pierce" w:date="2023-01-13T15:47:00Z">
        <w:r w:rsidRPr="00200794">
          <w:t>; or if none, then</w:t>
        </w:r>
      </w:ins>
    </w:p>
    <w:p w14:paraId="22C59D12" w14:textId="282833F4" w:rsidR="00B22F77" w:rsidRPr="00200794" w:rsidRDefault="00B22F77" w:rsidP="00B22F77">
      <w:pPr>
        <w:pStyle w:val="TextHeading2"/>
        <w:numPr>
          <w:ilvl w:val="0"/>
          <w:numId w:val="44"/>
        </w:numPr>
        <w:rPr>
          <w:ins w:id="3114" w:author="Mark Pierce" w:date="2023-01-13T15:47:00Z"/>
        </w:rPr>
      </w:pPr>
      <w:ins w:id="3115" w:author="Mark Pierce" w:date="2023-01-13T15:47:00Z">
        <w:r w:rsidRPr="00200794">
          <w:t>the descendants,</w:t>
        </w:r>
        <w:r w:rsidRPr="00200794">
          <w:rPr>
            <w:i/>
            <w:iCs/>
          </w:rPr>
          <w:t xml:space="preserve"> </w:t>
        </w:r>
      </w:ins>
      <w:r w:rsidR="00F838BF">
        <w:rPr>
          <w:i/>
          <w:iCs/>
        </w:rPr>
        <w:t xml:space="preserve">by representation, </w:t>
      </w:r>
      <w:ins w:id="3116" w:author="Mark Pierce" w:date="2023-01-13T15:47:00Z">
        <w:r w:rsidRPr="00200794">
          <w:t xml:space="preserve">of the deceased Primary Beneficiary’s closest related ancestor who also </w:t>
        </w:r>
      </w:ins>
      <w:r w:rsidR="00FD3845">
        <w:t xml:space="preserve">(i) </w:t>
      </w:r>
      <w:r w:rsidR="00934A67">
        <w:t xml:space="preserve">is </w:t>
      </w:r>
      <w:r w:rsidR="00FD3845">
        <w:t xml:space="preserve">the </w:t>
      </w:r>
      <w:r w:rsidR="00F838BF">
        <w:t>Grantor</w:t>
      </w:r>
      <w:r w:rsidR="000C3A7D">
        <w:t>’</w:t>
      </w:r>
      <w:r w:rsidR="00F838BF">
        <w:t>s</w:t>
      </w:r>
      <w:r w:rsidR="00FD3845">
        <w:t xml:space="preserve"> descendant</w:t>
      </w:r>
      <w:r w:rsidR="00F838BF">
        <w:t xml:space="preserve"> and </w:t>
      </w:r>
      <w:r w:rsidR="00EF1662">
        <w:t xml:space="preserve">(ii) </w:t>
      </w:r>
      <w:r w:rsidR="00F838BF">
        <w:t xml:space="preserve">has </w:t>
      </w:r>
      <w:ins w:id="3117" w:author="Mark Pierce" w:date="2023-01-13T15:47:00Z">
        <w:r w:rsidRPr="00200794">
          <w:t>then-living descendants of his or her own; or if none, then</w:t>
        </w:r>
      </w:ins>
    </w:p>
    <w:p w14:paraId="0E6D5788" w14:textId="5777B37B" w:rsidR="00B22F77" w:rsidRPr="00200794" w:rsidRDefault="00B22F77" w:rsidP="0035237A">
      <w:pPr>
        <w:pStyle w:val="TextHeading2"/>
        <w:numPr>
          <w:ilvl w:val="0"/>
          <w:numId w:val="44"/>
        </w:numPr>
        <w:rPr>
          <w:ins w:id="3118" w:author="Mark Pierce" w:date="2023-01-13T15:47:00Z"/>
        </w:rPr>
      </w:pPr>
      <w:ins w:id="3119" w:author="Mark Pierce" w:date="2023-01-13T15:47:00Z">
        <w:r w:rsidRPr="00200794">
          <w:t>Grantor</w:t>
        </w:r>
      </w:ins>
      <w:r w:rsidR="000C3A7D">
        <w:t>’</w:t>
      </w:r>
      <w:ins w:id="3120" w:author="Mark Pierce" w:date="2023-01-13T15:47:00Z">
        <w:r w:rsidRPr="00200794">
          <w:t>s descendants,</w:t>
        </w:r>
        <w:r w:rsidRPr="003F4152">
          <w:rPr>
            <w:i/>
            <w:iCs/>
          </w:rPr>
          <w:t xml:space="preserve"> </w:t>
        </w:r>
      </w:ins>
      <w:r w:rsidR="003F4152" w:rsidRPr="003F4152">
        <w:rPr>
          <w:i/>
          <w:iCs/>
        </w:rPr>
        <w:t xml:space="preserve">by representation, </w:t>
      </w:r>
      <w:ins w:id="3121" w:author="Mark Pierce" w:date="2023-01-13T15:47:00Z">
        <w:r w:rsidRPr="00200794">
          <w:t>if different.</w:t>
        </w:r>
      </w:ins>
    </w:p>
    <w:p w14:paraId="13C3C371" w14:textId="0AD23CD3" w:rsidR="00B22F77" w:rsidRPr="00200794" w:rsidRDefault="00B22F77" w:rsidP="00B22F77">
      <w:pPr>
        <w:pStyle w:val="TextHeading2"/>
        <w:spacing w:after="0"/>
        <w:rPr>
          <w:ins w:id="3122" w:author="Mark Pierce" w:date="2023-01-13T15:47:00Z"/>
          <w:rFonts w:cs="Arial"/>
          <w:color w:val="000000"/>
        </w:rPr>
      </w:pPr>
      <w:ins w:id="3123" w:author="Mark Pierce" w:date="2023-01-13T15:47:00Z">
        <w:r w:rsidRPr="00200794">
          <w:rPr>
            <w:rFonts w:cs="Arial"/>
            <w:color w:val="000000"/>
          </w:rPr>
          <w:t xml:space="preserve">Each of the foregoing shares shall be administered in further trust under </w:t>
        </w:r>
        <w:r w:rsidRPr="00200794">
          <w:rPr>
            <w:rFonts w:cs="Arial"/>
            <w:color w:val="000000"/>
          </w:rPr>
          <w:fldChar w:fldCharType="begin"/>
        </w:r>
        <w:r w:rsidRPr="00200794">
          <w:rPr>
            <w:rFonts w:cs="Arial"/>
            <w:color w:val="000000"/>
          </w:rPr>
          <w:instrText xml:space="preserve"> REF _Ref117686336 \w \h  \* MERGEFORMAT </w:instrText>
        </w:r>
      </w:ins>
      <w:r w:rsidRPr="00200794">
        <w:rPr>
          <w:rFonts w:cs="Arial"/>
          <w:color w:val="000000"/>
        </w:rPr>
      </w:r>
      <w:ins w:id="3124" w:author="Mark Pierce" w:date="2023-01-13T15:47:00Z">
        <w:r w:rsidRPr="00200794">
          <w:rPr>
            <w:rFonts w:cs="Arial"/>
            <w:color w:val="000000"/>
          </w:rPr>
          <w:fldChar w:fldCharType="separate"/>
        </w:r>
        <w:r w:rsidRPr="00200794">
          <w:rPr>
            <w:rFonts w:cs="Arial"/>
            <w:color w:val="000000"/>
          </w:rPr>
          <w:t>Section</w:t>
        </w:r>
      </w:ins>
      <w:r w:rsidR="0055078F">
        <w:rPr>
          <w:rFonts w:cs="Arial"/>
          <w:color w:val="000000"/>
        </w:rPr>
        <w:t>s</w:t>
      </w:r>
      <w:ins w:id="3125" w:author="Mark Pierce" w:date="2023-01-13T15:47:00Z">
        <w:r w:rsidRPr="00200794">
          <w:rPr>
            <w:rFonts w:cs="Arial"/>
            <w:color w:val="000000"/>
          </w:rPr>
          <w:t xml:space="preserve"> 7.02</w:t>
        </w:r>
        <w:r w:rsidRPr="00200794">
          <w:rPr>
            <w:rFonts w:cs="Arial"/>
            <w:color w:val="000000"/>
          </w:rPr>
          <w:fldChar w:fldCharType="end"/>
        </w:r>
        <w:r w:rsidRPr="00200794">
          <w:rPr>
            <w:rFonts w:cs="Arial"/>
            <w:color w:val="000000"/>
          </w:rPr>
          <w:t xml:space="preserve"> through </w:t>
        </w:r>
        <w:r w:rsidRPr="00200794">
          <w:rPr>
            <w:rFonts w:cs="Arial"/>
            <w:color w:val="000000"/>
          </w:rPr>
          <w:fldChar w:fldCharType="begin"/>
        </w:r>
        <w:r w:rsidRPr="00200794">
          <w:rPr>
            <w:rFonts w:cs="Arial"/>
            <w:color w:val="000000"/>
          </w:rPr>
          <w:instrText xml:space="preserve"> REF _Ref117680665 \w \h  \* MERGEFORMAT </w:instrText>
        </w:r>
      </w:ins>
      <w:r w:rsidRPr="00200794">
        <w:rPr>
          <w:rFonts w:cs="Arial"/>
          <w:color w:val="000000"/>
        </w:rPr>
      </w:r>
      <w:ins w:id="3126" w:author="Mark Pierce" w:date="2023-01-13T15:47:00Z">
        <w:r w:rsidRPr="00200794">
          <w:rPr>
            <w:rFonts w:cs="Arial"/>
            <w:color w:val="000000"/>
          </w:rPr>
          <w:fldChar w:fldCharType="separate"/>
        </w:r>
        <w:r w:rsidRPr="00200794">
          <w:rPr>
            <w:rFonts w:cs="Arial"/>
            <w:color w:val="000000"/>
          </w:rPr>
          <w:t>Section 7.05</w:t>
        </w:r>
        <w:r w:rsidRPr="00200794">
          <w:rPr>
            <w:rFonts w:cs="Arial"/>
            <w:color w:val="000000"/>
          </w:rPr>
          <w:fldChar w:fldCharType="end"/>
        </w:r>
        <w:r w:rsidRPr="00200794">
          <w:rPr>
            <w:rFonts w:cs="Arial"/>
            <w:color w:val="000000"/>
          </w:rPr>
          <w:t xml:space="preserve"> and the individual with respect to whom each share was established shall be called the Primary Beneficiary of </w:t>
        </w:r>
      </w:ins>
      <w:r w:rsidR="000C0A03">
        <w:rPr>
          <w:rFonts w:cs="Arial"/>
          <w:color w:val="000000"/>
        </w:rPr>
        <w:t xml:space="preserve">that </w:t>
      </w:r>
      <w:ins w:id="3127" w:author="Mark Pierce" w:date="2023-01-13T15:47:00Z">
        <w:r w:rsidRPr="00200794">
          <w:rPr>
            <w:rFonts w:cs="Arial"/>
            <w:color w:val="000000"/>
          </w:rPr>
          <w:t>trust.</w:t>
        </w:r>
      </w:ins>
    </w:p>
    <w:p w14:paraId="582D8105" w14:textId="4E8E777A" w:rsidR="00B22F77" w:rsidRPr="00200794" w:rsidRDefault="00B22F77" w:rsidP="00B22F77">
      <w:pPr>
        <w:pStyle w:val="TextHeading2"/>
        <w:tabs>
          <w:tab w:val="center" w:pos="720"/>
          <w:tab w:val="center" w:pos="5040"/>
          <w:tab w:val="center" w:pos="8190"/>
        </w:tabs>
        <w:spacing w:after="0"/>
        <w:rPr>
          <w:ins w:id="3128" w:author="Mark Pierce" w:date="2023-01-13T15:47:00Z"/>
          <w:bCs/>
        </w:rPr>
      </w:pPr>
      <w:ins w:id="3129" w:author="Mark Pierce" w:date="2023-01-13T15:47:00Z">
        <w:r w:rsidRPr="00200794">
          <w:rPr>
            <w:bCs/>
          </w:rPr>
          <w:t xml:space="preserve">If no remainder beneficiary is then living, the remaining trust property shall be distributed as provided in </w:t>
        </w:r>
        <w:r w:rsidRPr="00200794">
          <w:rPr>
            <w:bCs/>
          </w:rPr>
          <w:fldChar w:fldCharType="begin"/>
        </w:r>
        <w:r w:rsidRPr="00200794">
          <w:rPr>
            <w:bCs/>
          </w:rPr>
          <w:instrText xml:space="preserve"> REF _Ref508176600 \w \h </w:instrText>
        </w:r>
        <w:r>
          <w:rPr>
            <w:bCs/>
          </w:rPr>
          <w:instrText xml:space="preserve"> \* MERGEFORMAT </w:instrText>
        </w:r>
      </w:ins>
      <w:r w:rsidRPr="00200794">
        <w:rPr>
          <w:bCs/>
        </w:rPr>
      </w:r>
      <w:ins w:id="3130" w:author="Mark Pierce" w:date="2023-01-13T15:47:00Z">
        <w:r w:rsidRPr="00200794">
          <w:rPr>
            <w:bCs/>
          </w:rPr>
          <w:fldChar w:fldCharType="separate"/>
        </w:r>
        <w:r w:rsidRPr="00200794">
          <w:rPr>
            <w:bCs/>
          </w:rPr>
          <w:t>Article Eight</w:t>
        </w:r>
        <w:r w:rsidRPr="00200794">
          <w:rPr>
            <w:bCs/>
          </w:rPr>
          <w:fldChar w:fldCharType="end"/>
        </w:r>
        <w:r w:rsidRPr="00200794">
          <w:rPr>
            <w:bCs/>
          </w:rPr>
          <w:t>.</w:t>
        </w:r>
        <w:r w:rsidRPr="00200794">
          <w:t xml:space="preserve"> </w:t>
        </w:r>
      </w:ins>
    </w:p>
    <w:p w14:paraId="64BB74C8" w14:textId="77777777" w:rsidR="00B22F77" w:rsidRPr="00200794" w:rsidRDefault="00B22F77" w:rsidP="00B22F77">
      <w:pPr>
        <w:pStyle w:val="Heading2"/>
        <w:spacing w:after="0"/>
        <w:rPr>
          <w:spacing w:val="-8"/>
        </w:rPr>
      </w:pPr>
      <w:bookmarkStart w:id="3131" w:name="_Ref503776091"/>
      <w:bookmarkStart w:id="3132" w:name="_Toc504365998"/>
      <w:bookmarkStart w:id="3133" w:name="_Toc495132952"/>
      <w:bookmarkStart w:id="3134" w:name="_Toc495134217"/>
      <w:bookmarkStart w:id="3135" w:name="_Toc495136576"/>
      <w:bookmarkStart w:id="3136" w:name="_Toc519777588"/>
      <w:bookmarkStart w:id="3137" w:name="_Toc519848326"/>
      <w:bookmarkStart w:id="3138" w:name="_Toc519848507"/>
      <w:bookmarkStart w:id="3139" w:name="_Toc521326276"/>
      <w:bookmarkStart w:id="3140" w:name="_Toc529869824"/>
      <w:bookmarkStart w:id="3141" w:name="_Toc13583373"/>
      <w:bookmarkStart w:id="3142" w:name="_Toc13651102"/>
      <w:bookmarkStart w:id="3143" w:name="_Toc24464479"/>
      <w:bookmarkStart w:id="3144" w:name="_Toc24464723"/>
      <w:bookmarkStart w:id="3145" w:name="_Toc24465344"/>
      <w:bookmarkStart w:id="3146" w:name="_Toc42078881"/>
      <w:bookmarkStart w:id="3147" w:name="_Toc44586281"/>
      <w:bookmarkStart w:id="3148" w:name="_Toc46314996"/>
      <w:bookmarkStart w:id="3149" w:name="_Toc46326034"/>
      <w:bookmarkStart w:id="3150" w:name="_Toc46747148"/>
      <w:bookmarkStart w:id="3151" w:name="_Toc63334340"/>
      <w:bookmarkStart w:id="3152" w:name="_Toc63335233"/>
      <w:bookmarkStart w:id="3153" w:name="_Toc63335587"/>
      <w:bookmarkStart w:id="3154" w:name="_Toc63680044"/>
      <w:bookmarkStart w:id="3155" w:name="_Toc65069494"/>
      <w:bookmarkStart w:id="3156" w:name="_Toc86407066"/>
      <w:bookmarkStart w:id="3157" w:name="_Toc112853935"/>
      <w:bookmarkStart w:id="3158" w:name="_Toc112854054"/>
      <w:bookmarkStart w:id="3159" w:name="_Toc113008353"/>
      <w:bookmarkStart w:id="3160" w:name="_Toc113010813"/>
      <w:bookmarkStart w:id="3161" w:name="_Toc115184464"/>
      <w:bookmarkStart w:id="3162" w:name="_Toc115359483"/>
      <w:bookmarkStart w:id="3163" w:name="_Ref117680665"/>
      <w:bookmarkStart w:id="3164" w:name="_Toc117683002"/>
      <w:bookmarkStart w:id="3165" w:name="_Toc118653129"/>
      <w:bookmarkStart w:id="3166" w:name="_Toc120702529"/>
      <w:bookmarkStart w:id="3167" w:name="_Toc121108923"/>
      <w:bookmarkStart w:id="3168" w:name="_Toc121200772"/>
      <w:bookmarkStart w:id="3169" w:name="_Toc121219440"/>
      <w:bookmarkStart w:id="3170" w:name="_Toc123708502"/>
      <w:bookmarkStart w:id="3171" w:name="_Toc124426200"/>
      <w:bookmarkStart w:id="3172" w:name="_Toc124522640"/>
      <w:bookmarkStart w:id="3173" w:name="_Toc124772913"/>
      <w:bookmarkStart w:id="3174" w:name="_Toc124774176"/>
      <w:bookmarkStart w:id="3175" w:name="_Toc124841438"/>
      <w:bookmarkStart w:id="3176" w:name="_Toc124846601"/>
      <w:bookmarkStart w:id="3177" w:name="_Toc124846861"/>
      <w:bookmarkStart w:id="3178" w:name="_Toc137118267"/>
      <w:r w:rsidRPr="00200794">
        <w:rPr>
          <w:spacing w:val="-8"/>
        </w:rPr>
        <w:t>General Power of Appointment</w:t>
      </w:r>
      <w:bookmarkEnd w:id="3131"/>
      <w:bookmarkEnd w:id="3132"/>
      <w:r w:rsidRPr="00200794">
        <w:rPr>
          <w:spacing w:val="-8"/>
        </w:rPr>
        <w:t xml:space="preserve"> Over Property Subject to Taxable </w:t>
      </w:r>
      <w:del w:id="3179" w:author="Mark Pierce" w:date="2023-01-13T15:47:00Z">
        <w:r>
          <w:delText>Generation-Skipping Transfers</w:delText>
        </w:r>
      </w:del>
      <w:ins w:id="3180" w:author="Mark Pierce" w:date="2023-01-13T15:47:00Z">
        <w:r w:rsidRPr="00200794">
          <w:rPr>
            <w:spacing w:val="-8"/>
          </w:rPr>
          <w:t>GSTs</w:t>
        </w:r>
      </w:ins>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p>
    <w:p w14:paraId="067BFFF1" w14:textId="4B37CB3F" w:rsidR="00B22F77" w:rsidRPr="00200794" w:rsidRDefault="00B22F77" w:rsidP="00B22F77">
      <w:pPr>
        <w:pStyle w:val="TextHeading2"/>
        <w:spacing w:after="0"/>
      </w:pPr>
      <w:r w:rsidRPr="00200794">
        <w:t xml:space="preserve">Notwithstanding any provision to the contrary, any Primary Beneficiary of any separate trust administered under this </w:t>
      </w:r>
      <w:del w:id="3181" w:author="Mark Pierce" w:date="2023-01-13T15:47:00Z">
        <w:r>
          <w:delText>instrument</w:delText>
        </w:r>
      </w:del>
      <w:ins w:id="3182" w:author="Mark Pierce" w:date="2023-01-13T15:47:00Z">
        <w:r w:rsidRPr="00200794">
          <w:t>Article</w:t>
        </w:r>
      </w:ins>
      <w:r w:rsidRPr="00200794">
        <w:t xml:space="preserve"> has the unlimited and unrestricted testamentary general power to appoint to the creditors of the Primary Beneficiary’s estate any property remaining in trust, the distribution of which, in the absence of the power of appointment, would cause a taxable GST exceeding any Available GST Exemption.  The Primary Beneficiary has the sole and exclusive right to exercise this general power of appointment.  The Trustee shall distribute any property in the trust that is not distributed under the exercise of th</w:t>
      </w:r>
      <w:r w:rsidR="00482D48">
        <w:t>is</w:t>
      </w:r>
      <w:r w:rsidRPr="00200794">
        <w:t xml:space="preserve"> general power of appointment or is not subject to </w:t>
      </w:r>
      <w:r w:rsidR="0024673B">
        <w:t>the</w:t>
      </w:r>
      <w:r w:rsidRPr="00200794">
        <w:t xml:space="preserve"> power because it is not taxable as a GST under the provisions of the Primary Beneficiary’s trust.</w:t>
      </w:r>
    </w:p>
    <w:p w14:paraId="5E166783" w14:textId="6CC8A70F" w:rsidR="00B22F77" w:rsidRPr="00200794" w:rsidRDefault="00B22F77" w:rsidP="00B22F77">
      <w:pPr>
        <w:pStyle w:val="TextHeading2"/>
        <w:spacing w:after="0"/>
      </w:pPr>
      <w:r w:rsidRPr="00200794">
        <w:t xml:space="preserve">This provision applies to all trusts created for a Primary Beneficiary under this </w:t>
      </w:r>
      <w:del w:id="3183" w:author="Mark Pierce" w:date="2023-01-13T15:47:00Z">
        <w:r>
          <w:delText>instrument</w:delText>
        </w:r>
      </w:del>
      <w:ins w:id="3184" w:author="Mark Pierce" w:date="2023-01-13T15:47:00Z">
        <w:r w:rsidRPr="00200794">
          <w:t>Article</w:t>
        </w:r>
      </w:ins>
      <w:r w:rsidRPr="00200794">
        <w:t xml:space="preserve"> and supersedes any contrary provisions</w:t>
      </w:r>
      <w:r w:rsidR="00E56B18">
        <w:t>,</w:t>
      </w:r>
      <w:r w:rsidRPr="00200794">
        <w:t xml:space="preserve"> unless the provisions of a separate trust, by reference to this provision, provide otherwise.</w:t>
      </w:r>
    </w:p>
    <w:p w14:paraId="3CB8FE78" w14:textId="42D64BD6" w:rsidR="00DC6CB6" w:rsidRDefault="00DC6CB6" w:rsidP="004454EB">
      <w:pPr>
        <w:pStyle w:val="Heading1"/>
        <w:spacing w:before="360" w:after="240"/>
      </w:pPr>
      <w:r>
        <w:lastRenderedPageBreak/>
        <w:br/>
      </w:r>
      <w:bookmarkStart w:id="3185" w:name="_Ref508176600"/>
      <w:bookmarkStart w:id="3186" w:name="_Ref224224851"/>
      <w:bookmarkStart w:id="3187" w:name="_Toc487886854"/>
      <w:bookmarkStart w:id="3188" w:name="_Toc13579312"/>
      <w:bookmarkStart w:id="3189" w:name="_Toc13581699"/>
      <w:bookmarkStart w:id="3190" w:name="_Toc13581797"/>
      <w:bookmarkStart w:id="3191" w:name="_Toc13582448"/>
      <w:bookmarkStart w:id="3192" w:name="_Toc13583247"/>
      <w:bookmarkStart w:id="3193" w:name="_Toc13666025"/>
      <w:bookmarkStart w:id="3194" w:name="_Toc13739467"/>
      <w:bookmarkStart w:id="3195" w:name="_Toc24466573"/>
      <w:bookmarkStart w:id="3196" w:name="_Toc24468754"/>
      <w:bookmarkStart w:id="3197" w:name="_Toc24470193"/>
      <w:bookmarkStart w:id="3198" w:name="_Toc37053374"/>
      <w:bookmarkStart w:id="3199" w:name="_Toc38117566"/>
      <w:bookmarkStart w:id="3200" w:name="_Toc38359405"/>
      <w:bookmarkStart w:id="3201" w:name="_Toc38360405"/>
      <w:bookmarkStart w:id="3202" w:name="_Toc46999348"/>
      <w:bookmarkStart w:id="3203" w:name="_Toc47001110"/>
      <w:bookmarkStart w:id="3204" w:name="_Toc56766906"/>
      <w:bookmarkStart w:id="3205" w:name="_Toc57030859"/>
      <w:bookmarkStart w:id="3206" w:name="_Toc57030975"/>
      <w:bookmarkStart w:id="3207" w:name="_Toc57031632"/>
      <w:bookmarkStart w:id="3208" w:name="_Toc63505063"/>
      <w:bookmarkStart w:id="3209" w:name="_Toc63505192"/>
      <w:bookmarkStart w:id="3210" w:name="_Toc63513104"/>
      <w:bookmarkStart w:id="3211" w:name="_Toc63514700"/>
      <w:bookmarkStart w:id="3212" w:name="_Toc63514884"/>
      <w:bookmarkStart w:id="3213" w:name="_Toc63516270"/>
      <w:bookmarkStart w:id="3214" w:name="_Toc63516399"/>
      <w:bookmarkStart w:id="3215" w:name="_Toc63516524"/>
      <w:bookmarkStart w:id="3216" w:name="_Toc86407284"/>
      <w:bookmarkStart w:id="3217" w:name="_Toc86407660"/>
      <w:bookmarkStart w:id="3218" w:name="_Toc113001439"/>
      <w:bookmarkStart w:id="3219" w:name="_Toc113001567"/>
      <w:bookmarkStart w:id="3220" w:name="_Toc115339529"/>
      <w:bookmarkStart w:id="3221" w:name="_Toc115763786"/>
      <w:bookmarkStart w:id="3222" w:name="_Toc115765599"/>
      <w:bookmarkStart w:id="3223" w:name="_Toc115765727"/>
      <w:bookmarkStart w:id="3224" w:name="_Toc115769866"/>
      <w:bookmarkStart w:id="3225" w:name="_Toc119050124"/>
      <w:bookmarkStart w:id="3226" w:name="_Toc119056168"/>
      <w:bookmarkStart w:id="3227" w:name="_Toc119070224"/>
      <w:bookmarkStart w:id="3228" w:name="_Toc119467954"/>
      <w:bookmarkStart w:id="3229" w:name="_Toc119664445"/>
      <w:bookmarkStart w:id="3230" w:name="_Toc119664844"/>
      <w:bookmarkStart w:id="3231" w:name="_Toc119927839"/>
      <w:bookmarkStart w:id="3232" w:name="_Toc124522641"/>
      <w:bookmarkStart w:id="3233" w:name="_Toc124772914"/>
      <w:bookmarkStart w:id="3234" w:name="_Toc124774177"/>
      <w:bookmarkStart w:id="3235" w:name="_Toc124841439"/>
      <w:bookmarkStart w:id="3236" w:name="_Toc124846602"/>
      <w:bookmarkStart w:id="3237" w:name="_Toc124846862"/>
      <w:bookmarkStart w:id="3238" w:name="_Toc137118268"/>
      <w:r>
        <w:t>Remote Contingent Distribution</w:t>
      </w:r>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p>
    <w:p w14:paraId="1FA3813D" w14:textId="3FDB27DA" w:rsidR="00D542A5" w:rsidRDefault="00D542A5" w:rsidP="00D542A5">
      <w:pPr>
        <w:pStyle w:val="TextHeading2"/>
        <w:spacing w:after="0"/>
      </w:pPr>
      <w:r>
        <w:t xml:space="preserve">If at any time no person or entity is qualified to receive final distribution of any part of </w:t>
      </w:r>
      <w:r w:rsidR="00C96344">
        <w:t>a</w:t>
      </w:r>
      <w:r w:rsidR="00436F4F">
        <w:t xml:space="preserve">n </w:t>
      </w:r>
      <w:r>
        <w:t>estate</w:t>
      </w:r>
      <w:r w:rsidR="0029761D">
        <w:t xml:space="preserve"> created under this instrument, then the </w:t>
      </w:r>
      <w:r>
        <w:t xml:space="preserve">trust estate </w:t>
      </w:r>
      <w:r w:rsidR="0029761D">
        <w:t xml:space="preserve">remaining at such time shall be </w:t>
      </w:r>
      <w:r>
        <w:t>distributed to those persons who would inherit it had the beneficiary then died intestate owning th</w:t>
      </w:r>
      <w:r w:rsidR="001B359C">
        <w:t>e trust</w:t>
      </w:r>
      <w:r>
        <w:t xml:space="preserve"> property</w:t>
      </w:r>
      <w:r w:rsidR="00045911">
        <w:t xml:space="preserve"> </w:t>
      </w:r>
      <w:r>
        <w:t>as determined and proportioned under the laws of Wyoming then in effect.</w:t>
      </w:r>
    </w:p>
    <w:p w14:paraId="4C18E9EF" w14:textId="2C31F7A5" w:rsidR="00DC6CB6" w:rsidRDefault="00DC6CB6" w:rsidP="00CC265B">
      <w:pPr>
        <w:pStyle w:val="Heading1"/>
        <w:spacing w:before="360" w:after="240"/>
      </w:pPr>
      <w:r>
        <w:br/>
      </w:r>
      <w:bookmarkStart w:id="3239" w:name="_Ref508936149"/>
      <w:bookmarkStart w:id="3240" w:name="_Toc487886855"/>
      <w:bookmarkStart w:id="3241" w:name="_Toc13579313"/>
      <w:bookmarkStart w:id="3242" w:name="_Toc13581700"/>
      <w:bookmarkStart w:id="3243" w:name="_Toc13581798"/>
      <w:bookmarkStart w:id="3244" w:name="_Toc13582449"/>
      <w:bookmarkStart w:id="3245" w:name="_Toc13583248"/>
      <w:bookmarkStart w:id="3246" w:name="_Toc13666026"/>
      <w:bookmarkStart w:id="3247" w:name="_Toc13739468"/>
      <w:bookmarkStart w:id="3248" w:name="_Toc24466574"/>
      <w:bookmarkStart w:id="3249" w:name="_Toc24468755"/>
      <w:bookmarkStart w:id="3250" w:name="_Toc24470194"/>
      <w:bookmarkStart w:id="3251" w:name="_Toc37053375"/>
      <w:bookmarkStart w:id="3252" w:name="_Toc38117567"/>
      <w:bookmarkStart w:id="3253" w:name="_Toc38359406"/>
      <w:bookmarkStart w:id="3254" w:name="_Toc38360406"/>
      <w:bookmarkStart w:id="3255" w:name="_Toc46999349"/>
      <w:bookmarkStart w:id="3256" w:name="_Toc47001111"/>
      <w:bookmarkStart w:id="3257" w:name="_Toc56766907"/>
      <w:bookmarkStart w:id="3258" w:name="_Toc57030860"/>
      <w:bookmarkStart w:id="3259" w:name="_Toc57030976"/>
      <w:bookmarkStart w:id="3260" w:name="_Toc57031633"/>
      <w:bookmarkStart w:id="3261" w:name="_Toc63505064"/>
      <w:bookmarkStart w:id="3262" w:name="_Toc63505193"/>
      <w:bookmarkStart w:id="3263" w:name="_Toc63513105"/>
      <w:bookmarkStart w:id="3264" w:name="_Toc63514701"/>
      <w:bookmarkStart w:id="3265" w:name="_Toc63514885"/>
      <w:bookmarkStart w:id="3266" w:name="_Toc63516271"/>
      <w:bookmarkStart w:id="3267" w:name="_Toc63516400"/>
      <w:bookmarkStart w:id="3268" w:name="_Toc63516525"/>
      <w:bookmarkStart w:id="3269" w:name="_Toc86407285"/>
      <w:bookmarkStart w:id="3270" w:name="_Toc86407661"/>
      <w:bookmarkStart w:id="3271" w:name="_Toc113001440"/>
      <w:bookmarkStart w:id="3272" w:name="_Toc113001568"/>
      <w:bookmarkStart w:id="3273" w:name="_Toc115339530"/>
      <w:bookmarkStart w:id="3274" w:name="_Toc115763787"/>
      <w:bookmarkStart w:id="3275" w:name="_Toc115765600"/>
      <w:bookmarkStart w:id="3276" w:name="_Toc115765728"/>
      <w:bookmarkStart w:id="3277" w:name="_Toc115769867"/>
      <w:bookmarkStart w:id="3278" w:name="_Toc119050125"/>
      <w:bookmarkStart w:id="3279" w:name="_Toc119056169"/>
      <w:bookmarkStart w:id="3280" w:name="_Toc119070225"/>
      <w:bookmarkStart w:id="3281" w:name="_Toc119467955"/>
      <w:bookmarkStart w:id="3282" w:name="_Toc119664446"/>
      <w:bookmarkStart w:id="3283" w:name="_Toc119664845"/>
      <w:bookmarkStart w:id="3284" w:name="_Toc119927840"/>
      <w:bookmarkStart w:id="3285" w:name="_Toc124522642"/>
      <w:bookmarkStart w:id="3286" w:name="_Toc124772915"/>
      <w:bookmarkStart w:id="3287" w:name="_Toc124774178"/>
      <w:bookmarkStart w:id="3288" w:name="_Toc124841440"/>
      <w:bookmarkStart w:id="3289" w:name="_Toc124846603"/>
      <w:bookmarkStart w:id="3290" w:name="_Toc124846863"/>
      <w:bookmarkStart w:id="3291" w:name="_Toc137118269"/>
      <w:r>
        <w:t>Distributions to Underage and Incapacitated Beneficiaries</w:t>
      </w:r>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p>
    <w:p w14:paraId="20BE4F61" w14:textId="5A1DDC29" w:rsidR="00FF0C7B" w:rsidRDefault="00FF0C7B" w:rsidP="00FF0C7B">
      <w:pPr>
        <w:pStyle w:val="Heading2"/>
      </w:pPr>
      <w:bookmarkStart w:id="3292" w:name="_Ref119481278"/>
      <w:bookmarkStart w:id="3293" w:name="_Ref119492733"/>
      <w:bookmarkStart w:id="3294" w:name="_Ref301787239"/>
      <w:bookmarkStart w:id="3295" w:name="_Toc484590398"/>
      <w:bookmarkStart w:id="3296" w:name="_Toc484591225"/>
      <w:bookmarkStart w:id="3297" w:name="_Toc487713704"/>
      <w:bookmarkStart w:id="3298" w:name="_Toc519604353"/>
      <w:bookmarkStart w:id="3299" w:name="_Toc519605101"/>
      <w:bookmarkStart w:id="3300" w:name="_Toc519777592"/>
      <w:bookmarkStart w:id="3301" w:name="_Toc519848330"/>
      <w:bookmarkStart w:id="3302" w:name="_Toc519848511"/>
      <w:bookmarkStart w:id="3303" w:name="_Toc521326280"/>
      <w:bookmarkStart w:id="3304" w:name="_Toc529869828"/>
      <w:bookmarkStart w:id="3305" w:name="_Toc13583377"/>
      <w:bookmarkStart w:id="3306" w:name="_Toc13651106"/>
      <w:bookmarkStart w:id="3307" w:name="_Toc13666027"/>
      <w:bookmarkStart w:id="3308" w:name="_Toc13739469"/>
      <w:bookmarkStart w:id="3309" w:name="_Toc24466575"/>
      <w:bookmarkStart w:id="3310" w:name="_Toc24468756"/>
      <w:bookmarkStart w:id="3311" w:name="_Toc24470195"/>
      <w:bookmarkStart w:id="3312" w:name="_Toc37053376"/>
      <w:bookmarkStart w:id="3313" w:name="_Toc38117568"/>
      <w:bookmarkStart w:id="3314" w:name="_Toc38359407"/>
      <w:bookmarkStart w:id="3315" w:name="_Toc38360407"/>
      <w:bookmarkStart w:id="3316" w:name="_Toc46999350"/>
      <w:bookmarkStart w:id="3317" w:name="_Toc47001112"/>
      <w:bookmarkStart w:id="3318" w:name="_Toc56766908"/>
      <w:bookmarkStart w:id="3319" w:name="_Toc57030861"/>
      <w:bookmarkStart w:id="3320" w:name="_Toc57030977"/>
      <w:bookmarkStart w:id="3321" w:name="_Toc57031634"/>
      <w:bookmarkStart w:id="3322" w:name="_Toc63505065"/>
      <w:bookmarkStart w:id="3323" w:name="_Toc63505194"/>
      <w:bookmarkStart w:id="3324" w:name="_Toc63513106"/>
      <w:bookmarkStart w:id="3325" w:name="_Toc63514702"/>
      <w:bookmarkStart w:id="3326" w:name="_Toc63514886"/>
      <w:bookmarkStart w:id="3327" w:name="_Toc63516272"/>
      <w:bookmarkStart w:id="3328" w:name="_Toc63516401"/>
      <w:bookmarkStart w:id="3329" w:name="_Toc63516526"/>
      <w:bookmarkStart w:id="3330" w:name="_Toc86407286"/>
      <w:bookmarkStart w:id="3331" w:name="_Toc86407662"/>
      <w:bookmarkStart w:id="3332" w:name="_Toc113001441"/>
      <w:bookmarkStart w:id="3333" w:name="_Toc113001569"/>
      <w:bookmarkStart w:id="3334" w:name="_Toc115339531"/>
      <w:bookmarkStart w:id="3335" w:name="_Toc115763788"/>
      <w:bookmarkStart w:id="3336" w:name="_Toc115765601"/>
      <w:bookmarkStart w:id="3337" w:name="_Toc115765729"/>
      <w:bookmarkStart w:id="3338" w:name="_Toc115769868"/>
      <w:bookmarkStart w:id="3339" w:name="_Toc119050126"/>
      <w:bookmarkStart w:id="3340" w:name="_Toc119056170"/>
      <w:bookmarkStart w:id="3341" w:name="_Toc119070226"/>
      <w:bookmarkStart w:id="3342" w:name="_Toc119467956"/>
      <w:bookmarkStart w:id="3343" w:name="_Toc119664447"/>
      <w:bookmarkStart w:id="3344" w:name="_Toc119664846"/>
      <w:bookmarkStart w:id="3345" w:name="_Toc119927841"/>
      <w:bookmarkStart w:id="3346" w:name="_Toc124522643"/>
      <w:bookmarkStart w:id="3347" w:name="_Toc124772916"/>
      <w:bookmarkStart w:id="3348" w:name="_Toc124774179"/>
      <w:bookmarkStart w:id="3349" w:name="_Toc124841441"/>
      <w:bookmarkStart w:id="3350" w:name="_Toc124846604"/>
      <w:bookmarkStart w:id="3351" w:name="_Toc124846864"/>
      <w:bookmarkStart w:id="3352" w:name="_Toc137118270"/>
      <w:r>
        <w:rPr>
          <w:rFonts w:cs="Arial"/>
        </w:rPr>
        <w:t>Supplemental</w:t>
      </w:r>
      <w:r>
        <w:t xml:space="preserve"> Needs Trust</w:t>
      </w:r>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p>
    <w:p w14:paraId="17B48D5D" w14:textId="77777777" w:rsidR="000B5650" w:rsidRDefault="000B5650" w:rsidP="000B5650">
      <w:pPr>
        <w:pStyle w:val="TextHeading2"/>
      </w:pPr>
      <w:r>
        <w:t>If under any provision of this instrument the Trustee is directed to distribute to or for the benefit of any beneficiary when that person is receiving or applying for needs-based government benefits, the Trustee shall retain and administer the trust property as follows:</w:t>
      </w:r>
    </w:p>
    <w:p w14:paraId="049FF537" w14:textId="77777777" w:rsidR="000B5650" w:rsidRDefault="000B5650" w:rsidP="000B5650">
      <w:pPr>
        <w:pStyle w:val="Heading3"/>
      </w:pPr>
      <w:r>
        <w:t xml:space="preserve">Distributions for </w:t>
      </w:r>
      <w:r>
        <w:rPr>
          <w:rFonts w:cs="Arial"/>
        </w:rPr>
        <w:t>Supplemental</w:t>
      </w:r>
      <w:r>
        <w:t xml:space="preserve"> Needs</w:t>
      </w:r>
    </w:p>
    <w:p w14:paraId="078EFCF3" w14:textId="77777777" w:rsidR="000B5650" w:rsidRDefault="000B5650" w:rsidP="00946B97">
      <w:pPr>
        <w:pStyle w:val="TextHeading3"/>
        <w:ind w:right="0"/>
      </w:pPr>
      <w:r>
        <w:t>In its sole, absolute, and unreviewable discretion, the Trustee may distribute discretionary amounts of net income and principal for supplemental needs of the beneficiary not otherwise provided by governmental financial assistance and benefits, or by the providers of services.</w:t>
      </w:r>
    </w:p>
    <w:p w14:paraId="138AB213" w14:textId="5C35CFBC" w:rsidR="000B5650" w:rsidRDefault="000B5650" w:rsidP="00946B97">
      <w:pPr>
        <w:pStyle w:val="TextHeading3"/>
        <w:ind w:right="0"/>
      </w:pPr>
      <w:r>
        <w:rPr>
          <w:i/>
        </w:rPr>
        <w:t>Supplemental needs</w:t>
      </w:r>
      <w:r>
        <w:t xml:space="preserve"> refer to the basic requirements for maintaining the good health, safety, and welfare when, in the discretion of the Trustee, these basic requirements are not being provided by any public agency, office, or department of any state or of the United States.  </w:t>
      </w:r>
      <w:r>
        <w:rPr>
          <w:i/>
        </w:rPr>
        <w:t>Supplemental needs</w:t>
      </w:r>
      <w:r>
        <w:t xml:space="preserve"> shall also include medical and dental expenses; annual independent checkups; clothing and equipment; programs of training, education, treatment, and rehabilitation; private residential care; transportation, including vehicle purchases; maintenance; insurance; and essential dietary needs.  </w:t>
      </w:r>
      <w:r>
        <w:rPr>
          <w:i/>
        </w:rPr>
        <w:t>Supplemental needs</w:t>
      </w:r>
      <w:r>
        <w:t xml:space="preserve"> may include spending money; additional food; clothing; electronic equipment such as radio, recording and playback, television and computer equipment; camping; vacations; athletic contests; movies; trips; and money to purchase appropriate gifts for relatives and friends.  The Trustee shall have no obligation to expend trust assets for these needs.  But if the Trustee, in its sole, absolute</w:t>
      </w:r>
      <w:r w:rsidR="00071FC0">
        <w:t>,</w:t>
      </w:r>
      <w:r>
        <w:t xml:space="preserve"> and unreviewable discretion, decides to expend trust assets, under no circumstances should any amounts be paid to or reimbursed to the federal government, any state, or any governmental agency for any purpose, including for the care, support, and maintenance of the beneficiary.</w:t>
      </w:r>
    </w:p>
    <w:p w14:paraId="4ADE346E" w14:textId="77777777" w:rsidR="000B5650" w:rsidRDefault="000B5650" w:rsidP="00946B97">
      <w:pPr>
        <w:pStyle w:val="Heading3"/>
        <w:ind w:right="0"/>
      </w:pPr>
      <w:r>
        <w:t>Objective to Promote Independence of the Beneficiary</w:t>
      </w:r>
    </w:p>
    <w:p w14:paraId="498E3C46" w14:textId="77777777" w:rsidR="000B5650" w:rsidRDefault="000B5650" w:rsidP="00946B97">
      <w:pPr>
        <w:pStyle w:val="TextHeading3"/>
        <w:ind w:right="0"/>
        <w:rPr>
          <w:snapToGrid w:val="0"/>
        </w:rPr>
      </w:pPr>
      <w:r>
        <w:rPr>
          <w:snapToGrid w:val="0"/>
        </w:rPr>
        <w:t>While actions are in the</w:t>
      </w:r>
      <w:r>
        <w:t xml:space="preserve"> </w:t>
      </w:r>
      <w:r>
        <w:rPr>
          <w:snapToGrid w:val="0"/>
        </w:rPr>
        <w:t>Trustee’s sole, absolute, and unreviewable discretion, all parties to this instrument should be mindful that the objective is that the beneficiary live as independently, productively, and happily as possible.</w:t>
      </w:r>
    </w:p>
    <w:p w14:paraId="70AB1AE0" w14:textId="77777777" w:rsidR="000B5650" w:rsidRDefault="000B5650" w:rsidP="00946B97">
      <w:pPr>
        <w:pStyle w:val="Heading3"/>
        <w:ind w:right="0"/>
        <w:rPr>
          <w:snapToGrid w:val="0"/>
        </w:rPr>
      </w:pPr>
      <w:r>
        <w:rPr>
          <w:snapToGrid w:val="0"/>
        </w:rPr>
        <w:lastRenderedPageBreak/>
        <w:t xml:space="preserve">Trust Assets Not to be Considered Available Resource to </w:t>
      </w:r>
      <w:r>
        <w:t>the Beneficiary</w:t>
      </w:r>
    </w:p>
    <w:p w14:paraId="6F32EE38" w14:textId="7B37A247" w:rsidR="000B5650" w:rsidRDefault="000B5650" w:rsidP="00946B97">
      <w:pPr>
        <w:pStyle w:val="TextHeading3"/>
        <w:ind w:right="0"/>
        <w:rPr>
          <w:snapToGrid w:val="0"/>
        </w:rPr>
      </w:pPr>
      <w:r>
        <w:rPr>
          <w:snapToGrid w:val="0"/>
        </w:rPr>
        <w:t>The purpose of this Section is to supplement any benefits received, or for which the beneficiary may be eligible, from various governmental assistance programs, and not to supplant any benefits of this kind.  All actions of the Trustee shall be directed toward carrying out this intent, and the Trustee’s discretion granted under this instrument to carry out this intent is sole, absolute, and unreviewable.</w:t>
      </w:r>
    </w:p>
    <w:p w14:paraId="0FE9DB73" w14:textId="2F9C4C7A" w:rsidR="000B5650" w:rsidRDefault="000B5650" w:rsidP="00946B97">
      <w:pPr>
        <w:pStyle w:val="TextHeading3"/>
        <w:ind w:right="0"/>
        <w:rPr>
          <w:snapToGrid w:val="0"/>
        </w:rPr>
      </w:pPr>
      <w:r>
        <w:rPr>
          <w:snapToGrid w:val="0"/>
        </w:rPr>
        <w:t xml:space="preserve">In determining the beneficiary’s eligibility for any of these benefits, no part of the trust estate’s principal or undistributed income shall be considered available to the beneficiary for public benefit purposes.  The beneficiary must not be considered to have access to the trust’s principal or income, or to have ownership, right, authority, or power to convert any asset into cash for </w:t>
      </w:r>
      <w:r w:rsidR="00D97E4B">
        <w:rPr>
          <w:snapToGrid w:val="0"/>
        </w:rPr>
        <w:t xml:space="preserve">that beneficiary’s </w:t>
      </w:r>
      <w:r>
        <w:rPr>
          <w:snapToGrid w:val="0"/>
        </w:rPr>
        <w:t xml:space="preserve">own use. </w:t>
      </w:r>
    </w:p>
    <w:p w14:paraId="19947D0F" w14:textId="22AC2960" w:rsidR="000B5650" w:rsidRDefault="000B5650" w:rsidP="00946B97">
      <w:pPr>
        <w:pStyle w:val="TextHeading3"/>
        <w:ind w:right="0"/>
        <w:rPr>
          <w:snapToGrid w:val="0"/>
        </w:rPr>
      </w:pPr>
      <w:r>
        <w:rPr>
          <w:snapToGrid w:val="0"/>
        </w:rPr>
        <w:t xml:space="preserve">The Trustee shall hold, administer, and distribute all property allocated to this trust for the exclusive benefit of the beneficiary during </w:t>
      </w:r>
      <w:r w:rsidR="00D97E4B">
        <w:rPr>
          <w:snapToGrid w:val="0"/>
        </w:rPr>
        <w:t xml:space="preserve">that beneficiary’s </w:t>
      </w:r>
      <w:r>
        <w:rPr>
          <w:snapToGrid w:val="0"/>
        </w:rPr>
        <w:t xml:space="preserve">lifetime.  All distributions from this trust share are in the sole, absolute, and unreviewable discretion of the Trustee, and the beneficiary is legally restricted from demanding trust assets for </w:t>
      </w:r>
      <w:r w:rsidR="00D97E4B">
        <w:rPr>
          <w:snapToGrid w:val="0"/>
        </w:rPr>
        <w:t xml:space="preserve">that beneficiary’s </w:t>
      </w:r>
      <w:r>
        <w:rPr>
          <w:snapToGrid w:val="0"/>
        </w:rPr>
        <w:t>maintenance.</w:t>
      </w:r>
    </w:p>
    <w:p w14:paraId="708E575A" w14:textId="0A076D3E" w:rsidR="000B5650" w:rsidRDefault="000B5650" w:rsidP="00946B97">
      <w:pPr>
        <w:pStyle w:val="TextHeading3"/>
        <w:ind w:right="0"/>
        <w:rPr>
          <w:snapToGrid w:val="0"/>
        </w:rPr>
      </w:pPr>
      <w:r>
        <w:rPr>
          <w:snapToGrid w:val="0"/>
        </w:rPr>
        <w:t xml:space="preserve">In the event the Trustee is requested to release principal or income of the trust to or on behalf of the beneficiary to pay for equipment, medication, or services that any government agency is authorized to provide, or to petition a court or any other administrative agency for the release of trust principal or income for this purpose, the Trustee is authorized to deny this request and to take whatever administrative or judicial steps are necessary to continue the beneficiary’s eligibility for benefits.  This includes obtaining legal advice about the beneficiary’s specific entitlement to public benefits and obtaining instructions from a court of competent jurisdiction ruling that neither the trust corpus nor the trust income is available to the beneficiary for eligibility purposes.  Any expenses incurred by the Trustee in this regard, including reasonable attorney fees, shall be a proper charge to </w:t>
      </w:r>
      <w:r w:rsidR="00ED319F">
        <w:rPr>
          <w:snapToGrid w:val="0"/>
        </w:rPr>
        <w:t xml:space="preserve">trust </w:t>
      </w:r>
      <w:r w:rsidR="00677082">
        <w:rPr>
          <w:snapToGrid w:val="0"/>
        </w:rPr>
        <w:t>property</w:t>
      </w:r>
      <w:r>
        <w:rPr>
          <w:snapToGrid w:val="0"/>
        </w:rPr>
        <w:t>.</w:t>
      </w:r>
    </w:p>
    <w:p w14:paraId="1FBA0CA9" w14:textId="77777777" w:rsidR="000B5650" w:rsidRDefault="000B5650" w:rsidP="00946B97">
      <w:pPr>
        <w:pStyle w:val="Heading3"/>
        <w:ind w:right="0"/>
      </w:pPr>
      <w:r>
        <w:t>Distribution Guidelines</w:t>
      </w:r>
    </w:p>
    <w:p w14:paraId="3F8477B3" w14:textId="77777777" w:rsidR="000B5650" w:rsidRDefault="000B5650" w:rsidP="00946B97">
      <w:pPr>
        <w:pStyle w:val="TextHeading3"/>
        <w:ind w:right="0"/>
        <w:rPr>
          <w:snapToGrid w:val="0"/>
        </w:rPr>
      </w:pPr>
      <w:r>
        <w:t xml:space="preserve">The </w:t>
      </w:r>
      <w:r>
        <w:rPr>
          <w:snapToGrid w:val="0"/>
        </w:rPr>
        <w:t>Trustee shall be responsible for determining what discretionary distributions shall be made under this instrument.  The</w:t>
      </w:r>
      <w:r>
        <w:t xml:space="preserve"> </w:t>
      </w:r>
      <w:r>
        <w:rPr>
          <w:snapToGrid w:val="0"/>
        </w:rPr>
        <w:t>Trustee may distribute discretionary amounts of income and principal to or for the benefit of the beneficiary for those supplemental needs not otherwise provided by governmental financial assistance and benefits, or by the providers of services.  Any undistributed income shall be added to principal.</w:t>
      </w:r>
    </w:p>
    <w:p w14:paraId="57F0F2BB" w14:textId="77777777" w:rsidR="000B5650" w:rsidRDefault="000B5650" w:rsidP="00946B97">
      <w:pPr>
        <w:pStyle w:val="TextHeading3"/>
        <w:ind w:right="0"/>
        <w:rPr>
          <w:snapToGrid w:val="0"/>
        </w:rPr>
      </w:pPr>
      <w:r>
        <w:rPr>
          <w:snapToGrid w:val="0"/>
        </w:rPr>
        <w:t>In making distributions, the Trustee must:</w:t>
      </w:r>
    </w:p>
    <w:p w14:paraId="519CCE91" w14:textId="77777777" w:rsidR="000B5650" w:rsidRDefault="000B5650" w:rsidP="00946B97">
      <w:pPr>
        <w:pStyle w:val="TextHeading4"/>
        <w:numPr>
          <w:ilvl w:val="0"/>
          <w:numId w:val="25"/>
        </w:numPr>
        <w:spacing w:before="0" w:after="0"/>
        <w:ind w:left="1080" w:right="0"/>
        <w:rPr>
          <w:snapToGrid w:val="0"/>
        </w:rPr>
      </w:pPr>
      <w:r>
        <w:rPr>
          <w:snapToGrid w:val="0"/>
        </w:rPr>
        <w:t>consider any other known income or resources of the beneficiary that are reasonably available;</w:t>
      </w:r>
    </w:p>
    <w:p w14:paraId="07AD7A54" w14:textId="77777777" w:rsidR="000B5650" w:rsidRDefault="000B5650" w:rsidP="00946B97">
      <w:pPr>
        <w:pStyle w:val="TextHeading4"/>
        <w:numPr>
          <w:ilvl w:val="0"/>
          <w:numId w:val="25"/>
        </w:numPr>
        <w:spacing w:before="0" w:after="0"/>
        <w:ind w:left="1080" w:right="0"/>
        <w:rPr>
          <w:snapToGrid w:val="0"/>
        </w:rPr>
      </w:pPr>
      <w:r>
        <w:rPr>
          <w:snapToGrid w:val="0"/>
        </w:rPr>
        <w:t>consider all entitlement benefits from any government agency, including Social Security disability payments, Medicare, Medicaid (or any state Medicaid program equivalent), Supplemental Security Income (SSI), In-Home Support Service (IHSS), and any other supplemental purpose benefits for which the beneficiary is eligible;</w:t>
      </w:r>
    </w:p>
    <w:p w14:paraId="253AA057" w14:textId="77777777" w:rsidR="000B5650" w:rsidRDefault="000B5650" w:rsidP="00946B97">
      <w:pPr>
        <w:pStyle w:val="TextHeading4"/>
        <w:numPr>
          <w:ilvl w:val="0"/>
          <w:numId w:val="25"/>
        </w:numPr>
        <w:spacing w:before="0" w:after="0"/>
        <w:ind w:left="1080" w:right="0"/>
        <w:rPr>
          <w:snapToGrid w:val="0"/>
        </w:rPr>
      </w:pPr>
      <w:r>
        <w:rPr>
          <w:snapToGrid w:val="0"/>
        </w:rPr>
        <w:t>consider resource and income limitations of any assistance program;</w:t>
      </w:r>
    </w:p>
    <w:p w14:paraId="5525E972" w14:textId="77777777" w:rsidR="000B5650" w:rsidRDefault="000B5650" w:rsidP="00946B97">
      <w:pPr>
        <w:pStyle w:val="TextHeading4"/>
        <w:numPr>
          <w:ilvl w:val="0"/>
          <w:numId w:val="25"/>
        </w:numPr>
        <w:spacing w:before="0" w:after="0"/>
        <w:ind w:left="1080" w:right="0"/>
        <w:rPr>
          <w:snapToGrid w:val="0"/>
        </w:rPr>
      </w:pPr>
      <w:r>
        <w:rPr>
          <w:snapToGrid w:val="0"/>
        </w:rPr>
        <w:lastRenderedPageBreak/>
        <w:t xml:space="preserve">make expenditures so that the beneficiary’s standard of living shall be comfortable and enjoyable; </w:t>
      </w:r>
    </w:p>
    <w:p w14:paraId="2A798AF7" w14:textId="77777777" w:rsidR="000B5650" w:rsidRDefault="000B5650" w:rsidP="00946B97">
      <w:pPr>
        <w:pStyle w:val="TextHeading4"/>
        <w:numPr>
          <w:ilvl w:val="0"/>
          <w:numId w:val="25"/>
        </w:numPr>
        <w:spacing w:before="0" w:after="0"/>
        <w:ind w:left="1080" w:right="0"/>
        <w:rPr>
          <w:snapToGrid w:val="0"/>
        </w:rPr>
      </w:pPr>
      <w:r>
        <w:rPr>
          <w:snapToGrid w:val="0"/>
        </w:rPr>
        <w:t>not be obligated or compelled to make specific payments;</w:t>
      </w:r>
    </w:p>
    <w:p w14:paraId="13D4E353" w14:textId="77777777" w:rsidR="000B5650" w:rsidRDefault="000B5650" w:rsidP="00946B97">
      <w:pPr>
        <w:pStyle w:val="TextHeading4"/>
        <w:numPr>
          <w:ilvl w:val="0"/>
          <w:numId w:val="25"/>
        </w:numPr>
        <w:spacing w:before="0" w:after="0"/>
        <w:ind w:left="1080" w:right="0"/>
        <w:rPr>
          <w:snapToGrid w:val="0"/>
        </w:rPr>
      </w:pPr>
      <w:r>
        <w:rPr>
          <w:snapToGrid w:val="0"/>
        </w:rPr>
        <w:t>not pay or reimburse any amounts to any governmental agency or department, unless proper demand is made by this governmental agency or reimbursement is required by the state; and</w:t>
      </w:r>
    </w:p>
    <w:p w14:paraId="6921A677" w14:textId="77777777" w:rsidR="000B5650" w:rsidRDefault="000B5650" w:rsidP="00946B97">
      <w:pPr>
        <w:pStyle w:val="TextHeading4"/>
        <w:numPr>
          <w:ilvl w:val="0"/>
          <w:numId w:val="25"/>
        </w:numPr>
        <w:spacing w:before="0" w:after="0"/>
        <w:ind w:left="1080" w:right="0"/>
        <w:rPr>
          <w:snapToGrid w:val="0"/>
        </w:rPr>
      </w:pPr>
      <w:r>
        <w:rPr>
          <w:snapToGrid w:val="0"/>
        </w:rPr>
        <w:t>not be liable for any loss of benefits.</w:t>
      </w:r>
    </w:p>
    <w:p w14:paraId="4AFC0FBA" w14:textId="77777777" w:rsidR="000B5650" w:rsidRDefault="000B5650" w:rsidP="00946B97">
      <w:pPr>
        <w:pStyle w:val="Heading3"/>
        <w:ind w:right="0"/>
      </w:pPr>
      <w:r>
        <w:t xml:space="preserve">No Seeking of Order to Distribute </w:t>
      </w:r>
    </w:p>
    <w:p w14:paraId="42F42D02" w14:textId="77777777" w:rsidR="000B5650" w:rsidRDefault="000B5650" w:rsidP="00946B97">
      <w:pPr>
        <w:pStyle w:val="TextHeading3"/>
        <w:ind w:right="0"/>
        <w:rPr>
          <w:snapToGrid w:val="0"/>
        </w:rPr>
      </w:pPr>
      <w:r>
        <w:rPr>
          <w:snapToGrid w:val="0"/>
        </w:rPr>
        <w:t>For purposes of determining the beneficiary’s state Medicaid program equivalent eligibility, no part of the trust estate’s principal or undistributed income may be considered available to the beneficiary.  The</w:t>
      </w:r>
      <w:r>
        <w:t xml:space="preserve"> </w:t>
      </w:r>
      <w:r>
        <w:rPr>
          <w:snapToGrid w:val="0"/>
        </w:rPr>
        <w:t xml:space="preserve">Trustee shall deny any request by the beneficiary to: </w:t>
      </w:r>
    </w:p>
    <w:p w14:paraId="2C6F88C9" w14:textId="77777777" w:rsidR="000B5650" w:rsidRDefault="000B5650" w:rsidP="00946B97">
      <w:pPr>
        <w:pStyle w:val="TextHeading4"/>
        <w:numPr>
          <w:ilvl w:val="0"/>
          <w:numId w:val="26"/>
        </w:numPr>
        <w:spacing w:before="0" w:after="0"/>
        <w:ind w:left="1080" w:right="0"/>
        <w:rPr>
          <w:snapToGrid w:val="0"/>
        </w:rPr>
      </w:pPr>
      <w:r>
        <w:rPr>
          <w:snapToGrid w:val="0"/>
        </w:rPr>
        <w:t xml:space="preserve">release trust principal or income to or on behalf of the beneficiary to pay for equipment, medication, or services that the state Medicaid program equivalent would provide if the trust did not exist; or </w:t>
      </w:r>
    </w:p>
    <w:p w14:paraId="4DDF3F71" w14:textId="77777777" w:rsidR="000B5650" w:rsidRDefault="000B5650" w:rsidP="00946B97">
      <w:pPr>
        <w:pStyle w:val="TextHeading4"/>
        <w:numPr>
          <w:ilvl w:val="0"/>
          <w:numId w:val="26"/>
        </w:numPr>
        <w:spacing w:before="0"/>
        <w:ind w:left="1080" w:right="0"/>
        <w:rPr>
          <w:snapToGrid w:val="0"/>
        </w:rPr>
      </w:pPr>
      <w:r>
        <w:rPr>
          <w:snapToGrid w:val="0"/>
        </w:rPr>
        <w:t xml:space="preserve">petition a court or any other administrative agency for the release of trust principal or income for this purpose.  </w:t>
      </w:r>
    </w:p>
    <w:p w14:paraId="0891A347" w14:textId="77777777" w:rsidR="000B5650" w:rsidRDefault="000B5650" w:rsidP="00946B97">
      <w:pPr>
        <w:pStyle w:val="TextHeading3"/>
        <w:ind w:right="0"/>
        <w:rPr>
          <w:snapToGrid w:val="0"/>
        </w:rPr>
      </w:pPr>
      <w:r>
        <w:rPr>
          <w:snapToGrid w:val="0"/>
        </w:rPr>
        <w:t>In its sole, absolute, and unreviewable discretion, the Trustee may take necessary administrative or legal steps to protect the beneficiary’s state Medicaid program equivalent eligibility.  This includes obtaining a ruling from a court of competent jurisdiction that the trust principal is not available to the beneficiary for purposes of determining state Medicaid program equivalent eligibility.  Expenses for this action, including reasonable attorney fees, shall be a proper charge to the trust.</w:t>
      </w:r>
    </w:p>
    <w:p w14:paraId="56318A5F" w14:textId="77777777" w:rsidR="000B5650" w:rsidRDefault="000B5650" w:rsidP="00946B97">
      <w:pPr>
        <w:pStyle w:val="Heading3"/>
        <w:ind w:right="0"/>
      </w:pPr>
      <w:r>
        <w:t>Indemnification of Trustee When Acting in Good Faith</w:t>
      </w:r>
    </w:p>
    <w:p w14:paraId="45964577" w14:textId="7E13B695" w:rsidR="000B5650" w:rsidRDefault="000B5650" w:rsidP="00946B97">
      <w:pPr>
        <w:pStyle w:val="TextHeading3"/>
        <w:ind w:right="0"/>
        <w:rPr>
          <w:snapToGrid w:val="0"/>
        </w:rPr>
      </w:pPr>
      <w:r>
        <w:rPr>
          <w:snapToGrid w:val="0"/>
        </w:rPr>
        <w:t xml:space="preserve">The Trustee shall be indemnified from trust property for any loss or reduction of public benefits sustained by the beneficiary </w:t>
      </w:r>
      <w:r w:rsidR="00BC26FD">
        <w:rPr>
          <w:snapToGrid w:val="0"/>
        </w:rPr>
        <w:t xml:space="preserve">resulting from the </w:t>
      </w:r>
      <w:r>
        <w:rPr>
          <w:snapToGrid w:val="0"/>
        </w:rPr>
        <w:t>Trustee</w:t>
      </w:r>
      <w:r w:rsidR="00BC26FD">
        <w:rPr>
          <w:snapToGrid w:val="0"/>
        </w:rPr>
        <w:t>’s</w:t>
      </w:r>
      <w:r>
        <w:rPr>
          <w:snapToGrid w:val="0"/>
        </w:rPr>
        <w:t xml:space="preserve"> exercising the authority granted to the Trustee under this Section in good faith.</w:t>
      </w:r>
    </w:p>
    <w:p w14:paraId="30F3AFBD" w14:textId="77777777" w:rsidR="000B5650" w:rsidRDefault="000B5650" w:rsidP="00946B97">
      <w:pPr>
        <w:pStyle w:val="Heading3"/>
        <w:ind w:right="0"/>
      </w:pPr>
      <w:r>
        <w:t xml:space="preserve">Termination and Distribution of the </w:t>
      </w:r>
      <w:r>
        <w:rPr>
          <w:rFonts w:cs="Arial"/>
          <w:snapToGrid w:val="0"/>
        </w:rPr>
        <w:t>Supplemental</w:t>
      </w:r>
      <w:r>
        <w:t xml:space="preserve"> Needs Trust</w:t>
      </w:r>
    </w:p>
    <w:p w14:paraId="0FA9A068" w14:textId="1FDBFD21" w:rsidR="000B5650" w:rsidRDefault="000B5650" w:rsidP="00946B97">
      <w:pPr>
        <w:pStyle w:val="TextHeading3"/>
        <w:ind w:right="0"/>
      </w:pPr>
      <w:r>
        <w:t xml:space="preserve">If </w:t>
      </w:r>
      <w:r>
        <w:rPr>
          <w:snapToGrid w:val="0"/>
        </w:rPr>
        <w:t xml:space="preserve">the </w:t>
      </w:r>
      <w:r>
        <w:t xml:space="preserve">Trustee, in its sole, absolute, and unreviewable discretion, determines that the beneficiary is no longer dependent on others and </w:t>
      </w:r>
      <w:r w:rsidR="008A650A">
        <w:t xml:space="preserve">may </w:t>
      </w:r>
      <w:r>
        <w:t xml:space="preserve">independently support himself, </w:t>
      </w:r>
      <w:r>
        <w:rPr>
          <w:snapToGrid w:val="0"/>
        </w:rPr>
        <w:t xml:space="preserve">the </w:t>
      </w:r>
      <w:r>
        <w:t>Trustee shall distribute or retain the remaining property according to the other provisions of this instrument as though the provisions of this Section had not been effective.</w:t>
      </w:r>
    </w:p>
    <w:p w14:paraId="797B78D7" w14:textId="77777777" w:rsidR="000B5650" w:rsidRDefault="000B5650" w:rsidP="00946B97">
      <w:pPr>
        <w:pStyle w:val="TextHeading3"/>
        <w:ind w:right="0"/>
      </w:pPr>
      <w:r>
        <w:rPr>
          <w:i/>
        </w:rPr>
        <w:t>Independently support</w:t>
      </w:r>
      <w:r>
        <w:t xml:space="preserve"> is satisfied when the beneficiary has been gainfully employed for 33 months of the 36-month period immediately preceding the decision to terminate the trust share.</w:t>
      </w:r>
    </w:p>
    <w:p w14:paraId="10D7BFC0" w14:textId="0380012E" w:rsidR="000B5650" w:rsidRDefault="000B5650" w:rsidP="00946B97">
      <w:pPr>
        <w:pStyle w:val="TextHeading3"/>
        <w:ind w:right="0"/>
      </w:pPr>
      <w:r>
        <w:t xml:space="preserve">The terms </w:t>
      </w:r>
      <w:r>
        <w:rPr>
          <w:i/>
        </w:rPr>
        <w:t>gainful employment</w:t>
      </w:r>
      <w:r>
        <w:t xml:space="preserve"> and </w:t>
      </w:r>
      <w:r>
        <w:rPr>
          <w:i/>
        </w:rPr>
        <w:t>gainfully employed</w:t>
      </w:r>
      <w:r>
        <w:t xml:space="preserve"> mean the full-time employment that produces sufficient net income to enable the beneficiary to contribute not less than 100% of the funds (exclusive of other revenue sources) that are necessary to provide for the beneficiary’s independent care, support, maintenance, and education.  In its sole, absolute, and unreviewable discretion, the Trustee shall determine whether the beneficiary has satisfied</w:t>
      </w:r>
      <w:r w:rsidR="000C29D2">
        <w:t xml:space="preserve"> this </w:t>
      </w:r>
      <w:r>
        <w:t>condition.</w:t>
      </w:r>
    </w:p>
    <w:p w14:paraId="3FE3F51A" w14:textId="77777777" w:rsidR="000B5650" w:rsidRDefault="000B5650" w:rsidP="00946B97">
      <w:pPr>
        <w:pStyle w:val="Heading3"/>
        <w:ind w:right="0"/>
      </w:pPr>
      <w:r>
        <w:lastRenderedPageBreak/>
        <w:t>Distribution upon the Death of the Beneficiary</w:t>
      </w:r>
    </w:p>
    <w:p w14:paraId="273EC3CF" w14:textId="77777777" w:rsidR="000B5650" w:rsidRDefault="000B5650" w:rsidP="00946B97">
      <w:pPr>
        <w:pStyle w:val="TextHeading3"/>
        <w:ind w:right="0"/>
      </w:pPr>
      <w:r>
        <w:t xml:space="preserve">Upon the beneficiary’s death, </w:t>
      </w:r>
      <w:r>
        <w:rPr>
          <w:snapToGrid w:val="0"/>
        </w:rPr>
        <w:t xml:space="preserve">the </w:t>
      </w:r>
      <w:r>
        <w:t>Trustee shall distribute or retain the remaining property according to the other provisions of this instrument as though the provisions of this Section had not been effective.  If the other provisions of this instrument provide for the beneficiary’s share to be held in trust, then those provisions shall be interpreted as though the beneficiary died after the establishment of that trust.</w:t>
      </w:r>
    </w:p>
    <w:p w14:paraId="2DEA9C1D" w14:textId="4326C180" w:rsidR="000B5650" w:rsidRDefault="000B5650" w:rsidP="00946B97">
      <w:pPr>
        <w:pStyle w:val="TextHeading3"/>
        <w:ind w:right="0"/>
      </w:pPr>
      <w:r>
        <w:t xml:space="preserve">If there are no then-living descendants, </w:t>
      </w:r>
      <w:r>
        <w:rPr>
          <w:snapToGrid w:val="0"/>
        </w:rPr>
        <w:t xml:space="preserve">the </w:t>
      </w:r>
      <w:r>
        <w:t xml:space="preserve">Trustee shall distribute the balance of the trust property as provided in </w:t>
      </w:r>
      <w:r>
        <w:fldChar w:fldCharType="begin"/>
      </w:r>
      <w:r>
        <w:instrText xml:space="preserve"> REF _Ref508176600 \r \h </w:instrText>
      </w:r>
      <w:r>
        <w:fldChar w:fldCharType="separate"/>
      </w:r>
      <w:r>
        <w:t>Article Eight</w:t>
      </w:r>
      <w:r>
        <w:fldChar w:fldCharType="end"/>
      </w:r>
      <w:r>
        <w:t>.</w:t>
      </w:r>
    </w:p>
    <w:p w14:paraId="0CA36319" w14:textId="77777777" w:rsidR="003553FE" w:rsidRDefault="003553FE" w:rsidP="003553FE">
      <w:pPr>
        <w:pStyle w:val="Heading2"/>
      </w:pPr>
      <w:bookmarkStart w:id="3353" w:name="_Ref220405287"/>
      <w:bookmarkStart w:id="3354" w:name="_Toc484590399"/>
      <w:bookmarkStart w:id="3355" w:name="_Toc484591226"/>
      <w:bookmarkStart w:id="3356" w:name="_Toc487713705"/>
      <w:bookmarkStart w:id="3357" w:name="_Toc519604354"/>
      <w:bookmarkStart w:id="3358" w:name="_Toc519605102"/>
      <w:bookmarkStart w:id="3359" w:name="_Toc519777593"/>
      <w:bookmarkStart w:id="3360" w:name="_Toc519848331"/>
      <w:bookmarkStart w:id="3361" w:name="_Toc519848512"/>
      <w:bookmarkStart w:id="3362" w:name="_Toc521326281"/>
      <w:bookmarkStart w:id="3363" w:name="_Toc529869829"/>
      <w:bookmarkStart w:id="3364" w:name="_Toc13583378"/>
      <w:bookmarkStart w:id="3365" w:name="_Toc13651107"/>
      <w:bookmarkStart w:id="3366" w:name="_Toc13666028"/>
      <w:bookmarkStart w:id="3367" w:name="_Toc13739470"/>
      <w:bookmarkStart w:id="3368" w:name="_Toc24466576"/>
      <w:bookmarkStart w:id="3369" w:name="_Toc24468757"/>
      <w:bookmarkStart w:id="3370" w:name="_Toc24470196"/>
      <w:bookmarkStart w:id="3371" w:name="_Toc37053377"/>
      <w:bookmarkStart w:id="3372" w:name="_Toc38117569"/>
      <w:bookmarkStart w:id="3373" w:name="_Toc38359408"/>
      <w:bookmarkStart w:id="3374" w:name="_Toc38360408"/>
      <w:bookmarkStart w:id="3375" w:name="_Toc44585779"/>
      <w:bookmarkStart w:id="3376" w:name="_Toc58500157"/>
      <w:bookmarkStart w:id="3377" w:name="_Toc63515465"/>
      <w:bookmarkStart w:id="3378" w:name="_Toc63515711"/>
      <w:bookmarkStart w:id="3379" w:name="_Toc63515839"/>
      <w:bookmarkStart w:id="3380" w:name="_Toc63516527"/>
      <w:bookmarkStart w:id="3381" w:name="_Toc86407287"/>
      <w:bookmarkStart w:id="3382" w:name="_Toc86407663"/>
      <w:bookmarkStart w:id="3383" w:name="_Toc113001442"/>
      <w:bookmarkStart w:id="3384" w:name="_Toc113001570"/>
      <w:bookmarkStart w:id="3385" w:name="_Toc115339532"/>
      <w:bookmarkStart w:id="3386" w:name="_Toc115763789"/>
      <w:bookmarkStart w:id="3387" w:name="_Toc115765602"/>
      <w:bookmarkStart w:id="3388" w:name="_Toc115765730"/>
      <w:bookmarkStart w:id="3389" w:name="_Toc115769869"/>
      <w:bookmarkStart w:id="3390" w:name="_Toc119050127"/>
      <w:bookmarkStart w:id="3391" w:name="_Toc119056171"/>
      <w:bookmarkStart w:id="3392" w:name="_Toc119070227"/>
      <w:bookmarkStart w:id="3393" w:name="_Toc119467957"/>
      <w:bookmarkStart w:id="3394" w:name="_Toc119664448"/>
      <w:bookmarkStart w:id="3395" w:name="_Toc119664847"/>
      <w:bookmarkStart w:id="3396" w:name="_Toc119927842"/>
      <w:bookmarkStart w:id="3397" w:name="_Toc124522644"/>
      <w:bookmarkStart w:id="3398" w:name="_Toc124772917"/>
      <w:bookmarkStart w:id="3399" w:name="_Toc124774180"/>
      <w:bookmarkStart w:id="3400" w:name="_Toc124841442"/>
      <w:bookmarkStart w:id="3401" w:name="_Toc124846605"/>
      <w:bookmarkStart w:id="3402" w:name="_Toc124846865"/>
      <w:bookmarkStart w:id="3403" w:name="_Toc137118271"/>
      <w:r>
        <w:t>Underage and Incapacitated Beneficiaries</w:t>
      </w:r>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p>
    <w:p w14:paraId="731D776B" w14:textId="51E88A4C" w:rsidR="003553FE" w:rsidRDefault="003553FE" w:rsidP="003553FE">
      <w:pPr>
        <w:pStyle w:val="TextHeading2"/>
      </w:pPr>
      <w:r>
        <w:t xml:space="preserve">If the Trustee is authorized or directed under any provision of this instrument to distribute net income or principal to a person who has not yet reached 25 years of age or who is incapacitated as defined in </w:t>
      </w:r>
      <w:r w:rsidR="00837D8C">
        <w:t>Section</w:t>
      </w:r>
      <w:r w:rsidR="00842868">
        <w:t xml:space="preserve"> </w:t>
      </w:r>
      <w:r>
        <w:t>12.05(</w:t>
      </w:r>
      <w:r w:rsidR="00DC5CAF">
        <w:t>k</w:t>
      </w:r>
      <w:r>
        <w:t xml:space="preserve">), the Trustee may make the distribution by any one or more of the methods described in </w:t>
      </w:r>
      <w:r w:rsidR="001B57C6">
        <w:t xml:space="preserve">Section </w:t>
      </w:r>
      <w:r>
        <w:t>9.03.  Alternatively, the Trustee may retain the trust property in a separate trust.</w:t>
      </w:r>
    </w:p>
    <w:p w14:paraId="4C7B2CB2" w14:textId="77777777" w:rsidR="003553FE" w:rsidRDefault="003553FE" w:rsidP="003553FE">
      <w:pPr>
        <w:pStyle w:val="TextHeading2"/>
      </w:pPr>
      <w:r>
        <w:t>Before making a distribution to a beneficiary, the Trustee shall consider, to the extent reasonable, the ability the beneficiary has demonstrated in managing prior distributions of trust property.</w:t>
      </w:r>
    </w:p>
    <w:p w14:paraId="2C6E8700" w14:textId="77777777" w:rsidR="003553FE" w:rsidRDefault="003553FE" w:rsidP="003553FE">
      <w:pPr>
        <w:pStyle w:val="Heading2"/>
      </w:pPr>
      <w:bookmarkStart w:id="3404" w:name="_Toc484590400"/>
      <w:bookmarkStart w:id="3405" w:name="_Toc484591227"/>
      <w:bookmarkStart w:id="3406" w:name="_Toc487713706"/>
      <w:bookmarkStart w:id="3407" w:name="_Toc519604355"/>
      <w:bookmarkStart w:id="3408" w:name="_Toc519605103"/>
      <w:bookmarkStart w:id="3409" w:name="_Toc519777594"/>
      <w:bookmarkStart w:id="3410" w:name="_Toc519848332"/>
      <w:bookmarkStart w:id="3411" w:name="_Toc519848513"/>
      <w:bookmarkStart w:id="3412" w:name="_Toc521326282"/>
      <w:bookmarkStart w:id="3413" w:name="_Toc529869830"/>
      <w:bookmarkStart w:id="3414" w:name="_Toc13583379"/>
      <w:bookmarkStart w:id="3415" w:name="_Toc13651108"/>
      <w:bookmarkStart w:id="3416" w:name="_Toc13666029"/>
      <w:bookmarkStart w:id="3417" w:name="_Toc13739471"/>
      <w:bookmarkStart w:id="3418" w:name="_Toc24466577"/>
      <w:bookmarkStart w:id="3419" w:name="_Toc24468758"/>
      <w:bookmarkStart w:id="3420" w:name="_Toc24470197"/>
      <w:bookmarkStart w:id="3421" w:name="_Toc37053378"/>
      <w:bookmarkStart w:id="3422" w:name="_Toc38117570"/>
      <w:bookmarkStart w:id="3423" w:name="_Toc38359409"/>
      <w:bookmarkStart w:id="3424" w:name="_Toc38360409"/>
      <w:bookmarkStart w:id="3425" w:name="_Toc44585780"/>
      <w:bookmarkStart w:id="3426" w:name="_Toc58500158"/>
      <w:bookmarkStart w:id="3427" w:name="_Toc63515466"/>
      <w:bookmarkStart w:id="3428" w:name="_Toc63515712"/>
      <w:bookmarkStart w:id="3429" w:name="_Toc63515840"/>
      <w:bookmarkStart w:id="3430" w:name="_Toc63516528"/>
      <w:bookmarkStart w:id="3431" w:name="_Toc86407288"/>
      <w:bookmarkStart w:id="3432" w:name="_Toc86407664"/>
      <w:bookmarkStart w:id="3433" w:name="_Toc113001443"/>
      <w:bookmarkStart w:id="3434" w:name="_Toc113001571"/>
      <w:bookmarkStart w:id="3435" w:name="_Toc115339533"/>
      <w:bookmarkStart w:id="3436" w:name="_Toc115763790"/>
      <w:bookmarkStart w:id="3437" w:name="_Toc115765603"/>
      <w:bookmarkStart w:id="3438" w:name="_Toc115765731"/>
      <w:bookmarkStart w:id="3439" w:name="_Toc115769870"/>
      <w:bookmarkStart w:id="3440" w:name="_Toc119050128"/>
      <w:bookmarkStart w:id="3441" w:name="_Toc119056172"/>
      <w:bookmarkStart w:id="3442" w:name="_Toc119070228"/>
      <w:bookmarkStart w:id="3443" w:name="_Toc119467958"/>
      <w:bookmarkStart w:id="3444" w:name="_Toc119664449"/>
      <w:bookmarkStart w:id="3445" w:name="_Toc119664848"/>
      <w:bookmarkStart w:id="3446" w:name="_Toc119927843"/>
      <w:bookmarkStart w:id="3447" w:name="_Toc124522645"/>
      <w:bookmarkStart w:id="3448" w:name="_Toc124772918"/>
      <w:bookmarkStart w:id="3449" w:name="_Toc124774181"/>
      <w:bookmarkStart w:id="3450" w:name="_Toc124841443"/>
      <w:bookmarkStart w:id="3451" w:name="_Toc124846606"/>
      <w:bookmarkStart w:id="3452" w:name="_Toc124846866"/>
      <w:bookmarkStart w:id="3453" w:name="_Toc137118272"/>
      <w:r>
        <w:t>Methods of Distribution</w:t>
      </w:r>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p>
    <w:p w14:paraId="273DD8C7" w14:textId="77777777" w:rsidR="003553FE" w:rsidRDefault="003553FE" w:rsidP="003553FE">
      <w:pPr>
        <w:pStyle w:val="TextHeading2"/>
      </w:pPr>
      <w:r>
        <w:t>The Trustee may distribute trust property for any beneficiary’s benefit, subject to the provisions of this Article in any one or more of the following methods:</w:t>
      </w:r>
    </w:p>
    <w:p w14:paraId="0AB2129A" w14:textId="77777777" w:rsidR="003553FE" w:rsidRDefault="003553FE" w:rsidP="003553FE">
      <w:pPr>
        <w:pStyle w:val="TextHeading3"/>
        <w:numPr>
          <w:ilvl w:val="0"/>
          <w:numId w:val="38"/>
        </w:numPr>
        <w:spacing w:before="0" w:after="0"/>
        <w:ind w:left="360" w:right="0"/>
      </w:pPr>
      <w:r>
        <w:t>The Trustee may distribute trust property directly to the beneficiary.</w:t>
      </w:r>
    </w:p>
    <w:p w14:paraId="6C805C49" w14:textId="77777777" w:rsidR="003553FE" w:rsidRDefault="003553FE" w:rsidP="003553FE">
      <w:pPr>
        <w:pStyle w:val="TextHeading3"/>
        <w:numPr>
          <w:ilvl w:val="0"/>
          <w:numId w:val="38"/>
        </w:numPr>
        <w:spacing w:before="0" w:after="0"/>
        <w:ind w:left="360" w:right="0"/>
      </w:pPr>
      <w:r>
        <w:t>The Trustee may distribute trust property to the beneficiary’s guardian, conservator, parent, other family member, or any person who has assumed the responsibility of caring for the beneficiary.</w:t>
      </w:r>
    </w:p>
    <w:p w14:paraId="13613B28" w14:textId="77777777" w:rsidR="003553FE" w:rsidRDefault="003553FE" w:rsidP="003553FE">
      <w:pPr>
        <w:pStyle w:val="TextHeading3"/>
        <w:numPr>
          <w:ilvl w:val="0"/>
          <w:numId w:val="38"/>
        </w:numPr>
        <w:spacing w:before="0" w:after="0"/>
        <w:ind w:left="360" w:right="0"/>
      </w:pPr>
      <w:r>
        <w:t>The Trustee may distribute trust property to any person or entity, including the Trustee, as custodian for the beneficiary under the Uniform Transfers to Minors Act or similar statute.</w:t>
      </w:r>
    </w:p>
    <w:p w14:paraId="142730E5" w14:textId="77777777" w:rsidR="003553FE" w:rsidRDefault="003553FE" w:rsidP="003553FE">
      <w:pPr>
        <w:pStyle w:val="TextHeading3"/>
        <w:numPr>
          <w:ilvl w:val="0"/>
          <w:numId w:val="38"/>
        </w:numPr>
        <w:spacing w:before="0" w:after="0"/>
        <w:ind w:left="360" w:right="0"/>
      </w:pPr>
      <w:r>
        <w:t>The Trustee may distribute trust property to other persons and entities for the beneficiary’s use and benefit.</w:t>
      </w:r>
    </w:p>
    <w:p w14:paraId="3E8B7FFB" w14:textId="77777777" w:rsidR="003553FE" w:rsidRDefault="003553FE" w:rsidP="003553FE">
      <w:pPr>
        <w:pStyle w:val="TextHeading3"/>
        <w:numPr>
          <w:ilvl w:val="0"/>
          <w:numId w:val="38"/>
        </w:numPr>
        <w:spacing w:before="0" w:after="0"/>
        <w:ind w:left="360" w:right="0"/>
      </w:pPr>
      <w:r>
        <w:t>The Trustee may distribute trust property to an agent or attorney in fact authorized to act for the beneficiary under a valid durable power of attorney executed by the beneficiary before becoming incapacitated.</w:t>
      </w:r>
    </w:p>
    <w:p w14:paraId="08B9A245" w14:textId="77777777" w:rsidR="003553FE" w:rsidRDefault="003553FE" w:rsidP="003553FE">
      <w:pPr>
        <w:pStyle w:val="Heading2"/>
      </w:pPr>
      <w:bookmarkStart w:id="3454" w:name="_Toc484590401"/>
      <w:bookmarkStart w:id="3455" w:name="_Toc484591228"/>
      <w:bookmarkStart w:id="3456" w:name="_Toc487713707"/>
      <w:bookmarkStart w:id="3457" w:name="_Toc519604356"/>
      <w:bookmarkStart w:id="3458" w:name="_Toc519605104"/>
      <w:bookmarkStart w:id="3459" w:name="_Toc519777595"/>
      <w:bookmarkStart w:id="3460" w:name="_Toc519848333"/>
      <w:bookmarkStart w:id="3461" w:name="_Toc519848514"/>
      <w:bookmarkStart w:id="3462" w:name="_Toc521326283"/>
      <w:bookmarkStart w:id="3463" w:name="_Toc529869831"/>
      <w:bookmarkStart w:id="3464" w:name="_Toc13583380"/>
      <w:bookmarkStart w:id="3465" w:name="_Toc13651109"/>
      <w:bookmarkStart w:id="3466" w:name="_Toc13666030"/>
      <w:bookmarkStart w:id="3467" w:name="_Toc13739472"/>
      <w:bookmarkStart w:id="3468" w:name="_Toc24466578"/>
      <w:bookmarkStart w:id="3469" w:name="_Toc24468759"/>
      <w:bookmarkStart w:id="3470" w:name="_Toc24470198"/>
      <w:bookmarkStart w:id="3471" w:name="_Toc37053379"/>
      <w:bookmarkStart w:id="3472" w:name="_Toc38117571"/>
      <w:bookmarkStart w:id="3473" w:name="_Toc38359410"/>
      <w:bookmarkStart w:id="3474" w:name="_Toc38360410"/>
      <w:bookmarkStart w:id="3475" w:name="_Toc44585781"/>
      <w:bookmarkStart w:id="3476" w:name="_Toc58500159"/>
      <w:bookmarkStart w:id="3477" w:name="_Toc63515467"/>
      <w:bookmarkStart w:id="3478" w:name="_Toc63515713"/>
      <w:bookmarkStart w:id="3479" w:name="_Toc63515841"/>
      <w:bookmarkStart w:id="3480" w:name="_Toc63516529"/>
      <w:bookmarkStart w:id="3481" w:name="_Toc86407289"/>
      <w:bookmarkStart w:id="3482" w:name="_Toc86407665"/>
      <w:bookmarkStart w:id="3483" w:name="_Toc113001444"/>
      <w:bookmarkStart w:id="3484" w:name="_Toc113001572"/>
      <w:bookmarkStart w:id="3485" w:name="_Toc115339534"/>
      <w:bookmarkStart w:id="3486" w:name="_Toc115763791"/>
      <w:bookmarkStart w:id="3487" w:name="_Toc115765604"/>
      <w:bookmarkStart w:id="3488" w:name="_Toc115765732"/>
      <w:bookmarkStart w:id="3489" w:name="_Toc115769871"/>
      <w:bookmarkStart w:id="3490" w:name="_Toc119050129"/>
      <w:bookmarkStart w:id="3491" w:name="_Toc119056173"/>
      <w:bookmarkStart w:id="3492" w:name="_Toc119070229"/>
      <w:bookmarkStart w:id="3493" w:name="_Toc119467959"/>
      <w:bookmarkStart w:id="3494" w:name="_Toc119664450"/>
      <w:bookmarkStart w:id="3495" w:name="_Toc119664849"/>
      <w:bookmarkStart w:id="3496" w:name="_Toc119927844"/>
      <w:bookmarkStart w:id="3497" w:name="_Toc124522646"/>
      <w:bookmarkStart w:id="3498" w:name="_Toc124772919"/>
      <w:bookmarkStart w:id="3499" w:name="_Toc124774182"/>
      <w:bookmarkStart w:id="3500" w:name="_Toc124841444"/>
      <w:bookmarkStart w:id="3501" w:name="_Toc124846607"/>
      <w:bookmarkStart w:id="3502" w:name="_Toc124846867"/>
      <w:bookmarkStart w:id="3503" w:name="_Toc137118273"/>
      <w:r>
        <w:t>Retention in Trust</w:t>
      </w:r>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p>
    <w:p w14:paraId="5492DBA0" w14:textId="7763DB1C" w:rsidR="003553FE" w:rsidRDefault="003553FE" w:rsidP="003553FE">
      <w:pPr>
        <w:pStyle w:val="TextHeading2"/>
      </w:pPr>
      <w:r>
        <w:t>The Trustee may retain and administer trust property in a separate trust for any beneficiary’s benefit, subject to the provisions of this Article as follows</w:t>
      </w:r>
      <w:r w:rsidR="008D597D">
        <w:t>:</w:t>
      </w:r>
    </w:p>
    <w:p w14:paraId="2100698F" w14:textId="77777777" w:rsidR="003553FE" w:rsidRDefault="003553FE" w:rsidP="003553FE">
      <w:pPr>
        <w:pStyle w:val="Heading3"/>
      </w:pPr>
      <w:r>
        <w:t>Distribution of Net Income and Principal</w:t>
      </w:r>
    </w:p>
    <w:p w14:paraId="27DE6406" w14:textId="6E0BC263" w:rsidR="003553FE" w:rsidRDefault="003553FE" w:rsidP="00F6196C">
      <w:pPr>
        <w:pStyle w:val="TextHeading3"/>
        <w:ind w:right="0"/>
      </w:pPr>
      <w:r>
        <w:t xml:space="preserve">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w:t>
      </w:r>
      <w:r>
        <w:lastRenderedPageBreak/>
        <w:t xml:space="preserve">or advisable for the beneficiary’s health, education, </w:t>
      </w:r>
      <w:r w:rsidR="00216376">
        <w:t>maintenance,</w:t>
      </w:r>
      <w:r>
        <w:t xml:space="preserve"> and support.  Any undistributed net income shall be accumulated and added to principal.</w:t>
      </w:r>
    </w:p>
    <w:p w14:paraId="19B00230" w14:textId="77777777" w:rsidR="003553FE" w:rsidRDefault="003553FE" w:rsidP="00F6196C">
      <w:pPr>
        <w:pStyle w:val="Heading3"/>
        <w:ind w:right="0"/>
      </w:pPr>
      <w:r>
        <w:t>Right of Withdrawal</w:t>
      </w:r>
    </w:p>
    <w:p w14:paraId="1050B445" w14:textId="77777777" w:rsidR="003553FE" w:rsidRDefault="003553FE" w:rsidP="00F6196C">
      <w:pPr>
        <w:pStyle w:val="TextHeading3"/>
        <w:ind w:right="0"/>
      </w:pPr>
      <w:r>
        <w:t>When the beneficiary whose trust is created under this Section either reaches 25 years of age or is no longer incapacitated, the beneficiary may withdraw all or any portion of the accumulated net income and principal from the trust.</w:t>
      </w:r>
    </w:p>
    <w:p w14:paraId="032083D3" w14:textId="77777777" w:rsidR="003553FE" w:rsidRDefault="003553FE" w:rsidP="00F6196C">
      <w:pPr>
        <w:pStyle w:val="Heading3"/>
        <w:ind w:right="0"/>
      </w:pPr>
      <w:r>
        <w:t>Distribution upon the Death of the Beneficiary</w:t>
      </w:r>
    </w:p>
    <w:p w14:paraId="116DF771" w14:textId="77777777" w:rsidR="003553FE" w:rsidRDefault="003553FE" w:rsidP="00F6196C">
      <w:pPr>
        <w:pStyle w:val="TextHeading3"/>
        <w:ind w:right="0"/>
      </w:pPr>
      <w:r>
        <w:t>Subject to the terms of the next paragraph, the beneficiary whose trust is created under this Section may appoint all or any portion of the principal and undistributed net income remaining in trust at the beneficiary’s death among one or more persons or entities, and the creditors of the beneficiary’s estate.  The beneficiary has the exclusive right to exercise this general power of appointment.</w:t>
      </w:r>
    </w:p>
    <w:p w14:paraId="42BA6FF6" w14:textId="6259A32E" w:rsidR="003553FE" w:rsidRDefault="003553FE" w:rsidP="00F6196C">
      <w:pPr>
        <w:pStyle w:val="TextHeading3"/>
        <w:ind w:right="0"/>
      </w:pPr>
      <w:r>
        <w:t xml:space="preserve">The beneficiary may not exercise this power of appointment to appoint to the beneficiary, the beneficiary’s estate, the beneficiary’s creditors, or creditors of the beneficiary’s estate from the </w:t>
      </w:r>
      <w:r>
        <w:rPr>
          <w:i/>
        </w:rPr>
        <w:t>limited share</w:t>
      </w:r>
      <w:r>
        <w:t xml:space="preserve"> of the beneficiary’s trust.  For purposes of this power of appointment, the </w:t>
      </w:r>
      <w:r>
        <w:rPr>
          <w:i/>
        </w:rPr>
        <w:t>limited share</w:t>
      </w:r>
      <w:r>
        <w:t xml:space="preserve"> of the beneficiary’s trust is that portion of the beneficiary’s trust that has an inclusion ratio for </w:t>
      </w:r>
      <w:r w:rsidR="00195763">
        <w:t xml:space="preserve">GST </w:t>
      </w:r>
      <w:r>
        <w:t xml:space="preserve">tax purposes of zero or that without the exercise of the power of appointment, would not constitute a taxable </w:t>
      </w:r>
      <w:r w:rsidR="0068508D">
        <w:t xml:space="preserve">GST </w:t>
      </w:r>
      <w:r>
        <w:t xml:space="preserve">at the beneficiary’s death.  If the </w:t>
      </w:r>
      <w:r w:rsidR="0068508D">
        <w:t xml:space="preserve">GST tax </w:t>
      </w:r>
      <w:r>
        <w:t>does not then apply, the limited share shall be the beneficiary's entire trust.</w:t>
      </w:r>
    </w:p>
    <w:p w14:paraId="05660CE8" w14:textId="262D5A50" w:rsidR="003553FE" w:rsidRDefault="003553FE" w:rsidP="00F6196C">
      <w:pPr>
        <w:pStyle w:val="TextHeading3"/>
        <w:ind w:right="0"/>
      </w:pPr>
      <w:r>
        <w:t xml:space="preserve">If any part of the beneficiary’s trust is not effectively appointed, the Trustee shall distribute the remaining unappointed balance </w:t>
      </w:r>
      <w:r>
        <w:rPr>
          <w:i/>
        </w:rPr>
        <w:t xml:space="preserve">by representation </w:t>
      </w:r>
      <w:r>
        <w:t xml:space="preserve">to the beneficiary’s descendants.  If </w:t>
      </w:r>
      <w:r w:rsidR="00FB424B">
        <w:t>a</w:t>
      </w:r>
      <w:r>
        <w:t xml:space="preserve"> beneficiary has no then-living descendants, the Trustee shall distribute the unappointed balance </w:t>
      </w:r>
      <w:r>
        <w:rPr>
          <w:i/>
        </w:rPr>
        <w:t xml:space="preserve">by representation </w:t>
      </w:r>
      <w:r>
        <w:t xml:space="preserve">to the then-living descendants of the beneficiary’s nearest lineal ancestor who was a descendant of </w:t>
      </w:r>
      <w:r w:rsidR="000E3F94">
        <w:t>the Grantor</w:t>
      </w:r>
      <w:r>
        <w:t xml:space="preserve"> or, if there is no then-living descendant, </w:t>
      </w:r>
      <w:r>
        <w:rPr>
          <w:i/>
        </w:rPr>
        <w:t xml:space="preserve">by representation </w:t>
      </w:r>
      <w:r>
        <w:t xml:space="preserve">to the descendants.  </w:t>
      </w:r>
    </w:p>
    <w:p w14:paraId="40DA2AA9" w14:textId="02AC8DE9" w:rsidR="003553FE" w:rsidRDefault="003553FE" w:rsidP="00F6196C">
      <w:pPr>
        <w:pStyle w:val="TextHeading3"/>
        <w:ind w:right="0"/>
      </w:pPr>
      <w:r>
        <w:t xml:space="preserve">If there are no then-living descendants, the Trustee shall distribute the balance of the trust property as provided in </w:t>
      </w:r>
      <w:r>
        <w:fldChar w:fldCharType="begin"/>
      </w:r>
      <w:r>
        <w:instrText xml:space="preserve"> REF _Ref508176600 \r \h </w:instrText>
      </w:r>
      <w:r>
        <w:fldChar w:fldCharType="separate"/>
      </w:r>
      <w:r>
        <w:t>Article Eight</w:t>
      </w:r>
      <w:r>
        <w:fldChar w:fldCharType="end"/>
      </w:r>
      <w:r>
        <w:t xml:space="preserve">. </w:t>
      </w:r>
    </w:p>
    <w:p w14:paraId="56BB1122" w14:textId="6111AAA5" w:rsidR="00DC6CB6" w:rsidRDefault="00DC6CB6" w:rsidP="00900F19">
      <w:pPr>
        <w:pStyle w:val="Heading2"/>
      </w:pPr>
      <w:bookmarkStart w:id="3504" w:name="_Toc507273117"/>
      <w:bookmarkStart w:id="3505" w:name="_Toc487886858"/>
      <w:bookmarkStart w:id="3506" w:name="_Toc13579316"/>
      <w:bookmarkStart w:id="3507" w:name="_Toc13581703"/>
      <w:bookmarkStart w:id="3508" w:name="_Toc13581801"/>
      <w:bookmarkStart w:id="3509" w:name="_Toc13582452"/>
      <w:bookmarkStart w:id="3510" w:name="_Toc13583251"/>
      <w:bookmarkStart w:id="3511" w:name="_Toc13666031"/>
      <w:bookmarkStart w:id="3512" w:name="_Toc13739473"/>
      <w:bookmarkStart w:id="3513" w:name="_Toc24466579"/>
      <w:bookmarkStart w:id="3514" w:name="_Toc24468760"/>
      <w:bookmarkStart w:id="3515" w:name="_Toc24470199"/>
      <w:bookmarkStart w:id="3516" w:name="_Toc37053380"/>
      <w:bookmarkStart w:id="3517" w:name="_Toc38117572"/>
      <w:bookmarkStart w:id="3518" w:name="_Toc38359411"/>
      <w:bookmarkStart w:id="3519" w:name="_Toc38360411"/>
      <w:bookmarkStart w:id="3520" w:name="_Toc46999351"/>
      <w:bookmarkStart w:id="3521" w:name="_Toc47001113"/>
      <w:bookmarkStart w:id="3522" w:name="_Toc56766909"/>
      <w:bookmarkStart w:id="3523" w:name="_Toc57030862"/>
      <w:bookmarkStart w:id="3524" w:name="_Toc57030978"/>
      <w:bookmarkStart w:id="3525" w:name="_Toc57031635"/>
      <w:bookmarkStart w:id="3526" w:name="_Toc63505066"/>
      <w:bookmarkStart w:id="3527" w:name="_Toc63505195"/>
      <w:bookmarkStart w:id="3528" w:name="_Toc63513107"/>
      <w:bookmarkStart w:id="3529" w:name="_Toc63514703"/>
      <w:bookmarkStart w:id="3530" w:name="_Toc63514887"/>
      <w:bookmarkStart w:id="3531" w:name="_Toc63516273"/>
      <w:bookmarkStart w:id="3532" w:name="_Toc63516402"/>
      <w:bookmarkStart w:id="3533" w:name="_Toc63516530"/>
      <w:bookmarkStart w:id="3534" w:name="_Toc86407290"/>
      <w:bookmarkStart w:id="3535" w:name="_Toc86407666"/>
      <w:bookmarkStart w:id="3536" w:name="_Toc113001445"/>
      <w:bookmarkStart w:id="3537" w:name="_Toc113001573"/>
      <w:bookmarkStart w:id="3538" w:name="_Toc115339535"/>
      <w:bookmarkStart w:id="3539" w:name="_Toc115763792"/>
      <w:bookmarkStart w:id="3540" w:name="_Toc115765605"/>
      <w:bookmarkStart w:id="3541" w:name="_Toc115765733"/>
      <w:bookmarkStart w:id="3542" w:name="_Toc115769872"/>
      <w:bookmarkStart w:id="3543" w:name="_Toc119050130"/>
      <w:bookmarkStart w:id="3544" w:name="_Toc119056174"/>
      <w:bookmarkStart w:id="3545" w:name="_Toc119070230"/>
      <w:bookmarkStart w:id="3546" w:name="_Toc119467960"/>
      <w:bookmarkStart w:id="3547" w:name="_Toc119664451"/>
      <w:bookmarkStart w:id="3548" w:name="_Toc119664850"/>
      <w:bookmarkStart w:id="3549" w:name="_Toc119927845"/>
      <w:bookmarkStart w:id="3550" w:name="_Toc124522647"/>
      <w:bookmarkStart w:id="3551" w:name="_Toc124772920"/>
      <w:bookmarkStart w:id="3552" w:name="_Toc124774183"/>
      <w:bookmarkStart w:id="3553" w:name="_Toc124841445"/>
      <w:bookmarkStart w:id="3554" w:name="_Toc124846608"/>
      <w:bookmarkStart w:id="3555" w:name="_Toc124846868"/>
      <w:bookmarkStart w:id="3556" w:name="_Toc137118274"/>
      <w:r>
        <w:t>Application of Article</w:t>
      </w:r>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p>
    <w:p w14:paraId="618D196B" w14:textId="7AA25601" w:rsidR="00DC6CB6" w:rsidRDefault="00DC6CB6">
      <w:pPr>
        <w:pStyle w:val="TextHeading2"/>
      </w:pPr>
      <w:r>
        <w:t xml:space="preserve">Any decision made by </w:t>
      </w:r>
      <w:r w:rsidR="00990779">
        <w:t>the</w:t>
      </w:r>
      <w:r>
        <w:t xml:space="preserve"> Trustee under this Article is final, controlling and binding on all benef</w:t>
      </w:r>
      <w:r w:rsidR="007E7599">
        <w:t>i</w:t>
      </w:r>
      <w:r>
        <w:t>ciaries subject to the provisions of this Article.</w:t>
      </w:r>
    </w:p>
    <w:p w14:paraId="7D15166D" w14:textId="77777777" w:rsidR="00DC6CB6" w:rsidRDefault="00DC6CB6" w:rsidP="00503D6B">
      <w:pPr>
        <w:pStyle w:val="Heading1"/>
        <w:spacing w:before="360" w:after="240"/>
      </w:pPr>
      <w:bookmarkStart w:id="3557" w:name="_Toc507273125"/>
      <w:r>
        <w:br/>
      </w:r>
      <w:bookmarkStart w:id="3558" w:name="_Ref289678256"/>
      <w:bookmarkStart w:id="3559" w:name="_Toc487886859"/>
      <w:bookmarkStart w:id="3560" w:name="_Toc13579317"/>
      <w:bookmarkStart w:id="3561" w:name="_Toc13581704"/>
      <w:bookmarkStart w:id="3562" w:name="_Toc13581802"/>
      <w:bookmarkStart w:id="3563" w:name="_Toc13582453"/>
      <w:bookmarkStart w:id="3564" w:name="_Toc13583252"/>
      <w:bookmarkStart w:id="3565" w:name="_Toc13666032"/>
      <w:bookmarkStart w:id="3566" w:name="_Toc13739474"/>
      <w:bookmarkStart w:id="3567" w:name="_Toc24466580"/>
      <w:bookmarkStart w:id="3568" w:name="_Toc24468761"/>
      <w:bookmarkStart w:id="3569" w:name="_Toc24470200"/>
      <w:bookmarkStart w:id="3570" w:name="_Toc37053381"/>
      <w:bookmarkStart w:id="3571" w:name="_Toc38117573"/>
      <w:bookmarkStart w:id="3572" w:name="_Toc38359412"/>
      <w:bookmarkStart w:id="3573" w:name="_Toc38360412"/>
      <w:bookmarkStart w:id="3574" w:name="_Toc46999352"/>
      <w:bookmarkStart w:id="3575" w:name="_Toc47001114"/>
      <w:bookmarkStart w:id="3576" w:name="_Toc56766910"/>
      <w:bookmarkStart w:id="3577" w:name="_Toc57030863"/>
      <w:bookmarkStart w:id="3578" w:name="_Toc57030979"/>
      <w:bookmarkStart w:id="3579" w:name="_Toc57031636"/>
      <w:bookmarkStart w:id="3580" w:name="_Toc63505067"/>
      <w:bookmarkStart w:id="3581" w:name="_Toc63505196"/>
      <w:bookmarkStart w:id="3582" w:name="_Toc63513108"/>
      <w:bookmarkStart w:id="3583" w:name="_Toc63514704"/>
      <w:bookmarkStart w:id="3584" w:name="_Toc63514888"/>
      <w:bookmarkStart w:id="3585" w:name="_Toc63516274"/>
      <w:bookmarkStart w:id="3586" w:name="_Toc63516403"/>
      <w:bookmarkStart w:id="3587" w:name="_Toc63516531"/>
      <w:bookmarkStart w:id="3588" w:name="_Toc86407291"/>
      <w:bookmarkStart w:id="3589" w:name="_Toc86407667"/>
      <w:bookmarkStart w:id="3590" w:name="_Toc113001446"/>
      <w:bookmarkStart w:id="3591" w:name="_Toc113001574"/>
      <w:bookmarkStart w:id="3592" w:name="_Toc115339536"/>
      <w:bookmarkStart w:id="3593" w:name="_Toc115763793"/>
      <w:bookmarkStart w:id="3594" w:name="_Toc115765606"/>
      <w:bookmarkStart w:id="3595" w:name="_Toc115765734"/>
      <w:bookmarkStart w:id="3596" w:name="_Toc115769873"/>
      <w:bookmarkStart w:id="3597" w:name="_Toc119050131"/>
      <w:bookmarkStart w:id="3598" w:name="_Toc119056175"/>
      <w:bookmarkStart w:id="3599" w:name="_Toc119070231"/>
      <w:bookmarkStart w:id="3600" w:name="_Toc119467961"/>
      <w:bookmarkStart w:id="3601" w:name="_Toc119664452"/>
      <w:bookmarkStart w:id="3602" w:name="_Toc119664851"/>
      <w:bookmarkStart w:id="3603" w:name="_Toc119927846"/>
      <w:bookmarkStart w:id="3604" w:name="_Toc124522648"/>
      <w:bookmarkStart w:id="3605" w:name="_Toc124772921"/>
      <w:bookmarkStart w:id="3606" w:name="_Toc124774184"/>
      <w:bookmarkStart w:id="3607" w:name="_Toc124841446"/>
      <w:bookmarkStart w:id="3608" w:name="_Toc124846609"/>
      <w:bookmarkStart w:id="3609" w:name="_Toc124846869"/>
      <w:bookmarkStart w:id="3610" w:name="_Toc137118275"/>
      <w:r>
        <w:t>Trust Administration</w:t>
      </w:r>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p>
    <w:p w14:paraId="2D0A5DC4" w14:textId="754DC6CF" w:rsidR="00DC6CB6" w:rsidRDefault="00DC6CB6" w:rsidP="00900F19">
      <w:pPr>
        <w:pStyle w:val="Heading2"/>
      </w:pPr>
      <w:bookmarkStart w:id="3611" w:name="_Ref221413631"/>
      <w:bookmarkStart w:id="3612" w:name="_Toc487886860"/>
      <w:bookmarkStart w:id="3613" w:name="_Toc13579318"/>
      <w:bookmarkStart w:id="3614" w:name="_Toc13581705"/>
      <w:bookmarkStart w:id="3615" w:name="_Toc13581803"/>
      <w:bookmarkStart w:id="3616" w:name="_Toc13582454"/>
      <w:bookmarkStart w:id="3617" w:name="_Toc13583253"/>
      <w:bookmarkStart w:id="3618" w:name="_Toc13666033"/>
      <w:bookmarkStart w:id="3619" w:name="_Toc13739475"/>
      <w:bookmarkStart w:id="3620" w:name="_Toc24466581"/>
      <w:bookmarkStart w:id="3621" w:name="_Toc24468762"/>
      <w:bookmarkStart w:id="3622" w:name="_Toc24470201"/>
      <w:bookmarkStart w:id="3623" w:name="_Toc37053382"/>
      <w:bookmarkStart w:id="3624" w:name="_Toc38117574"/>
      <w:bookmarkStart w:id="3625" w:name="_Toc38359413"/>
      <w:bookmarkStart w:id="3626" w:name="_Toc38360413"/>
      <w:bookmarkStart w:id="3627" w:name="_Toc46999353"/>
      <w:bookmarkStart w:id="3628" w:name="_Toc47001115"/>
      <w:bookmarkStart w:id="3629" w:name="_Toc56766911"/>
      <w:bookmarkStart w:id="3630" w:name="_Toc57030864"/>
      <w:bookmarkStart w:id="3631" w:name="_Toc57030980"/>
      <w:bookmarkStart w:id="3632" w:name="_Toc57031637"/>
      <w:bookmarkStart w:id="3633" w:name="_Toc63505068"/>
      <w:bookmarkStart w:id="3634" w:name="_Toc63505197"/>
      <w:bookmarkStart w:id="3635" w:name="_Toc63513109"/>
      <w:bookmarkStart w:id="3636" w:name="_Toc63514705"/>
      <w:bookmarkStart w:id="3637" w:name="_Toc63514889"/>
      <w:bookmarkStart w:id="3638" w:name="_Toc63516275"/>
      <w:bookmarkStart w:id="3639" w:name="_Toc63516404"/>
      <w:bookmarkStart w:id="3640" w:name="_Toc63516532"/>
      <w:bookmarkStart w:id="3641" w:name="_Toc86407292"/>
      <w:bookmarkStart w:id="3642" w:name="_Toc86407668"/>
      <w:bookmarkStart w:id="3643" w:name="_Toc113001447"/>
      <w:bookmarkStart w:id="3644" w:name="_Toc113001575"/>
      <w:bookmarkStart w:id="3645" w:name="_Toc115339537"/>
      <w:bookmarkStart w:id="3646" w:name="_Toc115763794"/>
      <w:bookmarkStart w:id="3647" w:name="_Toc115765607"/>
      <w:bookmarkStart w:id="3648" w:name="_Toc115765735"/>
      <w:bookmarkStart w:id="3649" w:name="_Toc115769874"/>
      <w:bookmarkStart w:id="3650" w:name="_Toc119050132"/>
      <w:bookmarkStart w:id="3651" w:name="_Toc119056176"/>
      <w:bookmarkStart w:id="3652" w:name="_Toc119070232"/>
      <w:bookmarkStart w:id="3653" w:name="_Toc119467962"/>
      <w:bookmarkStart w:id="3654" w:name="_Toc119664453"/>
      <w:bookmarkStart w:id="3655" w:name="_Toc119664852"/>
      <w:bookmarkStart w:id="3656" w:name="_Toc119927847"/>
      <w:bookmarkStart w:id="3657" w:name="_Toc124522649"/>
      <w:bookmarkStart w:id="3658" w:name="_Toc124772922"/>
      <w:bookmarkStart w:id="3659" w:name="_Toc124774185"/>
      <w:bookmarkStart w:id="3660" w:name="_Toc124841447"/>
      <w:bookmarkStart w:id="3661" w:name="_Toc124846610"/>
      <w:bookmarkStart w:id="3662" w:name="_Toc124846870"/>
      <w:bookmarkStart w:id="3663" w:name="_Toc137118276"/>
      <w:r>
        <w:t>Distributions to Beneficiaries</w:t>
      </w:r>
      <w:bookmarkEnd w:id="3557"/>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p>
    <w:p w14:paraId="2756F491" w14:textId="751129E7" w:rsidR="0061437F" w:rsidRDefault="0061437F" w:rsidP="0061437F">
      <w:pPr>
        <w:pStyle w:val="TextHeading2"/>
      </w:pPr>
      <w:r>
        <w:t xml:space="preserve">Whenever this instrument authorizes or directs the Trustee to make a distribution to a beneficiary, the Trustee may apply any property that otherwise could be distributed directly to the beneficiary for </w:t>
      </w:r>
      <w:r w:rsidR="00D97E4B">
        <w:t xml:space="preserve">that beneficiary’s </w:t>
      </w:r>
      <w:r>
        <w:t>benefit.  The Trustee is not required to inquire into the beneficiary’s ultimate disposition of the distributed property unless specifically directed otherwise by this instrument.</w:t>
      </w:r>
    </w:p>
    <w:p w14:paraId="4DF11440" w14:textId="235F02CF" w:rsidR="0061437F" w:rsidRDefault="0061437F" w:rsidP="0061437F">
      <w:pPr>
        <w:pStyle w:val="TextHeading2"/>
      </w:pPr>
      <w:r>
        <w:lastRenderedPageBreak/>
        <w:t>The Trustee may make cash distributions, in-kind distributions</w:t>
      </w:r>
      <w:r w:rsidR="009C5BF6">
        <w:t>,</w:t>
      </w:r>
      <w:r>
        <w:t xml:space="preserve">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4A2B038" w14:textId="77777777" w:rsidR="0061437F" w:rsidRDefault="0061437F" w:rsidP="0061437F">
      <w:pPr>
        <w:pStyle w:val="TextHeading2"/>
      </w:pPr>
      <w:r>
        <w:t>The Trustee may make these determinations without regard to the income tax attributes of the property and without the consent of any beneficiary.</w:t>
      </w:r>
    </w:p>
    <w:p w14:paraId="172A2F25" w14:textId="01DE4B01" w:rsidR="00DC6CB6" w:rsidRDefault="00DC6CB6" w:rsidP="00900F19">
      <w:pPr>
        <w:pStyle w:val="Heading2"/>
      </w:pPr>
      <w:bookmarkStart w:id="3664" w:name="_Ref190054216"/>
      <w:bookmarkStart w:id="3665" w:name="_Toc487886861"/>
      <w:bookmarkStart w:id="3666" w:name="_Toc13579319"/>
      <w:bookmarkStart w:id="3667" w:name="_Toc13581706"/>
      <w:bookmarkStart w:id="3668" w:name="_Toc13581804"/>
      <w:bookmarkStart w:id="3669" w:name="_Toc13582455"/>
      <w:bookmarkStart w:id="3670" w:name="_Toc13583254"/>
      <w:bookmarkStart w:id="3671" w:name="_Toc13666034"/>
      <w:bookmarkStart w:id="3672" w:name="_Toc13739476"/>
      <w:bookmarkStart w:id="3673" w:name="_Toc24466582"/>
      <w:bookmarkStart w:id="3674" w:name="_Toc24468763"/>
      <w:bookmarkStart w:id="3675" w:name="_Toc24470202"/>
      <w:bookmarkStart w:id="3676" w:name="_Toc37053383"/>
      <w:bookmarkStart w:id="3677" w:name="_Toc38117575"/>
      <w:bookmarkStart w:id="3678" w:name="_Toc38359414"/>
      <w:bookmarkStart w:id="3679" w:name="_Toc38360414"/>
      <w:bookmarkStart w:id="3680" w:name="_Toc46999354"/>
      <w:bookmarkStart w:id="3681" w:name="_Toc47001116"/>
      <w:bookmarkStart w:id="3682" w:name="_Toc56766912"/>
      <w:bookmarkStart w:id="3683" w:name="_Toc57030865"/>
      <w:bookmarkStart w:id="3684" w:name="_Toc57030981"/>
      <w:bookmarkStart w:id="3685" w:name="_Toc57031638"/>
      <w:bookmarkStart w:id="3686" w:name="_Toc63505069"/>
      <w:bookmarkStart w:id="3687" w:name="_Toc63505198"/>
      <w:bookmarkStart w:id="3688" w:name="_Toc63513110"/>
      <w:bookmarkStart w:id="3689" w:name="_Toc63514706"/>
      <w:bookmarkStart w:id="3690" w:name="_Toc63514890"/>
      <w:bookmarkStart w:id="3691" w:name="_Toc63516276"/>
      <w:bookmarkStart w:id="3692" w:name="_Toc63516405"/>
      <w:bookmarkStart w:id="3693" w:name="_Toc63516533"/>
      <w:bookmarkStart w:id="3694" w:name="_Toc86407293"/>
      <w:bookmarkStart w:id="3695" w:name="_Toc86407669"/>
      <w:bookmarkStart w:id="3696" w:name="_Toc113001448"/>
      <w:bookmarkStart w:id="3697" w:name="_Toc113001576"/>
      <w:bookmarkStart w:id="3698" w:name="_Toc115339538"/>
      <w:bookmarkStart w:id="3699" w:name="_Toc115763795"/>
      <w:bookmarkStart w:id="3700" w:name="_Toc115765608"/>
      <w:bookmarkStart w:id="3701" w:name="_Toc115765736"/>
      <w:bookmarkStart w:id="3702" w:name="_Toc115769875"/>
      <w:bookmarkStart w:id="3703" w:name="_Toc119050133"/>
      <w:bookmarkStart w:id="3704" w:name="_Toc119056177"/>
      <w:bookmarkStart w:id="3705" w:name="_Toc119070233"/>
      <w:bookmarkStart w:id="3706" w:name="_Toc119467963"/>
      <w:bookmarkStart w:id="3707" w:name="_Toc119664454"/>
      <w:bookmarkStart w:id="3708" w:name="_Toc119664853"/>
      <w:bookmarkStart w:id="3709" w:name="_Toc119927848"/>
      <w:bookmarkStart w:id="3710" w:name="_Toc124522650"/>
      <w:bookmarkStart w:id="3711" w:name="_Toc124772923"/>
      <w:bookmarkStart w:id="3712" w:name="_Toc124774186"/>
      <w:bookmarkStart w:id="3713" w:name="_Toc124841448"/>
      <w:bookmarkStart w:id="3714" w:name="_Toc124846611"/>
      <w:bookmarkStart w:id="3715" w:name="_Toc124846871"/>
      <w:bookmarkStart w:id="3716" w:name="_Toc137118277"/>
      <w:r>
        <w:t>Trust Decanting; Power to Appoint in Further Trust</w:t>
      </w:r>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r>
        <w:t xml:space="preserve"> </w:t>
      </w:r>
    </w:p>
    <w:p w14:paraId="7137D50A" w14:textId="77777777" w:rsidR="008C7399" w:rsidRDefault="008C7399" w:rsidP="008C7399">
      <w:pPr>
        <w:pStyle w:val="TextHeading2"/>
      </w:pPr>
      <w:r>
        <w:t>The Trust Protector may appoint property subject to the Trustee’s power of distribution in trust for the benefit of one or more beneficiaries of any trust created under this instrument under the terms established by the Trust Protector.  Any trust established by the Trust Protector and funded by the exercise of the power granted under this Section must, initially, meet all the following:</w:t>
      </w:r>
    </w:p>
    <w:p w14:paraId="05F4E2F0" w14:textId="77777777" w:rsidR="008C7399" w:rsidRDefault="008C7399" w:rsidP="00FE0B88">
      <w:pPr>
        <w:pStyle w:val="TextHeading2"/>
        <w:numPr>
          <w:ilvl w:val="0"/>
          <w:numId w:val="30"/>
        </w:numPr>
        <w:spacing w:after="0"/>
        <w:ind w:left="360"/>
      </w:pPr>
      <w:r>
        <w:t>the trust must not reduce any fixed income, annuity, or unitrust right provided by this instrument to any beneficiary;</w:t>
      </w:r>
    </w:p>
    <w:p w14:paraId="1EB2BFDF" w14:textId="77777777" w:rsidR="008C7399" w:rsidRDefault="008C7399" w:rsidP="00FE0B88">
      <w:pPr>
        <w:pStyle w:val="TextHeading2"/>
        <w:numPr>
          <w:ilvl w:val="0"/>
          <w:numId w:val="30"/>
        </w:numPr>
        <w:spacing w:before="0" w:after="0"/>
        <w:ind w:left="360"/>
      </w:pPr>
      <w:r>
        <w:t xml:space="preserve">the trust must provide for one or more of the beneficiaries of a trust created under this instrument; and </w:t>
      </w:r>
    </w:p>
    <w:p w14:paraId="4A7787B5" w14:textId="77777777" w:rsidR="008C7399" w:rsidRDefault="008C7399" w:rsidP="005272CE">
      <w:pPr>
        <w:pStyle w:val="TextHeading2"/>
        <w:numPr>
          <w:ilvl w:val="0"/>
          <w:numId w:val="30"/>
        </w:numPr>
        <w:spacing w:before="0"/>
        <w:ind w:left="360"/>
      </w:pPr>
      <w:r>
        <w:t>the interests of remainder beneficiaries of the trust created under this instrument must not be accelerated under the terms of the new trust.</w:t>
      </w:r>
    </w:p>
    <w:p w14:paraId="669DFF59" w14:textId="2D51BC6C" w:rsidR="008C7399" w:rsidRDefault="008C7399" w:rsidP="008C7399">
      <w:pPr>
        <w:pStyle w:val="TextHeading2"/>
      </w:pPr>
      <w:r>
        <w:t xml:space="preserve">Any trust created under this provision must not contain any provision that, if applicable, would cause the trust to fail to qualify for the marital deduction or charitable deduction, fail to qualify any gift to the trust for any gift, estate, or </w:t>
      </w:r>
      <w:r w:rsidR="007066DD">
        <w:t xml:space="preserve">GST </w:t>
      </w:r>
      <w:r>
        <w:t>annual exclusion, or disqualify the trust as a qualified subchapter S corporation shareholder.</w:t>
      </w:r>
    </w:p>
    <w:p w14:paraId="5659D5F1" w14:textId="7514694B" w:rsidR="008C7399" w:rsidRDefault="008C7399" w:rsidP="008C7399">
      <w:pPr>
        <w:pStyle w:val="TextHeading2"/>
      </w:pPr>
      <w:r>
        <w:t>The Trust Protector, on meeting the foregoing qualifications, must then notify the Trustee in writing of the proposed appointment, providing a full and complete explanation for the proposed appointment and its effect on Qualified Beneficiaries.  The Trustee shall then provide all Qualified Beneficiaries of the trust property being appointed with</w:t>
      </w:r>
      <w:r w:rsidR="000B1278">
        <w:t xml:space="preserve">in </w:t>
      </w:r>
      <w:r>
        <w:t xml:space="preserve">30 days prior, written notice of the proposed change, which notice shall enclose the Trust Protector’s explanation.  Each Qualified Beneficiary shall then have 60 days from the date of mailing to register with and deliver to the Trustee any objections, stating with specificity the reason therefor.  If there are no objections, the Trustee shall accept the proposed appointment and be fully and finally released from </w:t>
      </w:r>
      <w:r w:rsidR="00A560F1">
        <w:t>all</w:t>
      </w:r>
      <w:r>
        <w:t xml:space="preserve"> liability relating to the proposed appointment and shall be indemnified, saved, </w:t>
      </w:r>
      <w:r w:rsidR="009E444D">
        <w:t>defended,</w:t>
      </w:r>
      <w:r>
        <w:t xml:space="preserve"> and held harmless under this instrument for its actions in respect thereof.  If there are any objections, the Trustee shall endeavor to address those objections to the satisfaction of the objecting beneficiary and if such cannot be addressed, the Trustee may refuse to provide for the proposed appointment without any liability therefor and with full indemnity from the trust for its actions.</w:t>
      </w:r>
    </w:p>
    <w:p w14:paraId="4F716BDF" w14:textId="77777777" w:rsidR="008C7399" w:rsidRDefault="008C7399" w:rsidP="008C7399">
      <w:pPr>
        <w:pStyle w:val="TextHeading2"/>
      </w:pPr>
      <w:r>
        <w:t>The Trustee shall be under no obligation to review the actions of the Trust Protector under this Section and shall be an “excluded fiduciary” for purposes of W.S. §4-10-715 and shall not be liable for any resulting loss under W.S. §4-10-717.</w:t>
      </w:r>
    </w:p>
    <w:p w14:paraId="53CB3F31" w14:textId="1CAA93D7" w:rsidR="00DC6CB6" w:rsidRDefault="00DC6CB6" w:rsidP="00900F19">
      <w:pPr>
        <w:pStyle w:val="Heading2"/>
      </w:pPr>
      <w:bookmarkStart w:id="3717" w:name="_Toc507273137"/>
      <w:bookmarkStart w:id="3718" w:name="_Toc487886862"/>
      <w:bookmarkStart w:id="3719" w:name="_Toc13579320"/>
      <w:bookmarkStart w:id="3720" w:name="_Toc13581707"/>
      <w:bookmarkStart w:id="3721" w:name="_Toc13581805"/>
      <w:bookmarkStart w:id="3722" w:name="_Toc13582456"/>
      <w:bookmarkStart w:id="3723" w:name="_Toc13583255"/>
      <w:bookmarkStart w:id="3724" w:name="_Toc13666035"/>
      <w:bookmarkStart w:id="3725" w:name="_Toc13739477"/>
      <w:bookmarkStart w:id="3726" w:name="_Toc24466583"/>
      <w:bookmarkStart w:id="3727" w:name="_Toc24468764"/>
      <w:bookmarkStart w:id="3728" w:name="_Toc24470203"/>
      <w:bookmarkStart w:id="3729" w:name="_Toc37053384"/>
      <w:bookmarkStart w:id="3730" w:name="_Toc38117576"/>
      <w:bookmarkStart w:id="3731" w:name="_Toc38359415"/>
      <w:bookmarkStart w:id="3732" w:name="_Toc38360415"/>
      <w:bookmarkStart w:id="3733" w:name="_Toc46999355"/>
      <w:bookmarkStart w:id="3734" w:name="_Toc47001117"/>
      <w:bookmarkStart w:id="3735" w:name="_Toc56766913"/>
      <w:bookmarkStart w:id="3736" w:name="_Toc57030866"/>
      <w:bookmarkStart w:id="3737" w:name="_Toc57030982"/>
      <w:bookmarkStart w:id="3738" w:name="_Toc57031639"/>
      <w:bookmarkStart w:id="3739" w:name="_Toc63505070"/>
      <w:bookmarkStart w:id="3740" w:name="_Toc63505199"/>
      <w:bookmarkStart w:id="3741" w:name="_Toc63513111"/>
      <w:bookmarkStart w:id="3742" w:name="_Toc63514707"/>
      <w:bookmarkStart w:id="3743" w:name="_Toc63514891"/>
      <w:bookmarkStart w:id="3744" w:name="_Toc63516277"/>
      <w:bookmarkStart w:id="3745" w:name="_Toc63516406"/>
      <w:bookmarkStart w:id="3746" w:name="_Toc63516534"/>
      <w:bookmarkStart w:id="3747" w:name="_Toc86407294"/>
      <w:bookmarkStart w:id="3748" w:name="_Toc86407670"/>
      <w:bookmarkStart w:id="3749" w:name="_Toc113001449"/>
      <w:bookmarkStart w:id="3750" w:name="_Toc113001577"/>
      <w:bookmarkStart w:id="3751" w:name="_Toc115339539"/>
      <w:bookmarkStart w:id="3752" w:name="_Toc115763796"/>
      <w:bookmarkStart w:id="3753" w:name="_Toc115765609"/>
      <w:bookmarkStart w:id="3754" w:name="_Toc115765737"/>
      <w:bookmarkStart w:id="3755" w:name="_Toc115769876"/>
      <w:bookmarkStart w:id="3756" w:name="_Toc119050134"/>
      <w:bookmarkStart w:id="3757" w:name="_Toc119056178"/>
      <w:bookmarkStart w:id="3758" w:name="_Toc119070234"/>
      <w:bookmarkStart w:id="3759" w:name="_Toc119467964"/>
      <w:bookmarkStart w:id="3760" w:name="_Toc119664455"/>
      <w:bookmarkStart w:id="3761" w:name="_Toc119664854"/>
      <w:bookmarkStart w:id="3762" w:name="_Toc119927849"/>
      <w:bookmarkStart w:id="3763" w:name="_Toc124522651"/>
      <w:bookmarkStart w:id="3764" w:name="_Toc124772924"/>
      <w:bookmarkStart w:id="3765" w:name="_Toc124774187"/>
      <w:bookmarkStart w:id="3766" w:name="_Toc124841449"/>
      <w:bookmarkStart w:id="3767" w:name="_Toc124846612"/>
      <w:bookmarkStart w:id="3768" w:name="_Toc124846872"/>
      <w:bookmarkStart w:id="3769" w:name="_Toc137118278"/>
      <w:r>
        <w:t>Beneficiary</w:t>
      </w:r>
      <w:r w:rsidR="00900F19">
        <w:t>’</w:t>
      </w:r>
      <w:r>
        <w:t>s Status</w:t>
      </w:r>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p>
    <w:p w14:paraId="1E9B2319" w14:textId="77777777" w:rsidR="00210644" w:rsidRDefault="00210644" w:rsidP="00210644">
      <w:pPr>
        <w:pStyle w:val="TextHeading2"/>
      </w:pPr>
      <w:r>
        <w:t xml:space="preserve">Until the Trustee receives notice of the incapacity, birth, marriage, death, or other event upon which a beneficiary’s right to receive payments may depend, the Trustee shall not be held liable </w:t>
      </w:r>
      <w:r>
        <w:lastRenderedPageBreak/>
        <w:t>for acting or not acting with respect to the event, or for disbursements made in good faith to persons whose interest may have been affected by the event.  Unless otherwise provided in this instrument, a parent or Legal Representative may act on behalf of a minor or incapacitated beneficiary.</w:t>
      </w:r>
    </w:p>
    <w:p w14:paraId="409E45F5" w14:textId="7D2D9698" w:rsidR="00210644" w:rsidRDefault="00210644" w:rsidP="00210644">
      <w:pPr>
        <w:pStyle w:val="TextHeading2"/>
      </w:pPr>
      <w:r>
        <w:t>The Trustee may rely on any information provided by a beneficiary</w:t>
      </w:r>
      <w:r w:rsidR="00226336">
        <w:t xml:space="preserve"> and </w:t>
      </w:r>
      <w:r>
        <w:t>shall have no independent duty to investigate the status of any beneficiary and shall not incur any liability for not doing so.</w:t>
      </w:r>
    </w:p>
    <w:p w14:paraId="07B1CC47" w14:textId="0702614F" w:rsidR="00DC6CB6" w:rsidRDefault="00DC6CB6" w:rsidP="00900F19">
      <w:pPr>
        <w:pStyle w:val="Heading2"/>
      </w:pPr>
      <w:bookmarkStart w:id="3770" w:name="_Toc520041439"/>
      <w:bookmarkStart w:id="3771" w:name="_Toc487886863"/>
      <w:bookmarkStart w:id="3772" w:name="_Toc13579321"/>
      <w:bookmarkStart w:id="3773" w:name="_Toc13581708"/>
      <w:bookmarkStart w:id="3774" w:name="_Toc13581806"/>
      <w:bookmarkStart w:id="3775" w:name="_Toc13582457"/>
      <w:bookmarkStart w:id="3776" w:name="_Toc13583256"/>
      <w:bookmarkStart w:id="3777" w:name="_Toc13666036"/>
      <w:bookmarkStart w:id="3778" w:name="_Toc13739478"/>
      <w:bookmarkStart w:id="3779" w:name="_Toc24466584"/>
      <w:bookmarkStart w:id="3780" w:name="_Toc24468765"/>
      <w:bookmarkStart w:id="3781" w:name="_Toc24470204"/>
      <w:bookmarkStart w:id="3782" w:name="_Toc37053385"/>
      <w:bookmarkStart w:id="3783" w:name="_Toc38117577"/>
      <w:bookmarkStart w:id="3784" w:name="_Toc38359416"/>
      <w:bookmarkStart w:id="3785" w:name="_Toc38360416"/>
      <w:bookmarkStart w:id="3786" w:name="_Toc46999356"/>
      <w:bookmarkStart w:id="3787" w:name="_Toc47001118"/>
      <w:bookmarkStart w:id="3788" w:name="_Toc56766914"/>
      <w:bookmarkStart w:id="3789" w:name="_Toc57030867"/>
      <w:bookmarkStart w:id="3790" w:name="_Toc57030983"/>
      <w:bookmarkStart w:id="3791" w:name="_Toc57031640"/>
      <w:bookmarkStart w:id="3792" w:name="_Toc63505071"/>
      <w:bookmarkStart w:id="3793" w:name="_Toc63505200"/>
      <w:bookmarkStart w:id="3794" w:name="_Toc63513112"/>
      <w:bookmarkStart w:id="3795" w:name="_Toc63514708"/>
      <w:bookmarkStart w:id="3796" w:name="_Toc63514892"/>
      <w:bookmarkStart w:id="3797" w:name="_Toc63516278"/>
      <w:bookmarkStart w:id="3798" w:name="_Toc63516407"/>
      <w:bookmarkStart w:id="3799" w:name="_Toc63516535"/>
      <w:bookmarkStart w:id="3800" w:name="_Toc86407295"/>
      <w:bookmarkStart w:id="3801" w:name="_Toc86407671"/>
      <w:bookmarkStart w:id="3802" w:name="_Toc113001450"/>
      <w:bookmarkStart w:id="3803" w:name="_Toc113001578"/>
      <w:bookmarkStart w:id="3804" w:name="_Toc115339540"/>
      <w:bookmarkStart w:id="3805" w:name="_Toc115763797"/>
      <w:bookmarkStart w:id="3806" w:name="_Toc115765610"/>
      <w:bookmarkStart w:id="3807" w:name="_Toc115765738"/>
      <w:bookmarkStart w:id="3808" w:name="_Toc115769877"/>
      <w:bookmarkStart w:id="3809" w:name="_Toc119050135"/>
      <w:bookmarkStart w:id="3810" w:name="_Toc119056179"/>
      <w:bookmarkStart w:id="3811" w:name="_Toc119070235"/>
      <w:bookmarkStart w:id="3812" w:name="_Toc119467965"/>
      <w:bookmarkStart w:id="3813" w:name="_Toc119664456"/>
      <w:bookmarkStart w:id="3814" w:name="_Toc119664855"/>
      <w:bookmarkStart w:id="3815" w:name="_Toc119927850"/>
      <w:bookmarkStart w:id="3816" w:name="_Toc124522652"/>
      <w:bookmarkStart w:id="3817" w:name="_Toc124772925"/>
      <w:bookmarkStart w:id="3818" w:name="_Toc124774188"/>
      <w:bookmarkStart w:id="3819" w:name="_Toc124841450"/>
      <w:bookmarkStart w:id="3820" w:name="_Toc124846613"/>
      <w:bookmarkStart w:id="3821" w:name="_Toc124846873"/>
      <w:bookmarkStart w:id="3822" w:name="_Toc137118279"/>
      <w:r>
        <w:t>No Court Proceedings</w:t>
      </w:r>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p>
    <w:p w14:paraId="4EDCB46C" w14:textId="77777777" w:rsidR="00B30595" w:rsidRDefault="00B30595" w:rsidP="00B30595">
      <w:pPr>
        <w:pStyle w:val="TextHeading2"/>
      </w:pPr>
      <w:r>
        <w:t>The Trustee shall administer this instrument with efficiency, with attention to the provisions of this instrument, and with freedom from judicial intervention.  If the Trustee or another interested party institutes a legal proceeding, the court shall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instrument to the court’s continuing jurisdiction.</w:t>
      </w:r>
    </w:p>
    <w:p w14:paraId="6B7A5231" w14:textId="4E27F151" w:rsidR="00DC6CB6" w:rsidRDefault="00DC6CB6" w:rsidP="00900F19">
      <w:pPr>
        <w:pStyle w:val="Heading2"/>
      </w:pPr>
      <w:bookmarkStart w:id="3823" w:name="_Toc487886864"/>
      <w:bookmarkStart w:id="3824" w:name="_Toc13579322"/>
      <w:bookmarkStart w:id="3825" w:name="_Toc13581709"/>
      <w:bookmarkStart w:id="3826" w:name="_Toc13581807"/>
      <w:bookmarkStart w:id="3827" w:name="_Toc13582458"/>
      <w:bookmarkStart w:id="3828" w:name="_Toc13583257"/>
      <w:bookmarkStart w:id="3829" w:name="_Toc13666037"/>
      <w:bookmarkStart w:id="3830" w:name="_Toc13739479"/>
      <w:bookmarkStart w:id="3831" w:name="_Toc24466585"/>
      <w:bookmarkStart w:id="3832" w:name="_Toc24468766"/>
      <w:bookmarkStart w:id="3833" w:name="_Toc24470205"/>
      <w:bookmarkStart w:id="3834" w:name="_Toc37053386"/>
      <w:bookmarkStart w:id="3835" w:name="_Toc38117578"/>
      <w:bookmarkStart w:id="3836" w:name="_Toc38359417"/>
      <w:bookmarkStart w:id="3837" w:name="_Toc38360417"/>
      <w:bookmarkStart w:id="3838" w:name="_Toc46999357"/>
      <w:bookmarkStart w:id="3839" w:name="_Toc47001119"/>
      <w:bookmarkStart w:id="3840" w:name="_Toc56766915"/>
      <w:bookmarkStart w:id="3841" w:name="_Toc57030868"/>
      <w:bookmarkStart w:id="3842" w:name="_Toc57030984"/>
      <w:bookmarkStart w:id="3843" w:name="_Toc57031641"/>
      <w:bookmarkStart w:id="3844" w:name="_Toc63505072"/>
      <w:bookmarkStart w:id="3845" w:name="_Toc63505201"/>
      <w:bookmarkStart w:id="3846" w:name="_Toc63513113"/>
      <w:bookmarkStart w:id="3847" w:name="_Toc63514709"/>
      <w:bookmarkStart w:id="3848" w:name="_Toc63514893"/>
      <w:bookmarkStart w:id="3849" w:name="_Toc63516279"/>
      <w:bookmarkStart w:id="3850" w:name="_Toc63516408"/>
      <w:bookmarkStart w:id="3851" w:name="_Toc63516536"/>
      <w:bookmarkStart w:id="3852" w:name="_Toc86407296"/>
      <w:bookmarkStart w:id="3853" w:name="_Toc86407672"/>
      <w:bookmarkStart w:id="3854" w:name="_Toc113001451"/>
      <w:bookmarkStart w:id="3855" w:name="_Toc113001579"/>
      <w:bookmarkStart w:id="3856" w:name="_Toc115339541"/>
      <w:bookmarkStart w:id="3857" w:name="_Toc115763798"/>
      <w:bookmarkStart w:id="3858" w:name="_Toc115765611"/>
      <w:bookmarkStart w:id="3859" w:name="_Toc115765739"/>
      <w:bookmarkStart w:id="3860" w:name="_Toc115769878"/>
      <w:bookmarkStart w:id="3861" w:name="_Toc119050136"/>
      <w:bookmarkStart w:id="3862" w:name="_Toc119056180"/>
      <w:bookmarkStart w:id="3863" w:name="_Toc119070236"/>
      <w:bookmarkStart w:id="3864" w:name="_Toc119467966"/>
      <w:bookmarkStart w:id="3865" w:name="_Toc119664457"/>
      <w:bookmarkStart w:id="3866" w:name="_Toc119664856"/>
      <w:bookmarkStart w:id="3867" w:name="_Toc119927851"/>
      <w:bookmarkStart w:id="3868" w:name="_Toc124522653"/>
      <w:bookmarkStart w:id="3869" w:name="_Toc124772926"/>
      <w:bookmarkStart w:id="3870" w:name="_Toc124774189"/>
      <w:bookmarkStart w:id="3871" w:name="_Toc124841451"/>
      <w:bookmarkStart w:id="3872" w:name="_Toc124846614"/>
      <w:bookmarkStart w:id="3873" w:name="_Toc124846874"/>
      <w:bookmarkStart w:id="3874" w:name="_Toc137118280"/>
      <w:r>
        <w:t>No Bond</w:t>
      </w:r>
      <w:bookmarkEnd w:id="0"/>
      <w:bookmarkEnd w:id="1"/>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p>
    <w:p w14:paraId="4EC52A14" w14:textId="6F94EB8C" w:rsidR="001C0BFB" w:rsidRDefault="001C0BFB" w:rsidP="001C0BFB">
      <w:pPr>
        <w:pStyle w:val="TextHeading2"/>
      </w:pPr>
      <w:r>
        <w:t>The Trustee is not required to furnish any bond for the faithful performance of the Trustee’s duties unless required by a court of competent jurisdiction, and only if the court finds that a bond is needed to protect the beneficiaries’ interests.  No surety shall be required on any bond required by any law or court rule unless the court specifies its necessity.</w:t>
      </w:r>
    </w:p>
    <w:p w14:paraId="5640703E" w14:textId="77777777" w:rsidR="00DC6CB6" w:rsidRDefault="00DC6CB6" w:rsidP="00900F19">
      <w:pPr>
        <w:pStyle w:val="Heading2"/>
      </w:pPr>
      <w:bookmarkStart w:id="3875" w:name="_Toc487886865"/>
      <w:bookmarkStart w:id="3876" w:name="_Toc13579323"/>
      <w:bookmarkStart w:id="3877" w:name="_Toc13581710"/>
      <w:bookmarkStart w:id="3878" w:name="_Toc13581808"/>
      <w:bookmarkStart w:id="3879" w:name="_Toc13582459"/>
      <w:bookmarkStart w:id="3880" w:name="_Toc13583258"/>
      <w:bookmarkStart w:id="3881" w:name="_Toc13666038"/>
      <w:bookmarkStart w:id="3882" w:name="_Toc13739480"/>
      <w:bookmarkStart w:id="3883" w:name="_Toc24466586"/>
      <w:bookmarkStart w:id="3884" w:name="_Toc24468767"/>
      <w:bookmarkStart w:id="3885" w:name="_Toc24470206"/>
      <w:bookmarkStart w:id="3886" w:name="_Toc37053387"/>
      <w:bookmarkStart w:id="3887" w:name="_Toc38117579"/>
      <w:bookmarkStart w:id="3888" w:name="_Toc38359418"/>
      <w:bookmarkStart w:id="3889" w:name="_Toc38360418"/>
      <w:bookmarkStart w:id="3890" w:name="_Toc46999358"/>
      <w:bookmarkStart w:id="3891" w:name="_Toc47001120"/>
      <w:bookmarkStart w:id="3892" w:name="_Toc56766916"/>
      <w:bookmarkStart w:id="3893" w:name="_Toc57030869"/>
      <w:bookmarkStart w:id="3894" w:name="_Toc57030985"/>
      <w:bookmarkStart w:id="3895" w:name="_Toc57031642"/>
      <w:bookmarkStart w:id="3896" w:name="_Toc63505073"/>
      <w:bookmarkStart w:id="3897" w:name="_Toc63505202"/>
      <w:bookmarkStart w:id="3898" w:name="_Toc63513114"/>
      <w:bookmarkStart w:id="3899" w:name="_Toc63514710"/>
      <w:bookmarkStart w:id="3900" w:name="_Toc63514894"/>
      <w:bookmarkStart w:id="3901" w:name="_Toc63516280"/>
      <w:bookmarkStart w:id="3902" w:name="_Toc63516409"/>
      <w:bookmarkStart w:id="3903" w:name="_Toc63516537"/>
      <w:bookmarkStart w:id="3904" w:name="_Toc86407297"/>
      <w:bookmarkStart w:id="3905" w:name="_Toc86407673"/>
      <w:bookmarkStart w:id="3906" w:name="_Toc113001452"/>
      <w:bookmarkStart w:id="3907" w:name="_Toc113001580"/>
      <w:bookmarkStart w:id="3908" w:name="_Toc115339542"/>
      <w:bookmarkStart w:id="3909" w:name="_Toc115763799"/>
      <w:bookmarkStart w:id="3910" w:name="_Toc115765612"/>
      <w:bookmarkStart w:id="3911" w:name="_Toc115765740"/>
      <w:bookmarkStart w:id="3912" w:name="_Toc115769879"/>
      <w:bookmarkStart w:id="3913" w:name="_Toc119050137"/>
      <w:bookmarkStart w:id="3914" w:name="_Toc119056181"/>
      <w:bookmarkStart w:id="3915" w:name="_Toc119070237"/>
      <w:bookmarkStart w:id="3916" w:name="_Toc119467967"/>
      <w:bookmarkStart w:id="3917" w:name="_Toc119664458"/>
      <w:bookmarkStart w:id="3918" w:name="_Toc119664857"/>
      <w:bookmarkStart w:id="3919" w:name="_Toc119927852"/>
      <w:bookmarkStart w:id="3920" w:name="_Toc124522654"/>
      <w:bookmarkStart w:id="3921" w:name="_Toc124772927"/>
      <w:bookmarkStart w:id="3922" w:name="_Toc124774190"/>
      <w:bookmarkStart w:id="3923" w:name="_Toc124841452"/>
      <w:bookmarkStart w:id="3924" w:name="_Toc124846615"/>
      <w:bookmarkStart w:id="3925" w:name="_Toc124846875"/>
      <w:bookmarkStart w:id="3926" w:name="_Toc137118281"/>
      <w:bookmarkStart w:id="3927" w:name="_Toc507273128"/>
      <w:bookmarkStart w:id="3928" w:name="_Toc507273127"/>
      <w:bookmarkStart w:id="3929" w:name="_Ref509705132"/>
      <w:bookmarkStart w:id="3930" w:name="_Ref510338362"/>
      <w:bookmarkStart w:id="3931" w:name="_Ref510338632"/>
      <w:bookmarkStart w:id="3932" w:name="_Ref510338864"/>
      <w:bookmarkStart w:id="3933" w:name="_Ref510339135"/>
      <w:r>
        <w:t>Exoneration of Trustee</w:t>
      </w:r>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p>
    <w:p w14:paraId="00350290" w14:textId="77777777" w:rsidR="005E2B04" w:rsidRDefault="005E2B04" w:rsidP="005E2B04">
      <w:pPr>
        <w:pStyle w:val="TextHeading2"/>
      </w:pPr>
      <w:r>
        <w:t>No successor Trustee is obligated to examine the accounts, records, or actions of any previous Trustee.  No successor Trustee may be held responsible for any act, omission, or forbearance by any previous Trustee.  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trust.</w:t>
      </w:r>
    </w:p>
    <w:p w14:paraId="5A02C9CC" w14:textId="77777777" w:rsidR="00413671" w:rsidRPr="00200794" w:rsidRDefault="00413671" w:rsidP="00413671">
      <w:pPr>
        <w:pStyle w:val="TextHeading2"/>
        <w:rPr>
          <w:ins w:id="3934" w:author="Mark Pierce" w:date="2023-01-13T15:47:00Z"/>
        </w:rPr>
      </w:pPr>
      <w:bookmarkStart w:id="3935" w:name="_Hlk117687078"/>
      <w:ins w:id="3936" w:author="Mark Pierce" w:date="2023-01-13T15:47:00Z">
        <w:r w:rsidRPr="00200794">
          <w:t>The Trustee is exonerated from any liability for the acts, omissions, or forbearances of any Trust Protector and from any liability for the Trustee’s own acts, omissions, or forbearances directed by the Trust Protector.</w:t>
        </w:r>
      </w:ins>
    </w:p>
    <w:bookmarkEnd w:id="3935"/>
    <w:p w14:paraId="0CAFEF22" w14:textId="77777777" w:rsidR="005E2B04" w:rsidRDefault="005E2B04" w:rsidP="005E2B04">
      <w:pPr>
        <w:pStyle w:val="TextHeading2"/>
      </w:pPr>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14:paraId="7E73B774" w14:textId="77777777" w:rsidR="00DC6CB6" w:rsidRDefault="00DC6CB6" w:rsidP="00900F19">
      <w:pPr>
        <w:pStyle w:val="Heading2"/>
      </w:pPr>
      <w:bookmarkStart w:id="3937" w:name="_Ref215995137"/>
      <w:bookmarkStart w:id="3938" w:name="_Toc487886866"/>
      <w:bookmarkStart w:id="3939" w:name="_Toc13579324"/>
      <w:bookmarkStart w:id="3940" w:name="_Toc13581711"/>
      <w:bookmarkStart w:id="3941" w:name="_Toc13581809"/>
      <w:bookmarkStart w:id="3942" w:name="_Toc13582460"/>
      <w:bookmarkStart w:id="3943" w:name="_Toc13583259"/>
      <w:bookmarkStart w:id="3944" w:name="_Toc13666039"/>
      <w:bookmarkStart w:id="3945" w:name="_Toc13739481"/>
      <w:bookmarkStart w:id="3946" w:name="_Toc24466587"/>
      <w:bookmarkStart w:id="3947" w:name="_Toc24468768"/>
      <w:bookmarkStart w:id="3948" w:name="_Toc24470207"/>
      <w:bookmarkStart w:id="3949" w:name="_Toc37053388"/>
      <w:bookmarkStart w:id="3950" w:name="_Toc38117580"/>
      <w:bookmarkStart w:id="3951" w:name="_Toc38359419"/>
      <w:bookmarkStart w:id="3952" w:name="_Toc38360419"/>
      <w:bookmarkStart w:id="3953" w:name="_Toc46999359"/>
      <w:bookmarkStart w:id="3954" w:name="_Toc47001121"/>
      <w:bookmarkStart w:id="3955" w:name="_Toc56766917"/>
      <w:bookmarkStart w:id="3956" w:name="_Toc57030870"/>
      <w:bookmarkStart w:id="3957" w:name="_Toc57030986"/>
      <w:bookmarkStart w:id="3958" w:name="_Toc57031643"/>
      <w:bookmarkStart w:id="3959" w:name="_Toc63505074"/>
      <w:bookmarkStart w:id="3960" w:name="_Toc63505203"/>
      <w:bookmarkStart w:id="3961" w:name="_Toc63513115"/>
      <w:bookmarkStart w:id="3962" w:name="_Toc63514711"/>
      <w:bookmarkStart w:id="3963" w:name="_Toc63514895"/>
      <w:bookmarkStart w:id="3964" w:name="_Toc63516281"/>
      <w:bookmarkStart w:id="3965" w:name="_Toc63516410"/>
      <w:bookmarkStart w:id="3966" w:name="_Toc63516538"/>
      <w:bookmarkStart w:id="3967" w:name="_Toc86407298"/>
      <w:bookmarkStart w:id="3968" w:name="_Toc86407674"/>
      <w:bookmarkStart w:id="3969" w:name="_Toc113001453"/>
      <w:bookmarkStart w:id="3970" w:name="_Toc113001581"/>
      <w:bookmarkStart w:id="3971" w:name="_Toc115339543"/>
      <w:bookmarkStart w:id="3972" w:name="_Toc115763800"/>
      <w:bookmarkStart w:id="3973" w:name="_Toc115765613"/>
      <w:bookmarkStart w:id="3974" w:name="_Toc115765741"/>
      <w:bookmarkStart w:id="3975" w:name="_Toc115769880"/>
      <w:bookmarkStart w:id="3976" w:name="_Toc119050138"/>
      <w:bookmarkStart w:id="3977" w:name="_Toc119056182"/>
      <w:bookmarkStart w:id="3978" w:name="_Toc119070238"/>
      <w:bookmarkStart w:id="3979" w:name="_Toc119467968"/>
      <w:bookmarkStart w:id="3980" w:name="_Toc119664459"/>
      <w:bookmarkStart w:id="3981" w:name="_Toc119664858"/>
      <w:bookmarkStart w:id="3982" w:name="_Toc119927853"/>
      <w:bookmarkStart w:id="3983" w:name="_Toc124522655"/>
      <w:bookmarkStart w:id="3984" w:name="_Toc124772928"/>
      <w:bookmarkStart w:id="3985" w:name="_Toc124774191"/>
      <w:bookmarkStart w:id="3986" w:name="_Toc124841453"/>
      <w:bookmarkStart w:id="3987" w:name="_Toc124846616"/>
      <w:bookmarkStart w:id="3988" w:name="_Toc124846876"/>
      <w:bookmarkStart w:id="3989" w:name="_Toc137118282"/>
      <w:bookmarkEnd w:id="3927"/>
      <w:r>
        <w:t>Limitations on Trustee Liability</w:t>
      </w:r>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p>
    <w:p w14:paraId="163CDC91" w14:textId="77777777" w:rsidR="004C2AEC" w:rsidRDefault="004C2AEC" w:rsidP="004C2AEC">
      <w:pPr>
        <w:pStyle w:val="TextHeading2"/>
        <w:tabs>
          <w:tab w:val="left" w:pos="4950"/>
        </w:tabs>
      </w:pPr>
      <w:r>
        <w:t xml:space="preserve">Some individuals and institutions may be reluctant to serve as Trustee because of a concern about potential liability.  Therefore, no Trustee shall incur any liability by reason of any error of judgment, mistake of law, or action or inaction of any kind in connection with the administration </w:t>
      </w:r>
      <w:r>
        <w:lastRenderedPageBreak/>
        <w:t>of any trust created under this instrument, unless the Trustee’s decision is shown by clear and convincing evidence to have been made in bad faith.</w:t>
      </w:r>
    </w:p>
    <w:p w14:paraId="37E66637" w14:textId="77777777" w:rsidR="004C2AEC" w:rsidRDefault="004C2AEC" w:rsidP="004C2AEC">
      <w:pPr>
        <w:pStyle w:val="TextHeading2"/>
      </w:pPr>
      <w:r>
        <w:t>Any individual or corporate fiduciary currently serving as Trustee may expend any portion of trust assets to defend any claim brought against the Trustee, even if the Trustee’s defense costs would exhaust the trust’s value, unless the Trustee is shown to have acted in bad faith by clear and convincing evidence.</w:t>
      </w:r>
    </w:p>
    <w:p w14:paraId="1CEC2705" w14:textId="689B6B76" w:rsidR="004C2AEC" w:rsidRDefault="004C2AEC" w:rsidP="004C2AEC">
      <w:pPr>
        <w:pStyle w:val="TextHeading2"/>
      </w:pPr>
      <w:r>
        <w:t xml:space="preserve">Any individual or corporate fiduciary that formerly served as Trustee is entitled to reimbursement </w:t>
      </w:r>
      <w:r w:rsidR="00604C12">
        <w:t xml:space="preserve">from the trust estate </w:t>
      </w:r>
      <w:r>
        <w:t>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AA1B8E5" w14:textId="0B4DB723" w:rsidR="004C2AEC" w:rsidRDefault="004C2AEC" w:rsidP="004C2AEC">
      <w:pPr>
        <w:pStyle w:val="TextHeading2"/>
      </w:pPr>
      <w:r>
        <w:t xml:space="preserve">Any action, omission, or forbearance made in good faith reliance by the Trustee on information, consent, or directions received from an </w:t>
      </w:r>
      <w:r w:rsidR="00751794">
        <w:t>Advisor</w:t>
      </w:r>
      <w:r>
        <w:t xml:space="preserve"> shall be considered to have been made in good faith.</w:t>
      </w:r>
    </w:p>
    <w:p w14:paraId="02D56C42" w14:textId="7413E90F" w:rsidR="00E61D94" w:rsidRDefault="004C2AEC" w:rsidP="004C2AEC">
      <w:pPr>
        <w:pStyle w:val="TextHeading2"/>
        <w:tabs>
          <w:tab w:val="left" w:pos="4950"/>
        </w:tabs>
      </w:pPr>
      <w:r>
        <w:t xml:space="preserve">Any action, omission, or forbearance made in good faith reliance by the Trustee on information, consent, or directions received from a Trust Protector shall be considered to have been made without review of the actions of the Trust Protector and the Trustee shall be an </w:t>
      </w:r>
      <w:r w:rsidRPr="00E740B5">
        <w:rPr>
          <w:i/>
          <w:iCs/>
        </w:rPr>
        <w:t>“excluded fiduciary”</w:t>
      </w:r>
      <w:r>
        <w:t xml:space="preserve"> for purposes of W.S. §4-10-715 and shall not be liable for any loss under W.S. §4-10-717</w:t>
      </w:r>
      <w:r w:rsidR="00E61D94">
        <w:t>.</w:t>
      </w:r>
    </w:p>
    <w:p w14:paraId="5C1685D3" w14:textId="5CF1B969" w:rsidR="00DC6CB6" w:rsidRDefault="00DC6CB6" w:rsidP="00900F19">
      <w:pPr>
        <w:pStyle w:val="Heading2"/>
      </w:pPr>
      <w:bookmarkStart w:id="3990" w:name="_Ref22678238"/>
      <w:bookmarkStart w:id="3991" w:name="_Toc487886867"/>
      <w:bookmarkStart w:id="3992" w:name="_Toc13579325"/>
      <w:bookmarkStart w:id="3993" w:name="_Toc13581712"/>
      <w:bookmarkStart w:id="3994" w:name="_Toc13581810"/>
      <w:bookmarkStart w:id="3995" w:name="_Toc13582461"/>
      <w:bookmarkStart w:id="3996" w:name="_Toc13583260"/>
      <w:bookmarkStart w:id="3997" w:name="_Toc13666040"/>
      <w:bookmarkStart w:id="3998" w:name="_Toc13739482"/>
      <w:bookmarkStart w:id="3999" w:name="_Toc24466588"/>
      <w:bookmarkStart w:id="4000" w:name="_Toc24468769"/>
      <w:bookmarkStart w:id="4001" w:name="_Toc24470208"/>
      <w:bookmarkStart w:id="4002" w:name="_Toc37053389"/>
      <w:bookmarkStart w:id="4003" w:name="_Toc38117581"/>
      <w:bookmarkStart w:id="4004" w:name="_Toc38359420"/>
      <w:bookmarkStart w:id="4005" w:name="_Toc38360420"/>
      <w:bookmarkStart w:id="4006" w:name="_Toc46999360"/>
      <w:bookmarkStart w:id="4007" w:name="_Toc47001122"/>
      <w:bookmarkStart w:id="4008" w:name="_Toc56766918"/>
      <w:bookmarkStart w:id="4009" w:name="_Toc57030871"/>
      <w:bookmarkStart w:id="4010" w:name="_Toc57030987"/>
      <w:bookmarkStart w:id="4011" w:name="_Toc57031644"/>
      <w:bookmarkStart w:id="4012" w:name="_Toc63505075"/>
      <w:bookmarkStart w:id="4013" w:name="_Toc63505204"/>
      <w:bookmarkStart w:id="4014" w:name="_Toc63513116"/>
      <w:bookmarkStart w:id="4015" w:name="_Toc63514712"/>
      <w:bookmarkStart w:id="4016" w:name="_Toc63514896"/>
      <w:bookmarkStart w:id="4017" w:name="_Toc63516282"/>
      <w:bookmarkStart w:id="4018" w:name="_Toc63516411"/>
      <w:bookmarkStart w:id="4019" w:name="_Toc63516539"/>
      <w:bookmarkStart w:id="4020" w:name="_Toc86407299"/>
      <w:bookmarkStart w:id="4021" w:name="_Toc86407675"/>
      <w:bookmarkStart w:id="4022" w:name="_Toc113001454"/>
      <w:bookmarkStart w:id="4023" w:name="_Toc113001582"/>
      <w:bookmarkStart w:id="4024" w:name="_Toc115339544"/>
      <w:bookmarkStart w:id="4025" w:name="_Toc115763801"/>
      <w:bookmarkStart w:id="4026" w:name="_Toc115765614"/>
      <w:bookmarkStart w:id="4027" w:name="_Toc115765742"/>
      <w:bookmarkStart w:id="4028" w:name="_Toc115769881"/>
      <w:bookmarkStart w:id="4029" w:name="_Toc119050139"/>
      <w:bookmarkStart w:id="4030" w:name="_Toc119056183"/>
      <w:bookmarkStart w:id="4031" w:name="_Toc119070239"/>
      <w:bookmarkStart w:id="4032" w:name="_Toc119467969"/>
      <w:bookmarkStart w:id="4033" w:name="_Toc119664460"/>
      <w:bookmarkStart w:id="4034" w:name="_Toc119664859"/>
      <w:bookmarkStart w:id="4035" w:name="_Toc119927854"/>
      <w:bookmarkStart w:id="4036" w:name="_Toc124522656"/>
      <w:bookmarkStart w:id="4037" w:name="_Toc124772929"/>
      <w:bookmarkStart w:id="4038" w:name="_Toc124774192"/>
      <w:bookmarkStart w:id="4039" w:name="_Toc124841454"/>
      <w:bookmarkStart w:id="4040" w:name="_Toc124846617"/>
      <w:bookmarkStart w:id="4041" w:name="_Toc124846877"/>
      <w:bookmarkStart w:id="4042" w:name="_Toc137118283"/>
      <w:r>
        <w:t>Trustee Compensation</w:t>
      </w:r>
      <w:bookmarkEnd w:id="3928"/>
      <w:bookmarkEnd w:id="3929"/>
      <w:bookmarkEnd w:id="3930"/>
      <w:bookmarkEnd w:id="3931"/>
      <w:bookmarkEnd w:id="3932"/>
      <w:bookmarkEnd w:id="3933"/>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p>
    <w:p w14:paraId="0107E7C9" w14:textId="77777777" w:rsidR="000B4E2B" w:rsidRDefault="000B4E2B" w:rsidP="000B4E2B">
      <w:pPr>
        <w:pStyle w:val="TextHeading2"/>
      </w:pPr>
      <w:r>
        <w:t>An individual serving as Trustee is entitled to fair and reasonable compensation for services provided as a fiduciary.  A corporate fiduciary serving as Trustee shall be compensated by agreement between an individual serving as Trustee and the corporate fiduciary.  In the absence of an agreement, a corporate fiduciary shall be compensated in accordance with the corporate fiduciary’s current published fee schedule.</w:t>
      </w:r>
    </w:p>
    <w:p w14:paraId="2753B7CD" w14:textId="77777777" w:rsidR="000B4E2B" w:rsidRDefault="000B4E2B" w:rsidP="000B4E2B">
      <w:pPr>
        <w:pStyle w:val="TextHeading2"/>
      </w:pPr>
      <w:r>
        <w:t xml:space="preserve">A Trustee may charge additional fees for services provided that are beyond the ordinary scope of duties, such as fees for legal services, tax return preparation, and corporate finance or investment banking services. </w:t>
      </w:r>
    </w:p>
    <w:p w14:paraId="51BF0CA3" w14:textId="69B194FA" w:rsidR="000B4E2B" w:rsidRDefault="000B4E2B" w:rsidP="000B4E2B">
      <w:pPr>
        <w:pStyle w:val="TextHeading2"/>
      </w:pPr>
      <w:r>
        <w:t>In addition to receiving compensation, a Trustee may be reimbursed for reasonable costs and expenses incurred in carrying out the Trustee’s duties.</w:t>
      </w:r>
    </w:p>
    <w:p w14:paraId="2B9EC13D" w14:textId="37813A28" w:rsidR="00DC6CB6" w:rsidRDefault="00DC6CB6" w:rsidP="00900F19">
      <w:pPr>
        <w:pStyle w:val="Heading2"/>
      </w:pPr>
      <w:bookmarkStart w:id="4043" w:name="_Toc507273129"/>
      <w:bookmarkStart w:id="4044" w:name="_Toc487886868"/>
      <w:bookmarkStart w:id="4045" w:name="_Toc13579326"/>
      <w:bookmarkStart w:id="4046" w:name="_Toc13581713"/>
      <w:bookmarkStart w:id="4047" w:name="_Toc13581811"/>
      <w:bookmarkStart w:id="4048" w:name="_Toc13582462"/>
      <w:bookmarkStart w:id="4049" w:name="_Toc13583261"/>
      <w:bookmarkStart w:id="4050" w:name="_Toc13666041"/>
      <w:bookmarkStart w:id="4051" w:name="_Toc13739483"/>
      <w:bookmarkStart w:id="4052" w:name="_Toc24466589"/>
      <w:bookmarkStart w:id="4053" w:name="_Toc24468770"/>
      <w:bookmarkStart w:id="4054" w:name="_Toc24470209"/>
      <w:bookmarkStart w:id="4055" w:name="_Toc37053390"/>
      <w:bookmarkStart w:id="4056" w:name="_Toc38117582"/>
      <w:bookmarkStart w:id="4057" w:name="_Toc38359421"/>
      <w:bookmarkStart w:id="4058" w:name="_Toc38360421"/>
      <w:bookmarkStart w:id="4059" w:name="_Toc46999361"/>
      <w:bookmarkStart w:id="4060" w:name="_Toc47001123"/>
      <w:bookmarkStart w:id="4061" w:name="_Toc56766919"/>
      <w:bookmarkStart w:id="4062" w:name="_Toc57030872"/>
      <w:bookmarkStart w:id="4063" w:name="_Toc57030988"/>
      <w:bookmarkStart w:id="4064" w:name="_Toc57031645"/>
      <w:bookmarkStart w:id="4065" w:name="_Toc63505076"/>
      <w:bookmarkStart w:id="4066" w:name="_Toc63505205"/>
      <w:bookmarkStart w:id="4067" w:name="_Toc63513117"/>
      <w:bookmarkStart w:id="4068" w:name="_Toc63514713"/>
      <w:bookmarkStart w:id="4069" w:name="_Toc63514897"/>
      <w:bookmarkStart w:id="4070" w:name="_Toc63516283"/>
      <w:bookmarkStart w:id="4071" w:name="_Toc63516412"/>
      <w:bookmarkStart w:id="4072" w:name="_Toc63516540"/>
      <w:bookmarkStart w:id="4073" w:name="_Toc86407300"/>
      <w:bookmarkStart w:id="4074" w:name="_Toc86407676"/>
      <w:bookmarkStart w:id="4075" w:name="_Toc113001455"/>
      <w:bookmarkStart w:id="4076" w:name="_Toc113001583"/>
      <w:bookmarkStart w:id="4077" w:name="_Toc115339545"/>
      <w:bookmarkStart w:id="4078" w:name="_Toc115763802"/>
      <w:bookmarkStart w:id="4079" w:name="_Toc115765615"/>
      <w:bookmarkStart w:id="4080" w:name="_Toc115765743"/>
      <w:bookmarkStart w:id="4081" w:name="_Toc115769882"/>
      <w:bookmarkStart w:id="4082" w:name="_Toc119050140"/>
      <w:bookmarkStart w:id="4083" w:name="_Toc119056184"/>
      <w:bookmarkStart w:id="4084" w:name="_Toc119070240"/>
      <w:bookmarkStart w:id="4085" w:name="_Toc119467970"/>
      <w:bookmarkStart w:id="4086" w:name="_Toc119664461"/>
      <w:bookmarkStart w:id="4087" w:name="_Toc119664860"/>
      <w:bookmarkStart w:id="4088" w:name="_Toc119927855"/>
      <w:bookmarkStart w:id="4089" w:name="_Toc124522657"/>
      <w:bookmarkStart w:id="4090" w:name="_Toc124772930"/>
      <w:bookmarkStart w:id="4091" w:name="_Toc124774193"/>
      <w:bookmarkStart w:id="4092" w:name="_Toc124841455"/>
      <w:bookmarkStart w:id="4093" w:name="_Toc124846618"/>
      <w:bookmarkStart w:id="4094" w:name="_Toc124846878"/>
      <w:bookmarkStart w:id="4095" w:name="_Toc137118284"/>
      <w:r>
        <w:t>Employment of Professionals</w:t>
      </w:r>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p>
    <w:p w14:paraId="05A52F69" w14:textId="77777777" w:rsidR="00C61778" w:rsidRDefault="00C61778" w:rsidP="00C61778">
      <w:pPr>
        <w:pStyle w:val="TextHeading2"/>
      </w:pPr>
      <w:bookmarkStart w:id="4096" w:name="_Toc507273130"/>
      <w:r>
        <w:rPr>
          <w:color w:val="000000"/>
        </w:rPr>
        <w:t xml:space="preserve">The Trustee </w:t>
      </w:r>
      <w:r>
        <w:t>may appoint, employ, and remove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2D1871A7" w14:textId="77777777" w:rsidR="00C61778" w:rsidRDefault="00C61778" w:rsidP="00C61778">
      <w:pPr>
        <w:pStyle w:val="TextHeading2"/>
      </w:pPr>
      <w:r>
        <w:t>The Trustee may reasonably compensate an individual or entity employed to assist or advise the Trustee, regardless of any other relationship existing between the individual or entity and the Trustee.</w:t>
      </w:r>
    </w:p>
    <w:p w14:paraId="0F012782" w14:textId="77777777" w:rsidR="00741607" w:rsidRDefault="00C61778" w:rsidP="00741607">
      <w:pPr>
        <w:pStyle w:val="TextHeading2"/>
      </w:pPr>
      <w:r>
        <w:t xml:space="preserve">The Trustee may compensate providers of contracted services at the usual rate out of the trust’s income or principal, as the Trustee deems advisable.  The Trustee may compensate an individual </w:t>
      </w:r>
      <w:r>
        <w:lastRenderedPageBreak/>
        <w:t>or entity employed to assist or advise the Trustee without diminishing the compensation the Trustee is entitled to under this instrument.  A Trustee who is a partner, stockholder, officer, director, or corporate affiliate in any entity employed to assist or advise the Trustee may still receive the Trustee’s share of the compensation paid to the entity</w:t>
      </w:r>
      <w:r w:rsidR="00DC6CB6">
        <w:t>.</w:t>
      </w:r>
    </w:p>
    <w:p w14:paraId="6897B12D" w14:textId="77777777" w:rsidR="00DC6CB6" w:rsidRDefault="00DC6CB6" w:rsidP="00900F19">
      <w:pPr>
        <w:pStyle w:val="Heading2"/>
      </w:pPr>
      <w:bookmarkStart w:id="4097" w:name="_Ref136304792"/>
      <w:bookmarkStart w:id="4098" w:name="_Toc487886872"/>
      <w:bookmarkStart w:id="4099" w:name="_Toc13579330"/>
      <w:bookmarkStart w:id="4100" w:name="_Toc13581717"/>
      <w:bookmarkStart w:id="4101" w:name="_Toc13581815"/>
      <w:bookmarkStart w:id="4102" w:name="_Toc13582466"/>
      <w:bookmarkStart w:id="4103" w:name="_Toc13583265"/>
      <w:bookmarkStart w:id="4104" w:name="_Toc13666045"/>
      <w:bookmarkStart w:id="4105" w:name="_Toc13739487"/>
      <w:bookmarkStart w:id="4106" w:name="_Toc24466593"/>
      <w:bookmarkStart w:id="4107" w:name="_Toc24468774"/>
      <w:bookmarkStart w:id="4108" w:name="_Toc24470213"/>
      <w:bookmarkStart w:id="4109" w:name="_Toc37053394"/>
      <w:bookmarkStart w:id="4110" w:name="_Toc38117586"/>
      <w:bookmarkStart w:id="4111" w:name="_Toc38359423"/>
      <w:bookmarkStart w:id="4112" w:name="_Toc38360423"/>
      <w:bookmarkStart w:id="4113" w:name="_Toc46999363"/>
      <w:bookmarkStart w:id="4114" w:name="_Toc47001124"/>
      <w:bookmarkStart w:id="4115" w:name="_Toc56766920"/>
      <w:bookmarkStart w:id="4116" w:name="_Toc57030873"/>
      <w:bookmarkStart w:id="4117" w:name="_Toc57030989"/>
      <w:bookmarkStart w:id="4118" w:name="_Toc57031646"/>
      <w:bookmarkStart w:id="4119" w:name="_Toc63505077"/>
      <w:bookmarkStart w:id="4120" w:name="_Toc63505206"/>
      <w:bookmarkStart w:id="4121" w:name="_Toc63513118"/>
      <w:bookmarkStart w:id="4122" w:name="_Toc63514714"/>
      <w:bookmarkStart w:id="4123" w:name="_Toc63514898"/>
      <w:bookmarkStart w:id="4124" w:name="_Toc63516284"/>
      <w:bookmarkStart w:id="4125" w:name="_Toc63516413"/>
      <w:bookmarkStart w:id="4126" w:name="_Toc63516541"/>
      <w:bookmarkStart w:id="4127" w:name="_Toc86407301"/>
      <w:bookmarkStart w:id="4128" w:name="_Toc86407677"/>
      <w:bookmarkStart w:id="4129" w:name="_Toc113001456"/>
      <w:bookmarkStart w:id="4130" w:name="_Toc113001584"/>
      <w:bookmarkStart w:id="4131" w:name="_Toc115339546"/>
      <w:bookmarkStart w:id="4132" w:name="_Toc115763803"/>
      <w:bookmarkStart w:id="4133" w:name="_Toc115765616"/>
      <w:bookmarkStart w:id="4134" w:name="_Toc115765744"/>
      <w:bookmarkStart w:id="4135" w:name="_Toc115769883"/>
      <w:bookmarkStart w:id="4136" w:name="_Toc119050141"/>
      <w:bookmarkStart w:id="4137" w:name="_Toc119056185"/>
      <w:bookmarkStart w:id="4138" w:name="_Toc119070241"/>
      <w:bookmarkStart w:id="4139" w:name="_Toc119467971"/>
      <w:bookmarkStart w:id="4140" w:name="_Toc119664462"/>
      <w:bookmarkStart w:id="4141" w:name="_Toc119664861"/>
      <w:bookmarkStart w:id="4142" w:name="_Toc119927856"/>
      <w:bookmarkStart w:id="4143" w:name="_Toc124522658"/>
      <w:bookmarkStart w:id="4144" w:name="_Toc124772931"/>
      <w:bookmarkStart w:id="4145" w:name="_Toc124774194"/>
      <w:bookmarkStart w:id="4146" w:name="_Toc124841456"/>
      <w:bookmarkStart w:id="4147" w:name="_Toc124846619"/>
      <w:bookmarkStart w:id="4148" w:name="_Toc124846879"/>
      <w:bookmarkStart w:id="4149" w:name="_Toc137118285"/>
      <w:r>
        <w:t>Determination of Principal and Income</w:t>
      </w:r>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p>
    <w:p w14:paraId="5F73E1E6" w14:textId="259B851C" w:rsidR="00062158" w:rsidRDefault="00062158" w:rsidP="00062158">
      <w:pPr>
        <w:pStyle w:val="TextHeading2"/>
      </w:pPr>
      <w:r>
        <w:t xml:space="preserve">The rights among beneficiaries in matters concerning principal and income are to be determined in accordance with the Wyoming Uniform Principal and Income Act.  If the Wyoming Uniform Principal and Income Act does not contain a provision concerning an item, the Trustee shall determine what </w:t>
      </w:r>
      <w:r w:rsidR="006B2B97">
        <w:t>shall</w:t>
      </w:r>
      <w:r>
        <w:t xml:space="preserve"> be credited, charged, and apportioned between principal and income in a fair, equitable, and practical manner with respect to that item.</w:t>
      </w:r>
    </w:p>
    <w:p w14:paraId="0704A30B" w14:textId="0A5F28B0" w:rsidR="00DC6CB6" w:rsidRDefault="00DC6CB6" w:rsidP="00900F19">
      <w:pPr>
        <w:pStyle w:val="Heading2"/>
      </w:pPr>
      <w:bookmarkStart w:id="4150" w:name="_Toc487886873"/>
      <w:bookmarkStart w:id="4151" w:name="_Toc13579331"/>
      <w:bookmarkStart w:id="4152" w:name="_Toc13581718"/>
      <w:bookmarkStart w:id="4153" w:name="_Toc13581816"/>
      <w:bookmarkStart w:id="4154" w:name="_Toc13582467"/>
      <w:bookmarkStart w:id="4155" w:name="_Toc13583266"/>
      <w:bookmarkStart w:id="4156" w:name="_Toc13666046"/>
      <w:bookmarkStart w:id="4157" w:name="_Toc13739488"/>
      <w:bookmarkStart w:id="4158" w:name="_Toc24466594"/>
      <w:bookmarkStart w:id="4159" w:name="_Toc24468775"/>
      <w:bookmarkStart w:id="4160" w:name="_Toc24470214"/>
      <w:bookmarkStart w:id="4161" w:name="_Toc37053395"/>
      <w:bookmarkStart w:id="4162" w:name="_Toc38117587"/>
      <w:bookmarkStart w:id="4163" w:name="_Toc38359424"/>
      <w:bookmarkStart w:id="4164" w:name="_Toc38360424"/>
      <w:bookmarkStart w:id="4165" w:name="_Toc46999364"/>
      <w:bookmarkStart w:id="4166" w:name="_Toc47001125"/>
      <w:bookmarkStart w:id="4167" w:name="_Toc56766921"/>
      <w:bookmarkStart w:id="4168" w:name="_Toc57030874"/>
      <w:bookmarkStart w:id="4169" w:name="_Toc57030990"/>
      <w:bookmarkStart w:id="4170" w:name="_Toc57031647"/>
      <w:bookmarkStart w:id="4171" w:name="_Toc63505078"/>
      <w:bookmarkStart w:id="4172" w:name="_Toc63505207"/>
      <w:bookmarkStart w:id="4173" w:name="_Toc63513119"/>
      <w:bookmarkStart w:id="4174" w:name="_Toc63514715"/>
      <w:bookmarkStart w:id="4175" w:name="_Toc63514899"/>
      <w:bookmarkStart w:id="4176" w:name="_Toc63516285"/>
      <w:bookmarkStart w:id="4177" w:name="_Toc63516414"/>
      <w:bookmarkStart w:id="4178" w:name="_Toc63516542"/>
      <w:bookmarkStart w:id="4179" w:name="_Toc86407302"/>
      <w:bookmarkStart w:id="4180" w:name="_Toc86407678"/>
      <w:bookmarkStart w:id="4181" w:name="_Toc113001457"/>
      <w:bookmarkStart w:id="4182" w:name="_Toc113001585"/>
      <w:bookmarkStart w:id="4183" w:name="_Toc115339547"/>
      <w:bookmarkStart w:id="4184" w:name="_Toc115763804"/>
      <w:bookmarkStart w:id="4185" w:name="_Toc115765617"/>
      <w:bookmarkStart w:id="4186" w:name="_Toc115765745"/>
      <w:bookmarkStart w:id="4187" w:name="_Toc115769884"/>
      <w:bookmarkStart w:id="4188" w:name="_Toc119050142"/>
      <w:bookmarkStart w:id="4189" w:name="_Toc119056186"/>
      <w:bookmarkStart w:id="4190" w:name="_Toc119070242"/>
      <w:bookmarkStart w:id="4191" w:name="_Toc119467972"/>
      <w:bookmarkStart w:id="4192" w:name="_Toc119664463"/>
      <w:bookmarkStart w:id="4193" w:name="_Toc119664862"/>
      <w:bookmarkStart w:id="4194" w:name="_Toc119927857"/>
      <w:bookmarkStart w:id="4195" w:name="_Toc124522659"/>
      <w:bookmarkStart w:id="4196" w:name="_Toc124772932"/>
      <w:bookmarkStart w:id="4197" w:name="_Toc124774195"/>
      <w:bookmarkStart w:id="4198" w:name="_Toc124841457"/>
      <w:bookmarkStart w:id="4199" w:name="_Toc124846620"/>
      <w:bookmarkStart w:id="4200" w:name="_Toc124846880"/>
      <w:bookmarkStart w:id="4201" w:name="_Toc137118286"/>
      <w:r>
        <w:t>Trust Accounting</w:t>
      </w:r>
      <w:bookmarkEnd w:id="4096"/>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p>
    <w:p w14:paraId="4491601F" w14:textId="1AFD5A88" w:rsidR="00582934" w:rsidRDefault="00582934" w:rsidP="00582934">
      <w:pPr>
        <w:pStyle w:val="TextHeading2"/>
      </w:pPr>
      <w:r>
        <w:t>The Trustee is not required to file accountings in any jurisdiction.  An annual accounting from the Trustee to all Qualified Beneficiaries is required by April 15th.  The federal tax return satisfies this requirement.  Absent a tax filing, the accounting must include the receipts, expenditures, and distributions of income and principal during the year and the assets on hand at the end of the year.</w:t>
      </w:r>
    </w:p>
    <w:p w14:paraId="438DBE28" w14:textId="0C6934BB" w:rsidR="006F3625" w:rsidRDefault="00582934" w:rsidP="006F3625">
      <w:pPr>
        <w:pStyle w:val="TextHeading2"/>
      </w:pPr>
      <w:r>
        <w:t>In the absence of fraud or obvious error, delivery of the foregoing to all Qualified Beneficiaries shall make the matters disclosed therein binding and conclusive on all persons, including those living on this date and those born in the future who have or shall have an interest in trust property</w:t>
      </w:r>
      <w:r w:rsidR="006F3625">
        <w:t>.</w:t>
      </w:r>
    </w:p>
    <w:p w14:paraId="701866F6" w14:textId="175D2A8D" w:rsidR="006E663B" w:rsidRDefault="006E663B" w:rsidP="006F3625">
      <w:pPr>
        <w:pStyle w:val="TextHeading2"/>
      </w:pPr>
      <w:r>
        <w:t>In all events, a beneficiary’s Legal Representative may receive any notices and take any action on behalf of the beneficiary as to an accounting.</w:t>
      </w:r>
    </w:p>
    <w:p w14:paraId="333DE218" w14:textId="17302441" w:rsidR="00DC6CB6" w:rsidRDefault="00DC6CB6" w:rsidP="00900F19">
      <w:pPr>
        <w:pStyle w:val="Heading2"/>
      </w:pPr>
      <w:bookmarkStart w:id="4202" w:name="_Toc487886874"/>
      <w:bookmarkStart w:id="4203" w:name="_Toc13579332"/>
      <w:bookmarkStart w:id="4204" w:name="_Toc13581719"/>
      <w:bookmarkStart w:id="4205" w:name="_Toc13581817"/>
      <w:bookmarkStart w:id="4206" w:name="_Toc13582468"/>
      <w:bookmarkStart w:id="4207" w:name="_Toc13583267"/>
      <w:bookmarkStart w:id="4208" w:name="_Toc13666047"/>
      <w:bookmarkStart w:id="4209" w:name="_Toc13739489"/>
      <w:bookmarkStart w:id="4210" w:name="_Toc24466595"/>
      <w:bookmarkStart w:id="4211" w:name="_Toc24468776"/>
      <w:bookmarkStart w:id="4212" w:name="_Toc24470215"/>
      <w:bookmarkStart w:id="4213" w:name="_Toc37053396"/>
      <w:bookmarkStart w:id="4214" w:name="_Toc38117588"/>
      <w:bookmarkStart w:id="4215" w:name="_Toc38359425"/>
      <w:bookmarkStart w:id="4216" w:name="_Toc38360425"/>
      <w:bookmarkStart w:id="4217" w:name="_Toc46999365"/>
      <w:bookmarkStart w:id="4218" w:name="_Toc47001126"/>
      <w:bookmarkStart w:id="4219" w:name="_Toc56766922"/>
      <w:bookmarkStart w:id="4220" w:name="_Toc57030875"/>
      <w:bookmarkStart w:id="4221" w:name="_Toc57030991"/>
      <w:bookmarkStart w:id="4222" w:name="_Toc57031648"/>
      <w:bookmarkStart w:id="4223" w:name="_Toc63505079"/>
      <w:bookmarkStart w:id="4224" w:name="_Toc63505208"/>
      <w:bookmarkStart w:id="4225" w:name="_Toc63513120"/>
      <w:bookmarkStart w:id="4226" w:name="_Toc63514716"/>
      <w:bookmarkStart w:id="4227" w:name="_Toc63514900"/>
      <w:bookmarkStart w:id="4228" w:name="_Toc63516286"/>
      <w:bookmarkStart w:id="4229" w:name="_Toc63516415"/>
      <w:bookmarkStart w:id="4230" w:name="_Toc63516543"/>
      <w:bookmarkStart w:id="4231" w:name="_Toc86407303"/>
      <w:bookmarkStart w:id="4232" w:name="_Toc86407679"/>
      <w:bookmarkStart w:id="4233" w:name="_Toc113001458"/>
      <w:bookmarkStart w:id="4234" w:name="_Toc113001586"/>
      <w:bookmarkStart w:id="4235" w:name="_Toc115339548"/>
      <w:bookmarkStart w:id="4236" w:name="_Toc115763805"/>
      <w:bookmarkStart w:id="4237" w:name="_Toc115765618"/>
      <w:bookmarkStart w:id="4238" w:name="_Toc115765746"/>
      <w:bookmarkStart w:id="4239" w:name="_Toc115769885"/>
      <w:bookmarkStart w:id="4240" w:name="_Toc119050143"/>
      <w:bookmarkStart w:id="4241" w:name="_Toc119056187"/>
      <w:bookmarkStart w:id="4242" w:name="_Toc119070243"/>
      <w:bookmarkStart w:id="4243" w:name="_Toc119467973"/>
      <w:bookmarkStart w:id="4244" w:name="_Toc119664464"/>
      <w:bookmarkStart w:id="4245" w:name="_Toc119664863"/>
      <w:bookmarkStart w:id="4246" w:name="_Toc119927858"/>
      <w:bookmarkStart w:id="4247" w:name="_Toc124522660"/>
      <w:bookmarkStart w:id="4248" w:name="_Toc124772933"/>
      <w:bookmarkStart w:id="4249" w:name="_Toc124774196"/>
      <w:bookmarkStart w:id="4250" w:name="_Toc124841458"/>
      <w:bookmarkStart w:id="4251" w:name="_Toc124846621"/>
      <w:bookmarkStart w:id="4252" w:name="_Toc124846881"/>
      <w:bookmarkStart w:id="4253" w:name="_Toc137118287"/>
      <w:r>
        <w:t>Information to Beneficiaries</w:t>
      </w:r>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p>
    <w:p w14:paraId="5CB856D5" w14:textId="77777777" w:rsidR="00DF0CF3" w:rsidRDefault="00DF0CF3" w:rsidP="00DF0CF3">
      <w:pPr>
        <w:pStyle w:val="TextHeading2"/>
      </w:pPr>
      <w:r>
        <w:t>Privacy is an important issue.  This Section defines the Trustee’s duties to inform, account, and report to beneficiaries of various trusts created under this instrument, and to other individuals.  Except to the extent required by law, the Trustee is not required to comply with a request to furnish a copy of this instrument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26E7FF06" w14:textId="34EE86BB" w:rsidR="00DF0CF3" w:rsidRDefault="00DF0CF3" w:rsidP="00DF0CF3">
      <w:pPr>
        <w:pStyle w:val="Heading3"/>
      </w:pPr>
      <w:r>
        <w:t xml:space="preserve">Providing Information while Grantor </w:t>
      </w:r>
      <w:r w:rsidR="004D0519">
        <w:t xml:space="preserve">is </w:t>
      </w:r>
      <w:r>
        <w:t>Alive and Not Incapacitated</w:t>
      </w:r>
    </w:p>
    <w:p w14:paraId="2D2F5442" w14:textId="3FD9FEFF" w:rsidR="00DF0CF3" w:rsidRDefault="00DF0CF3" w:rsidP="006F0C0A">
      <w:pPr>
        <w:pStyle w:val="TextHeading3"/>
        <w:ind w:right="0"/>
      </w:pPr>
      <w:r>
        <w:t>The Trustee need not give notice, information, and reports to any Qualified Beneficiar</w:t>
      </w:r>
      <w:r w:rsidR="00274D47">
        <w:t>y</w:t>
      </w:r>
      <w:r>
        <w:t xml:space="preserve"> other than </w:t>
      </w:r>
      <w:r w:rsidR="000C3A7D">
        <w:t xml:space="preserve">the </w:t>
      </w:r>
      <w:r>
        <w:t xml:space="preserve">Grantor.  The Trustee is not required to keep Qualified Beneficiaries, other than </w:t>
      </w:r>
      <w:r w:rsidR="00C346AD">
        <w:t xml:space="preserve">the </w:t>
      </w:r>
      <w:r>
        <w:t>Grantor</w:t>
      </w:r>
      <w:r w:rsidR="00C2726F">
        <w:t>,</w:t>
      </w:r>
      <w:r>
        <w:t xml:space="preserve"> informed of administration in any manner.  Further, the Trustee is not required to respond to any request for information related to the administration of the trust from anyone who is not a Qualified Beneficiary, other than </w:t>
      </w:r>
      <w:r w:rsidR="000C3A7D">
        <w:t xml:space="preserve">the </w:t>
      </w:r>
      <w:r>
        <w:t>Grantor.</w:t>
      </w:r>
    </w:p>
    <w:p w14:paraId="0BC041F8" w14:textId="6D8875D2" w:rsidR="00DF0CF3" w:rsidRDefault="00DF0CF3" w:rsidP="00DF0CF3">
      <w:pPr>
        <w:pStyle w:val="Heading3"/>
      </w:pPr>
      <w:r>
        <w:lastRenderedPageBreak/>
        <w:t xml:space="preserve">Providing Information while Grantor </w:t>
      </w:r>
      <w:r w:rsidR="000C3A7D">
        <w:t xml:space="preserve">is </w:t>
      </w:r>
      <w:r>
        <w:t>Incapacitated and after Grantor</w:t>
      </w:r>
      <w:r w:rsidR="000C3A7D">
        <w:t>’</w:t>
      </w:r>
      <w:r>
        <w:t>s Death</w:t>
      </w:r>
    </w:p>
    <w:p w14:paraId="69AF8056" w14:textId="42EFFB98" w:rsidR="00DF0CF3" w:rsidRDefault="00DF0CF3" w:rsidP="006F0C0A">
      <w:pPr>
        <w:pStyle w:val="TextHeading3"/>
        <w:ind w:right="-144"/>
      </w:pPr>
      <w:r>
        <w:t xml:space="preserve">The Trustee shall deliver any notice, information, or report which would otherwise be required to be delivered to </w:t>
      </w:r>
      <w:r w:rsidR="000C3A7D">
        <w:t xml:space="preserve">the </w:t>
      </w:r>
      <w:r>
        <w:t xml:space="preserve">Grantor or to a Qualified Beneficiary during any period </w:t>
      </w:r>
      <w:r w:rsidR="000C3A7D">
        <w:t xml:space="preserve">the </w:t>
      </w:r>
      <w:r>
        <w:t xml:space="preserve">Grantor is alive but incapacitated and after the death of </w:t>
      </w:r>
      <w:r w:rsidR="000C3A7D">
        <w:t xml:space="preserve">the </w:t>
      </w:r>
      <w:r>
        <w:t>Grantor.  To preserve privacy, while Grantor is alive, the Trustee may not provide copies of the trust or any other information which may otherwise be required to be distributed to any beneficiary to whom the information is not directly relevant.</w:t>
      </w:r>
    </w:p>
    <w:p w14:paraId="22AE712B" w14:textId="51A5B171" w:rsidR="00DC6CB6" w:rsidRDefault="00DC6CB6" w:rsidP="00900F19">
      <w:pPr>
        <w:pStyle w:val="Heading2"/>
      </w:pPr>
      <w:bookmarkStart w:id="4254" w:name="_Toc507273131"/>
      <w:bookmarkStart w:id="4255" w:name="_Ref289678300"/>
      <w:bookmarkStart w:id="4256" w:name="_Toc487886875"/>
      <w:bookmarkStart w:id="4257" w:name="_Toc13579333"/>
      <w:bookmarkStart w:id="4258" w:name="_Toc13581720"/>
      <w:bookmarkStart w:id="4259" w:name="_Toc13581818"/>
      <w:bookmarkStart w:id="4260" w:name="_Toc13582469"/>
      <w:bookmarkStart w:id="4261" w:name="_Toc13583268"/>
      <w:bookmarkStart w:id="4262" w:name="_Toc13666048"/>
      <w:bookmarkStart w:id="4263" w:name="_Toc13739490"/>
      <w:bookmarkStart w:id="4264" w:name="_Toc24466596"/>
      <w:bookmarkStart w:id="4265" w:name="_Toc24468777"/>
      <w:bookmarkStart w:id="4266" w:name="_Toc24470216"/>
      <w:bookmarkStart w:id="4267" w:name="_Toc37053397"/>
      <w:bookmarkStart w:id="4268" w:name="_Toc38117589"/>
      <w:bookmarkStart w:id="4269" w:name="_Toc38359426"/>
      <w:bookmarkStart w:id="4270" w:name="_Toc38360426"/>
      <w:bookmarkStart w:id="4271" w:name="_Toc46999366"/>
      <w:bookmarkStart w:id="4272" w:name="_Toc47001127"/>
      <w:bookmarkStart w:id="4273" w:name="_Toc56766923"/>
      <w:bookmarkStart w:id="4274" w:name="_Toc57030876"/>
      <w:bookmarkStart w:id="4275" w:name="_Toc57030992"/>
      <w:bookmarkStart w:id="4276" w:name="_Toc57031649"/>
      <w:bookmarkStart w:id="4277" w:name="_Toc63505080"/>
      <w:bookmarkStart w:id="4278" w:name="_Toc63505209"/>
      <w:bookmarkStart w:id="4279" w:name="_Toc63513121"/>
      <w:bookmarkStart w:id="4280" w:name="_Toc63514717"/>
      <w:bookmarkStart w:id="4281" w:name="_Toc63514901"/>
      <w:bookmarkStart w:id="4282" w:name="_Toc63516287"/>
      <w:bookmarkStart w:id="4283" w:name="_Toc63516416"/>
      <w:bookmarkStart w:id="4284" w:name="_Toc63516544"/>
      <w:bookmarkStart w:id="4285" w:name="_Toc86407304"/>
      <w:bookmarkStart w:id="4286" w:name="_Toc86407680"/>
      <w:bookmarkStart w:id="4287" w:name="_Toc113001459"/>
      <w:bookmarkStart w:id="4288" w:name="_Toc113001587"/>
      <w:bookmarkStart w:id="4289" w:name="_Toc115339549"/>
      <w:bookmarkStart w:id="4290" w:name="_Toc115763806"/>
      <w:bookmarkStart w:id="4291" w:name="_Toc115765619"/>
      <w:bookmarkStart w:id="4292" w:name="_Toc115765747"/>
      <w:bookmarkStart w:id="4293" w:name="_Toc115769886"/>
      <w:bookmarkStart w:id="4294" w:name="_Toc119050144"/>
      <w:bookmarkStart w:id="4295" w:name="_Toc119056188"/>
      <w:bookmarkStart w:id="4296" w:name="_Toc119070244"/>
      <w:bookmarkStart w:id="4297" w:name="_Toc119467974"/>
      <w:bookmarkStart w:id="4298" w:name="_Toc119664465"/>
      <w:bookmarkStart w:id="4299" w:name="_Toc119664864"/>
      <w:bookmarkStart w:id="4300" w:name="_Toc119927859"/>
      <w:bookmarkStart w:id="4301" w:name="_Toc124522661"/>
      <w:bookmarkStart w:id="4302" w:name="_Toc124772934"/>
      <w:bookmarkStart w:id="4303" w:name="_Toc124774197"/>
      <w:bookmarkStart w:id="4304" w:name="_Toc124841459"/>
      <w:bookmarkStart w:id="4305" w:name="_Toc124846622"/>
      <w:bookmarkStart w:id="4306" w:name="_Toc124846882"/>
      <w:bookmarkStart w:id="4307" w:name="_Toc137118288"/>
      <w:r>
        <w:t>Action of Trustees</w:t>
      </w:r>
      <w:bookmarkEnd w:id="4254"/>
      <w:r>
        <w:t xml:space="preserve"> and Delegation of Trustee Authority</w:t>
      </w:r>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p>
    <w:p w14:paraId="3E27926E" w14:textId="77777777" w:rsidR="00643D8D" w:rsidRDefault="00643D8D" w:rsidP="00643D8D">
      <w:pPr>
        <w:pStyle w:val="TextHeading2"/>
      </w:pPr>
      <w: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0F296B31" w14:textId="3EC7380E" w:rsidR="00643D8D" w:rsidRDefault="00643D8D" w:rsidP="00643D8D">
      <w:pPr>
        <w:pStyle w:val="TextHeading2"/>
      </w:pPr>
      <w:r>
        <w:t xml:space="preserve">A non-concurring Trustee may dissent or abstain from a decision of the majority.  A Trustee shall be absolved from personal liability by registering the dissent or abstention in </w:t>
      </w:r>
      <w:r w:rsidR="00797322">
        <w:t xml:space="preserve">the </w:t>
      </w:r>
      <w:r>
        <w:t>trust records.  After doing so, the dissenting Trustee must then act with the other Trustees in any way necessary or appropriate to affect the majority decision.</w:t>
      </w:r>
    </w:p>
    <w:p w14:paraId="4301F97D" w14:textId="77777777" w:rsidR="00643D8D" w:rsidRDefault="00643D8D" w:rsidP="00643D8D">
      <w:pPr>
        <w:pStyle w:val="TextHeading2"/>
      </w:pPr>
      <w:r>
        <w:t>Notwithstanding the limitations set forth in this Section, unless a Trustee elects otherwise in a written instrument delivered to the other Trustees, if two or more Trustees are then serving, any one Trustee may sign any checks, agreements, or other documents on behalf of the trust with the same effect as if all Trustees had signed.  Persons dealing with the signing Trustee in good faith may rely upon the signing Trustee’s authority to act on behalf of the trust without inquiry as to the other Trustees’ agreement.</w:t>
      </w:r>
    </w:p>
    <w:p w14:paraId="3DCCFD36" w14:textId="03C8685B" w:rsidR="00643D8D" w:rsidRDefault="00643D8D" w:rsidP="00643D8D">
      <w:pPr>
        <w:pStyle w:val="TextHeading2"/>
      </w:pPr>
      <w:r>
        <w:t>Any Trustee may, by written instrument, delegate to any other Trustee the right to exercise any power, including a discretionary power, granted to the Trustee in this instrument.  During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7E839F52" w14:textId="7FD4ADC1" w:rsidR="00DC6CB6" w:rsidRDefault="00DC6CB6" w:rsidP="00900F19">
      <w:pPr>
        <w:pStyle w:val="Heading2"/>
      </w:pPr>
      <w:bookmarkStart w:id="4308" w:name="_Toc487886876"/>
      <w:bookmarkStart w:id="4309" w:name="_Toc13579334"/>
      <w:bookmarkStart w:id="4310" w:name="_Toc13581721"/>
      <w:bookmarkStart w:id="4311" w:name="_Toc13581819"/>
      <w:bookmarkStart w:id="4312" w:name="_Toc13582470"/>
      <w:bookmarkStart w:id="4313" w:name="_Toc13583269"/>
      <w:bookmarkStart w:id="4314" w:name="_Toc13666049"/>
      <w:bookmarkStart w:id="4315" w:name="_Toc13739491"/>
      <w:bookmarkStart w:id="4316" w:name="_Toc24466597"/>
      <w:bookmarkStart w:id="4317" w:name="_Toc24468778"/>
      <w:bookmarkStart w:id="4318" w:name="_Toc24470217"/>
      <w:bookmarkStart w:id="4319" w:name="_Toc37053398"/>
      <w:bookmarkStart w:id="4320" w:name="_Toc38117590"/>
      <w:bookmarkStart w:id="4321" w:name="_Toc38359427"/>
      <w:bookmarkStart w:id="4322" w:name="_Toc38360427"/>
      <w:bookmarkStart w:id="4323" w:name="_Toc46999367"/>
      <w:bookmarkStart w:id="4324" w:name="_Toc47001128"/>
      <w:bookmarkStart w:id="4325" w:name="_Toc56766924"/>
      <w:bookmarkStart w:id="4326" w:name="_Toc57030877"/>
      <w:bookmarkStart w:id="4327" w:name="_Toc57030993"/>
      <w:bookmarkStart w:id="4328" w:name="_Toc57031650"/>
      <w:bookmarkStart w:id="4329" w:name="_Toc63505081"/>
      <w:bookmarkStart w:id="4330" w:name="_Toc63505210"/>
      <w:bookmarkStart w:id="4331" w:name="_Toc63513122"/>
      <w:bookmarkStart w:id="4332" w:name="_Toc63514718"/>
      <w:bookmarkStart w:id="4333" w:name="_Toc63514902"/>
      <w:bookmarkStart w:id="4334" w:name="_Toc63516288"/>
      <w:bookmarkStart w:id="4335" w:name="_Toc63516417"/>
      <w:bookmarkStart w:id="4336" w:name="_Toc63516545"/>
      <w:bookmarkStart w:id="4337" w:name="_Toc86407305"/>
      <w:bookmarkStart w:id="4338" w:name="_Toc86407681"/>
      <w:bookmarkStart w:id="4339" w:name="_Toc113001460"/>
      <w:bookmarkStart w:id="4340" w:name="_Toc113001588"/>
      <w:bookmarkStart w:id="4341" w:name="_Toc115339550"/>
      <w:bookmarkStart w:id="4342" w:name="_Toc115763807"/>
      <w:bookmarkStart w:id="4343" w:name="_Toc115765620"/>
      <w:bookmarkStart w:id="4344" w:name="_Toc115765748"/>
      <w:bookmarkStart w:id="4345" w:name="_Toc115769887"/>
      <w:bookmarkStart w:id="4346" w:name="_Toc119050145"/>
      <w:bookmarkStart w:id="4347" w:name="_Toc119056189"/>
      <w:bookmarkStart w:id="4348" w:name="_Toc119070245"/>
      <w:bookmarkStart w:id="4349" w:name="_Toc119467975"/>
      <w:bookmarkStart w:id="4350" w:name="_Toc119664466"/>
      <w:bookmarkStart w:id="4351" w:name="_Toc119664865"/>
      <w:bookmarkStart w:id="4352" w:name="_Toc119927860"/>
      <w:bookmarkStart w:id="4353" w:name="_Toc124522662"/>
      <w:bookmarkStart w:id="4354" w:name="_Toc124772935"/>
      <w:bookmarkStart w:id="4355" w:name="_Toc124774198"/>
      <w:bookmarkStart w:id="4356" w:name="_Toc124841460"/>
      <w:bookmarkStart w:id="4357" w:name="_Toc124846623"/>
      <w:bookmarkStart w:id="4358" w:name="_Toc124846883"/>
      <w:bookmarkStart w:id="4359" w:name="_Toc137118289"/>
      <w:r>
        <w:t>Trustee May Disclaim or Release Any Power</w:t>
      </w:r>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p>
    <w:p w14:paraId="1CDF510F" w14:textId="77777777" w:rsidR="00E23E38" w:rsidRDefault="00E23E38" w:rsidP="00E23E38">
      <w:pPr>
        <w:pStyle w:val="TextHeading2"/>
      </w:pPr>
      <w:r>
        <w:t>A Trustee may relinquish any Trustee power in whole or in part, irrevocably or for any specified period by a written instrument.  The Trustee may relinquish a power personally or for all subsequent Trustees.</w:t>
      </w:r>
    </w:p>
    <w:p w14:paraId="539D8481" w14:textId="77777777" w:rsidR="00DC6CB6" w:rsidRDefault="00DC6CB6" w:rsidP="00900F19">
      <w:pPr>
        <w:pStyle w:val="Heading2"/>
      </w:pPr>
      <w:bookmarkStart w:id="4360" w:name="_Toc487886877"/>
      <w:bookmarkStart w:id="4361" w:name="_Toc13579335"/>
      <w:bookmarkStart w:id="4362" w:name="_Toc13581722"/>
      <w:bookmarkStart w:id="4363" w:name="_Toc13581820"/>
      <w:bookmarkStart w:id="4364" w:name="_Toc13582471"/>
      <w:bookmarkStart w:id="4365" w:name="_Toc13583270"/>
      <w:bookmarkStart w:id="4366" w:name="_Toc13666050"/>
      <w:bookmarkStart w:id="4367" w:name="_Toc13739492"/>
      <w:bookmarkStart w:id="4368" w:name="_Toc24466598"/>
      <w:bookmarkStart w:id="4369" w:name="_Toc24468779"/>
      <w:bookmarkStart w:id="4370" w:name="_Toc24470218"/>
      <w:bookmarkStart w:id="4371" w:name="_Toc37053399"/>
      <w:bookmarkStart w:id="4372" w:name="_Toc38117591"/>
      <w:bookmarkStart w:id="4373" w:name="_Toc38359428"/>
      <w:bookmarkStart w:id="4374" w:name="_Toc38360428"/>
      <w:bookmarkStart w:id="4375" w:name="_Toc46999368"/>
      <w:bookmarkStart w:id="4376" w:name="_Toc47001129"/>
      <w:bookmarkStart w:id="4377" w:name="_Toc56766925"/>
      <w:bookmarkStart w:id="4378" w:name="_Toc57030878"/>
      <w:bookmarkStart w:id="4379" w:name="_Toc57030994"/>
      <w:bookmarkStart w:id="4380" w:name="_Toc57031651"/>
      <w:bookmarkStart w:id="4381" w:name="_Toc63505082"/>
      <w:bookmarkStart w:id="4382" w:name="_Toc63505211"/>
      <w:bookmarkStart w:id="4383" w:name="_Toc63513123"/>
      <w:bookmarkStart w:id="4384" w:name="_Toc63514719"/>
      <w:bookmarkStart w:id="4385" w:name="_Toc63514903"/>
      <w:bookmarkStart w:id="4386" w:name="_Toc63516289"/>
      <w:bookmarkStart w:id="4387" w:name="_Toc63516418"/>
      <w:bookmarkStart w:id="4388" w:name="_Toc63516546"/>
      <w:bookmarkStart w:id="4389" w:name="_Toc86407306"/>
      <w:bookmarkStart w:id="4390" w:name="_Toc86407682"/>
      <w:bookmarkStart w:id="4391" w:name="_Toc113001461"/>
      <w:bookmarkStart w:id="4392" w:name="_Toc113001589"/>
      <w:bookmarkStart w:id="4393" w:name="_Toc115339551"/>
      <w:bookmarkStart w:id="4394" w:name="_Toc115763808"/>
      <w:bookmarkStart w:id="4395" w:name="_Toc115765621"/>
      <w:bookmarkStart w:id="4396" w:name="_Toc115765749"/>
      <w:bookmarkStart w:id="4397" w:name="_Toc115769888"/>
      <w:bookmarkStart w:id="4398" w:name="_Toc119050146"/>
      <w:bookmarkStart w:id="4399" w:name="_Toc119056190"/>
      <w:bookmarkStart w:id="4400" w:name="_Toc119070246"/>
      <w:bookmarkStart w:id="4401" w:name="_Toc119467976"/>
      <w:bookmarkStart w:id="4402" w:name="_Toc119664467"/>
      <w:bookmarkStart w:id="4403" w:name="_Toc119664866"/>
      <w:bookmarkStart w:id="4404" w:name="_Toc119927861"/>
      <w:bookmarkStart w:id="4405" w:name="_Toc124522663"/>
      <w:bookmarkStart w:id="4406" w:name="_Toc124772936"/>
      <w:bookmarkStart w:id="4407" w:name="_Toc124774199"/>
      <w:bookmarkStart w:id="4408" w:name="_Toc124841461"/>
      <w:bookmarkStart w:id="4409" w:name="_Toc124846624"/>
      <w:bookmarkStart w:id="4410" w:name="_Toc124846884"/>
      <w:bookmarkStart w:id="4411" w:name="_Toc137118290"/>
      <w:bookmarkStart w:id="4412" w:name="OLE_LINK1"/>
      <w:bookmarkStart w:id="4413" w:name="OLE_LINK2"/>
      <w:r>
        <w:t>Trustee May Execute a Power of Attorney</w:t>
      </w:r>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p>
    <w:bookmarkEnd w:id="4412"/>
    <w:bookmarkEnd w:id="4413"/>
    <w:p w14:paraId="3CAE8677" w14:textId="271BDF36" w:rsidR="00A87AE4" w:rsidRDefault="00A87AE4" w:rsidP="00A87AE4">
      <w:pPr>
        <w:pStyle w:val="TextHeading2"/>
      </w:pPr>
      <w:r>
        <w:t>The Trustee may appoint any individual or entity to serve as the Trustee’s agent under a power of attorney to transact business on behalf of any trust created under this instrument.</w:t>
      </w:r>
    </w:p>
    <w:p w14:paraId="2B45B41F" w14:textId="0595E14B" w:rsidR="00DC6CB6" w:rsidRDefault="00DC6CB6" w:rsidP="00900F19">
      <w:pPr>
        <w:pStyle w:val="Heading2"/>
      </w:pPr>
      <w:bookmarkStart w:id="4414" w:name="_Toc487886878"/>
      <w:bookmarkStart w:id="4415" w:name="_Toc13579336"/>
      <w:bookmarkStart w:id="4416" w:name="_Toc13581723"/>
      <w:bookmarkStart w:id="4417" w:name="_Toc13581821"/>
      <w:bookmarkStart w:id="4418" w:name="_Toc13582472"/>
      <w:bookmarkStart w:id="4419" w:name="_Toc13583271"/>
      <w:bookmarkStart w:id="4420" w:name="_Toc13666051"/>
      <w:bookmarkStart w:id="4421" w:name="_Toc13739493"/>
      <w:bookmarkStart w:id="4422" w:name="_Toc24466599"/>
      <w:bookmarkStart w:id="4423" w:name="_Toc24468780"/>
      <w:bookmarkStart w:id="4424" w:name="_Toc24470219"/>
      <w:bookmarkStart w:id="4425" w:name="_Toc37053400"/>
      <w:bookmarkStart w:id="4426" w:name="_Toc38117592"/>
      <w:bookmarkStart w:id="4427" w:name="_Toc38359429"/>
      <w:bookmarkStart w:id="4428" w:name="_Toc38360429"/>
      <w:bookmarkStart w:id="4429" w:name="_Toc46999369"/>
      <w:bookmarkStart w:id="4430" w:name="_Toc47001130"/>
      <w:bookmarkStart w:id="4431" w:name="_Toc56766926"/>
      <w:bookmarkStart w:id="4432" w:name="_Toc57030879"/>
      <w:bookmarkStart w:id="4433" w:name="_Toc57030995"/>
      <w:bookmarkStart w:id="4434" w:name="_Toc57031652"/>
      <w:bookmarkStart w:id="4435" w:name="_Toc63505083"/>
      <w:bookmarkStart w:id="4436" w:name="_Toc63505212"/>
      <w:bookmarkStart w:id="4437" w:name="_Toc63513124"/>
      <w:bookmarkStart w:id="4438" w:name="_Toc63514720"/>
      <w:bookmarkStart w:id="4439" w:name="_Toc63514904"/>
      <w:bookmarkStart w:id="4440" w:name="_Toc63516290"/>
      <w:bookmarkStart w:id="4441" w:name="_Toc63516419"/>
      <w:bookmarkStart w:id="4442" w:name="_Toc63516547"/>
      <w:bookmarkStart w:id="4443" w:name="_Toc86407307"/>
      <w:bookmarkStart w:id="4444" w:name="_Toc86407683"/>
      <w:bookmarkStart w:id="4445" w:name="_Toc113001462"/>
      <w:bookmarkStart w:id="4446" w:name="_Toc113001590"/>
      <w:bookmarkStart w:id="4447" w:name="_Toc115339552"/>
      <w:bookmarkStart w:id="4448" w:name="_Toc115763809"/>
      <w:bookmarkStart w:id="4449" w:name="_Toc115765622"/>
      <w:bookmarkStart w:id="4450" w:name="_Toc115765750"/>
      <w:bookmarkStart w:id="4451" w:name="_Toc115769889"/>
      <w:bookmarkStart w:id="4452" w:name="_Toc119050147"/>
      <w:bookmarkStart w:id="4453" w:name="_Toc119056191"/>
      <w:bookmarkStart w:id="4454" w:name="_Toc119070247"/>
      <w:bookmarkStart w:id="4455" w:name="_Toc119467977"/>
      <w:bookmarkStart w:id="4456" w:name="_Toc119664468"/>
      <w:bookmarkStart w:id="4457" w:name="_Toc119664867"/>
      <w:bookmarkStart w:id="4458" w:name="_Toc119927862"/>
      <w:bookmarkStart w:id="4459" w:name="_Toc124522664"/>
      <w:bookmarkStart w:id="4460" w:name="_Toc124772937"/>
      <w:bookmarkStart w:id="4461" w:name="_Toc124774200"/>
      <w:bookmarkStart w:id="4462" w:name="_Toc124841462"/>
      <w:bookmarkStart w:id="4463" w:name="_Toc124846625"/>
      <w:bookmarkStart w:id="4464" w:name="_Toc124846885"/>
      <w:bookmarkStart w:id="4465" w:name="_Toc137118291"/>
      <w:r>
        <w:t>Additions to Separate Trusts</w:t>
      </w:r>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p>
    <w:p w14:paraId="5D061FFD" w14:textId="07F4B490" w:rsidR="00886C1A" w:rsidRDefault="00886C1A" w:rsidP="00886C1A">
      <w:pPr>
        <w:pStyle w:val="TextHeading2"/>
      </w:pPr>
      <w:r>
        <w:t xml:space="preserve">If upon the termination of any trust created under this instrument, a final distribution is to be made to a person who is the Primary Beneficiary of another trust established under this instrument, and </w:t>
      </w:r>
      <w:r>
        <w:lastRenderedPageBreak/>
        <w:t xml:space="preserve">there is no specific indication whether the distribution is to be made in trust or outright, the Trustee shall make the distribution to the second trust instead of distributing the property to the beneficiary outright.  For purposes of administration, the distribution </w:t>
      </w:r>
      <w:r w:rsidR="006B2B97">
        <w:t>shall</w:t>
      </w:r>
      <w:r>
        <w:t xml:space="preserve"> be treated as though it had been an original part of the second trust.</w:t>
      </w:r>
    </w:p>
    <w:p w14:paraId="446893AE" w14:textId="68B94872" w:rsidR="00DC6CB6" w:rsidRDefault="00DC6CB6" w:rsidP="00900F19">
      <w:pPr>
        <w:pStyle w:val="Heading2"/>
      </w:pPr>
      <w:bookmarkStart w:id="4466" w:name="_Ref413068831"/>
      <w:bookmarkStart w:id="4467" w:name="_Toc487886879"/>
      <w:bookmarkStart w:id="4468" w:name="_Toc13579337"/>
      <w:bookmarkStart w:id="4469" w:name="_Toc13581724"/>
      <w:bookmarkStart w:id="4470" w:name="_Toc13581822"/>
      <w:bookmarkStart w:id="4471" w:name="_Toc13582473"/>
      <w:bookmarkStart w:id="4472" w:name="_Toc13583272"/>
      <w:bookmarkStart w:id="4473" w:name="_Toc13666052"/>
      <w:bookmarkStart w:id="4474" w:name="_Toc13739494"/>
      <w:bookmarkStart w:id="4475" w:name="_Toc24466600"/>
      <w:bookmarkStart w:id="4476" w:name="_Toc24468781"/>
      <w:bookmarkStart w:id="4477" w:name="_Toc24470220"/>
      <w:bookmarkStart w:id="4478" w:name="_Toc37053401"/>
      <w:bookmarkStart w:id="4479" w:name="_Toc38117593"/>
      <w:bookmarkStart w:id="4480" w:name="_Toc38359430"/>
      <w:bookmarkStart w:id="4481" w:name="_Toc38360430"/>
      <w:bookmarkStart w:id="4482" w:name="_Toc46999370"/>
      <w:bookmarkStart w:id="4483" w:name="_Toc47001131"/>
      <w:bookmarkStart w:id="4484" w:name="_Toc56766927"/>
      <w:bookmarkStart w:id="4485" w:name="_Toc57030880"/>
      <w:bookmarkStart w:id="4486" w:name="_Toc57030996"/>
      <w:bookmarkStart w:id="4487" w:name="_Toc57031653"/>
      <w:bookmarkStart w:id="4488" w:name="_Toc63505084"/>
      <w:bookmarkStart w:id="4489" w:name="_Toc63505213"/>
      <w:bookmarkStart w:id="4490" w:name="_Toc63513125"/>
      <w:bookmarkStart w:id="4491" w:name="_Toc63514721"/>
      <w:bookmarkStart w:id="4492" w:name="_Toc63514905"/>
      <w:bookmarkStart w:id="4493" w:name="_Toc63516291"/>
      <w:bookmarkStart w:id="4494" w:name="_Toc63516420"/>
      <w:bookmarkStart w:id="4495" w:name="_Toc63516548"/>
      <w:bookmarkStart w:id="4496" w:name="_Toc86407308"/>
      <w:bookmarkStart w:id="4497" w:name="_Toc86407684"/>
      <w:bookmarkStart w:id="4498" w:name="_Toc113001463"/>
      <w:bookmarkStart w:id="4499" w:name="_Toc113001591"/>
      <w:bookmarkStart w:id="4500" w:name="_Toc115339553"/>
      <w:bookmarkStart w:id="4501" w:name="_Toc115763810"/>
      <w:bookmarkStart w:id="4502" w:name="_Toc115765623"/>
      <w:bookmarkStart w:id="4503" w:name="_Toc115765751"/>
      <w:bookmarkStart w:id="4504" w:name="_Toc115769890"/>
      <w:bookmarkStart w:id="4505" w:name="_Toc119050148"/>
      <w:bookmarkStart w:id="4506" w:name="_Toc119056192"/>
      <w:bookmarkStart w:id="4507" w:name="_Toc119070248"/>
      <w:bookmarkStart w:id="4508" w:name="_Toc119467978"/>
      <w:bookmarkStart w:id="4509" w:name="_Toc119664469"/>
      <w:bookmarkStart w:id="4510" w:name="_Toc119664868"/>
      <w:bookmarkStart w:id="4511" w:name="_Toc119927863"/>
      <w:bookmarkStart w:id="4512" w:name="_Toc124522665"/>
      <w:bookmarkStart w:id="4513" w:name="_Toc124772938"/>
      <w:bookmarkStart w:id="4514" w:name="_Toc124774201"/>
      <w:bookmarkStart w:id="4515" w:name="_Toc124841463"/>
      <w:bookmarkStart w:id="4516" w:name="_Toc124846626"/>
      <w:bookmarkStart w:id="4517" w:name="_Toc124846886"/>
      <w:bookmarkStart w:id="4518" w:name="_Toc137118292"/>
      <w:r>
        <w:t>Authority to Merge or Sever Trusts</w:t>
      </w:r>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p>
    <w:p w14:paraId="4A890772" w14:textId="6720F4C1" w:rsidR="00774D1F" w:rsidRDefault="00774D1F" w:rsidP="00774D1F">
      <w:pPr>
        <w:pStyle w:val="TextHeading2"/>
      </w:pPr>
      <w:r>
        <w:t xml:space="preserve">The Trustee may merge a trust created under this instrument with any other trust, if the two trusts contain substantially the same terms for the same beneficiaries and have at least one Trustee in common.  The Trustee may administer the merged trust under the provisions of the instrument governing the other trust, and this trust </w:t>
      </w:r>
      <w:r w:rsidR="006B2B97">
        <w:t>shall</w:t>
      </w:r>
      <w:r>
        <w:t xml:space="preserve"> no longer exist if it merges into another trust.  Accordingly, in the event another trust is merged </w:t>
      </w:r>
      <w:r w:rsidR="00092A14">
        <w:t xml:space="preserve">into a </w:t>
      </w:r>
      <w:r>
        <w:t xml:space="preserve">trust created under this instrument, the Trustee may shorten the period during which </w:t>
      </w:r>
      <w:r w:rsidR="00AA666B">
        <w:t>the</w:t>
      </w:r>
      <w:r w:rsidR="00650677">
        <w:t xml:space="preserve"> </w:t>
      </w:r>
      <w:r>
        <w:t xml:space="preserve">trust </w:t>
      </w:r>
      <w:r w:rsidR="00650677">
        <w:t xml:space="preserve">exists </w:t>
      </w:r>
      <w:r>
        <w:t xml:space="preserve">to comply with </w:t>
      </w:r>
      <w:r w:rsidR="00D35284">
        <w:t xml:space="preserve">Section </w:t>
      </w:r>
      <w:r>
        <w:t>12.01, if necessary, to effect the merger.  But if a merger does not appear feasible, the Trustee may consolidate the trusts’ assets for purposes of investment and trust administration while retaining separate records and accounts for each respective trust.</w:t>
      </w:r>
    </w:p>
    <w:p w14:paraId="05EF8C3D" w14:textId="75B51C0D" w:rsidR="00774D1F" w:rsidRDefault="00774D1F" w:rsidP="00774D1F">
      <w:pPr>
        <w:pStyle w:val="TextHeading2"/>
      </w:pPr>
      <w:r>
        <w:t xml:space="preserve">The Trustee may sever any trust on a fractional basis into two or more separate and identical trusts or may segregate a specific amount or asset from trust property by allocating it to a separate account or trust.  The separate trusts may be funded on a </w:t>
      </w:r>
      <w:r>
        <w:rPr>
          <w:i/>
        </w:rPr>
        <w:t xml:space="preserve">non </w:t>
      </w:r>
      <w:r>
        <w:rPr>
          <w:i/>
          <w:iCs/>
        </w:rPr>
        <w:t>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  </w:t>
      </w:r>
    </w:p>
    <w:p w14:paraId="51E3C23F" w14:textId="77777777" w:rsidR="00774D1F" w:rsidRDefault="00774D1F" w:rsidP="00774D1F">
      <w:pPr>
        <w:pStyle w:val="TextHeading2"/>
        <w:rPr>
          <w:color w:val="000000"/>
        </w:rPr>
      </w:pPr>
      <w:r>
        <w:rPr>
          <w:color w:val="000000"/>
        </w:rPr>
        <w:t>Subject to the trust’s terms, the Trustee may consider differences in federal tax attributes and other pertinent factors in administering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7A75EEF7" w14:textId="4F933EE4" w:rsidR="00DC6CB6" w:rsidRDefault="00DC6CB6" w:rsidP="00900F19">
      <w:pPr>
        <w:pStyle w:val="Heading2"/>
      </w:pPr>
      <w:bookmarkStart w:id="4519" w:name="_Toc507273135"/>
      <w:bookmarkStart w:id="4520" w:name="_Ref416249978"/>
      <w:bookmarkStart w:id="4521" w:name="_Toc487886880"/>
      <w:bookmarkStart w:id="4522" w:name="_Toc13579338"/>
      <w:bookmarkStart w:id="4523" w:name="_Toc13581725"/>
      <w:bookmarkStart w:id="4524" w:name="_Toc13581823"/>
      <w:bookmarkStart w:id="4525" w:name="_Toc13582474"/>
      <w:bookmarkStart w:id="4526" w:name="_Toc13583273"/>
      <w:bookmarkStart w:id="4527" w:name="_Toc13666053"/>
      <w:bookmarkStart w:id="4528" w:name="_Toc13739495"/>
      <w:bookmarkStart w:id="4529" w:name="_Toc24466601"/>
      <w:bookmarkStart w:id="4530" w:name="_Toc24468782"/>
      <w:bookmarkStart w:id="4531" w:name="_Toc24470221"/>
      <w:bookmarkStart w:id="4532" w:name="_Toc37053402"/>
      <w:bookmarkStart w:id="4533" w:name="_Toc38117594"/>
      <w:bookmarkStart w:id="4534" w:name="_Toc38359431"/>
      <w:bookmarkStart w:id="4535" w:name="_Toc38360431"/>
      <w:bookmarkStart w:id="4536" w:name="_Toc46999371"/>
      <w:bookmarkStart w:id="4537" w:name="_Toc47001132"/>
      <w:bookmarkStart w:id="4538" w:name="_Toc56766928"/>
      <w:bookmarkStart w:id="4539" w:name="_Toc57030881"/>
      <w:bookmarkStart w:id="4540" w:name="_Toc57030997"/>
      <w:bookmarkStart w:id="4541" w:name="_Toc57031654"/>
      <w:bookmarkStart w:id="4542" w:name="_Toc63505085"/>
      <w:bookmarkStart w:id="4543" w:name="_Toc63505214"/>
      <w:bookmarkStart w:id="4544" w:name="_Toc63513126"/>
      <w:bookmarkStart w:id="4545" w:name="_Toc63514722"/>
      <w:bookmarkStart w:id="4546" w:name="_Toc63514906"/>
      <w:bookmarkStart w:id="4547" w:name="_Toc63516292"/>
      <w:bookmarkStart w:id="4548" w:name="_Toc63516421"/>
      <w:bookmarkStart w:id="4549" w:name="_Toc63516549"/>
      <w:bookmarkStart w:id="4550" w:name="_Toc86407309"/>
      <w:bookmarkStart w:id="4551" w:name="_Toc86407685"/>
      <w:bookmarkStart w:id="4552" w:name="_Toc113001464"/>
      <w:bookmarkStart w:id="4553" w:name="_Toc113001592"/>
      <w:bookmarkStart w:id="4554" w:name="_Toc115339554"/>
      <w:bookmarkStart w:id="4555" w:name="_Toc115763811"/>
      <w:bookmarkStart w:id="4556" w:name="_Toc115765624"/>
      <w:bookmarkStart w:id="4557" w:name="_Toc115765752"/>
      <w:bookmarkStart w:id="4558" w:name="_Toc115769891"/>
      <w:bookmarkStart w:id="4559" w:name="_Toc119050149"/>
      <w:bookmarkStart w:id="4560" w:name="_Toc119056193"/>
      <w:bookmarkStart w:id="4561" w:name="_Toc119070249"/>
      <w:bookmarkStart w:id="4562" w:name="_Toc119467979"/>
      <w:bookmarkStart w:id="4563" w:name="_Toc119664470"/>
      <w:bookmarkStart w:id="4564" w:name="_Toc119664869"/>
      <w:bookmarkStart w:id="4565" w:name="_Toc119927864"/>
      <w:bookmarkStart w:id="4566" w:name="_Toc124522666"/>
      <w:bookmarkStart w:id="4567" w:name="_Toc124772939"/>
      <w:bookmarkStart w:id="4568" w:name="_Toc124774202"/>
      <w:bookmarkStart w:id="4569" w:name="_Toc124841464"/>
      <w:bookmarkStart w:id="4570" w:name="_Toc124846627"/>
      <w:bookmarkStart w:id="4571" w:name="_Toc124846887"/>
      <w:bookmarkStart w:id="4572" w:name="_Toc137118293"/>
      <w:r>
        <w:t>Authority to Terminate Trusts</w:t>
      </w:r>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p>
    <w:p w14:paraId="45C4FA30" w14:textId="77777777" w:rsidR="005E43E1" w:rsidRDefault="005E43E1" w:rsidP="005E43E1">
      <w:pPr>
        <w:pStyle w:val="TextHeading2"/>
      </w:pPr>
      <w:r>
        <w:t>The Trust Protector may terminate any trust created under this instrument at any time, if the Trust Protector, in its sole and absolute discretion, determines that administering a trust created under this instrument is no longer economical.  Once distributed, the Trustee shall have no further responsibility with respect to that trust property.</w:t>
      </w:r>
    </w:p>
    <w:p w14:paraId="30BEE12D" w14:textId="2138874B" w:rsidR="005E43E1" w:rsidRDefault="005E43E1" w:rsidP="005E43E1">
      <w:pPr>
        <w:pStyle w:val="TextHeading2"/>
      </w:pPr>
      <w:r>
        <w:t xml:space="preserve"> The Trustee shall distribute trust property from a terminated trust in this order: </w:t>
      </w:r>
    </w:p>
    <w:p w14:paraId="25D137BE" w14:textId="77777777" w:rsidR="005E43E1" w:rsidRDefault="005E43E1" w:rsidP="00F15C1B">
      <w:pPr>
        <w:pStyle w:val="TextHeading3"/>
        <w:numPr>
          <w:ilvl w:val="0"/>
          <w:numId w:val="17"/>
        </w:numPr>
        <w:spacing w:after="0"/>
        <w:ind w:left="360" w:right="0"/>
      </w:pPr>
      <w:r>
        <w:t>to the beneficiaries then entitled to mandatory distributions of the trust’s net income, in the same proportions; and then</w:t>
      </w:r>
    </w:p>
    <w:p w14:paraId="665436EF" w14:textId="0E092D34" w:rsidR="005E43E1" w:rsidRDefault="005E43E1" w:rsidP="005272CE">
      <w:pPr>
        <w:pStyle w:val="TextHeading3"/>
        <w:numPr>
          <w:ilvl w:val="0"/>
          <w:numId w:val="17"/>
        </w:numPr>
        <w:spacing w:before="0"/>
        <w:ind w:left="360" w:right="0"/>
      </w:pPr>
      <w:r>
        <w:t xml:space="preserve">if none of the beneficiaries are entitled to mandatory distributions of net income, to the beneficiaries then eligible to receive discretionary distributions of the trust’s net income, in the amounts and shares the </w:t>
      </w:r>
      <w:r w:rsidR="0013334E">
        <w:t xml:space="preserve">Trust Protector </w:t>
      </w:r>
      <w:r>
        <w:t>determines.</w:t>
      </w:r>
    </w:p>
    <w:p w14:paraId="56F2FCB9" w14:textId="69606740" w:rsidR="00DC6CB6" w:rsidRDefault="00DC6CB6" w:rsidP="00900F19">
      <w:pPr>
        <w:pStyle w:val="Heading2"/>
      </w:pPr>
      <w:bookmarkStart w:id="4573" w:name="_Toc507273136"/>
      <w:bookmarkStart w:id="4574" w:name="_Toc487886881"/>
      <w:bookmarkStart w:id="4575" w:name="_Toc13579339"/>
      <w:bookmarkStart w:id="4576" w:name="_Toc13581726"/>
      <w:bookmarkStart w:id="4577" w:name="_Toc13581824"/>
      <w:bookmarkStart w:id="4578" w:name="_Toc13582475"/>
      <w:bookmarkStart w:id="4579" w:name="_Toc13583274"/>
      <w:bookmarkStart w:id="4580" w:name="_Toc13666054"/>
      <w:bookmarkStart w:id="4581" w:name="_Toc13739496"/>
      <w:bookmarkStart w:id="4582" w:name="_Toc24466602"/>
      <w:bookmarkStart w:id="4583" w:name="_Toc24468783"/>
      <w:bookmarkStart w:id="4584" w:name="_Toc24470222"/>
      <w:bookmarkStart w:id="4585" w:name="_Toc37053403"/>
      <w:bookmarkStart w:id="4586" w:name="_Toc38117595"/>
      <w:bookmarkStart w:id="4587" w:name="_Toc38359432"/>
      <w:bookmarkStart w:id="4588" w:name="_Toc38360432"/>
      <w:bookmarkStart w:id="4589" w:name="_Toc46999372"/>
      <w:bookmarkStart w:id="4590" w:name="_Toc47001133"/>
      <w:bookmarkStart w:id="4591" w:name="_Toc56766929"/>
      <w:bookmarkStart w:id="4592" w:name="_Toc57030882"/>
      <w:bookmarkStart w:id="4593" w:name="_Toc57030998"/>
      <w:bookmarkStart w:id="4594" w:name="_Toc57031655"/>
      <w:bookmarkStart w:id="4595" w:name="_Toc63505086"/>
      <w:bookmarkStart w:id="4596" w:name="_Toc63505215"/>
      <w:bookmarkStart w:id="4597" w:name="_Toc63513127"/>
      <w:bookmarkStart w:id="4598" w:name="_Toc63514723"/>
      <w:bookmarkStart w:id="4599" w:name="_Toc63514907"/>
      <w:bookmarkStart w:id="4600" w:name="_Toc63516293"/>
      <w:bookmarkStart w:id="4601" w:name="_Toc63516422"/>
      <w:bookmarkStart w:id="4602" w:name="_Toc63516550"/>
      <w:bookmarkStart w:id="4603" w:name="_Toc86407310"/>
      <w:bookmarkStart w:id="4604" w:name="_Toc86407686"/>
      <w:bookmarkStart w:id="4605" w:name="_Toc113001465"/>
      <w:bookmarkStart w:id="4606" w:name="_Toc113001593"/>
      <w:bookmarkStart w:id="4607" w:name="_Toc115339555"/>
      <w:bookmarkStart w:id="4608" w:name="_Toc115763812"/>
      <w:bookmarkStart w:id="4609" w:name="_Toc115765625"/>
      <w:bookmarkStart w:id="4610" w:name="_Toc115765753"/>
      <w:bookmarkStart w:id="4611" w:name="_Toc115769892"/>
      <w:bookmarkStart w:id="4612" w:name="_Toc119050150"/>
      <w:bookmarkStart w:id="4613" w:name="_Toc119056194"/>
      <w:bookmarkStart w:id="4614" w:name="_Toc119070250"/>
      <w:bookmarkStart w:id="4615" w:name="_Toc119467980"/>
      <w:bookmarkStart w:id="4616" w:name="_Toc119664471"/>
      <w:bookmarkStart w:id="4617" w:name="_Toc119664870"/>
      <w:bookmarkStart w:id="4618" w:name="_Toc119927865"/>
      <w:bookmarkStart w:id="4619" w:name="_Toc124522667"/>
      <w:bookmarkStart w:id="4620" w:name="_Toc124772940"/>
      <w:bookmarkStart w:id="4621" w:name="_Toc124774203"/>
      <w:bookmarkStart w:id="4622" w:name="_Toc124841465"/>
      <w:bookmarkStart w:id="4623" w:name="_Toc124846628"/>
      <w:bookmarkStart w:id="4624" w:name="_Toc124846888"/>
      <w:bookmarkStart w:id="4625" w:name="_Toc137118294"/>
      <w:bookmarkEnd w:id="2"/>
      <w:r>
        <w:t>Merger of Corporate Fiduciary</w:t>
      </w:r>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p>
    <w:p w14:paraId="593502B7" w14:textId="06F301E0" w:rsidR="000F3FFF" w:rsidRDefault="000F3FFF" w:rsidP="000F3FFF">
      <w:pPr>
        <w:pStyle w:val="TextHeading2"/>
      </w:pPr>
      <w:r>
        <w:t xml:space="preserve">If any corporate fiduciary acting as Trustee is merged with or transfers substantially </w:t>
      </w:r>
      <w:r w:rsidR="009E444D">
        <w:t>all</w:t>
      </w:r>
      <w:r>
        <w:t xml:space="preserve"> its trust assets to another corporation, or if a corporate fiduciary changes its name, the successor </w:t>
      </w:r>
      <w:r w:rsidR="006B2B97">
        <w:t>shall</w:t>
      </w:r>
      <w:r>
        <w:t xml:space="preserve"> </w:t>
      </w:r>
      <w:r>
        <w:lastRenderedPageBreak/>
        <w:t xml:space="preserve">automatically succeed to the trusteeship as if that successor had been originally named a Trustee.  No document of acceptance of trusteeship </w:t>
      </w:r>
      <w:r w:rsidR="006B2B97">
        <w:t>shall</w:t>
      </w:r>
      <w:r>
        <w:t xml:space="preserve"> be required.</w:t>
      </w:r>
    </w:p>
    <w:p w14:paraId="2FB90FC2" w14:textId="2A84EA76" w:rsidR="00DC6CB6" w:rsidRDefault="00DC6CB6" w:rsidP="00900F19">
      <w:pPr>
        <w:pStyle w:val="Heading2"/>
      </w:pPr>
      <w:bookmarkStart w:id="4626" w:name="_Toc507273140"/>
      <w:bookmarkStart w:id="4627" w:name="_Toc487886882"/>
      <w:bookmarkStart w:id="4628" w:name="_Toc13579340"/>
      <w:bookmarkStart w:id="4629" w:name="_Toc13581727"/>
      <w:bookmarkStart w:id="4630" w:name="_Toc13581825"/>
      <w:bookmarkStart w:id="4631" w:name="_Toc13582476"/>
      <w:bookmarkStart w:id="4632" w:name="_Toc13583275"/>
      <w:bookmarkStart w:id="4633" w:name="_Toc13666055"/>
      <w:bookmarkStart w:id="4634" w:name="_Toc13739497"/>
      <w:bookmarkStart w:id="4635" w:name="_Toc24466603"/>
      <w:bookmarkStart w:id="4636" w:name="_Toc24468784"/>
      <w:bookmarkStart w:id="4637" w:name="_Toc24470223"/>
      <w:bookmarkStart w:id="4638" w:name="_Toc37053404"/>
      <w:bookmarkStart w:id="4639" w:name="_Toc38117596"/>
      <w:bookmarkStart w:id="4640" w:name="_Toc38359433"/>
      <w:bookmarkStart w:id="4641" w:name="_Toc38360433"/>
      <w:bookmarkStart w:id="4642" w:name="_Toc46999373"/>
      <w:bookmarkStart w:id="4643" w:name="_Toc47001134"/>
      <w:bookmarkStart w:id="4644" w:name="_Toc56766930"/>
      <w:bookmarkStart w:id="4645" w:name="_Toc57030883"/>
      <w:bookmarkStart w:id="4646" w:name="_Toc57030999"/>
      <w:bookmarkStart w:id="4647" w:name="_Toc57031656"/>
      <w:bookmarkStart w:id="4648" w:name="_Toc63505087"/>
      <w:bookmarkStart w:id="4649" w:name="_Toc63505216"/>
      <w:bookmarkStart w:id="4650" w:name="_Toc63513128"/>
      <w:bookmarkStart w:id="4651" w:name="_Toc63514724"/>
      <w:bookmarkStart w:id="4652" w:name="_Toc63514908"/>
      <w:bookmarkStart w:id="4653" w:name="_Toc63516294"/>
      <w:bookmarkStart w:id="4654" w:name="_Toc63516423"/>
      <w:bookmarkStart w:id="4655" w:name="_Toc63516551"/>
      <w:bookmarkStart w:id="4656" w:name="_Toc86407311"/>
      <w:bookmarkStart w:id="4657" w:name="_Toc86407687"/>
      <w:bookmarkStart w:id="4658" w:name="_Toc113001466"/>
      <w:bookmarkStart w:id="4659" w:name="_Toc113001594"/>
      <w:bookmarkStart w:id="4660" w:name="_Toc115339556"/>
      <w:bookmarkStart w:id="4661" w:name="_Toc115763813"/>
      <w:bookmarkStart w:id="4662" w:name="_Toc115765626"/>
      <w:bookmarkStart w:id="4663" w:name="_Toc115765754"/>
      <w:bookmarkStart w:id="4664" w:name="_Toc115769893"/>
      <w:bookmarkStart w:id="4665" w:name="_Toc119050151"/>
      <w:bookmarkStart w:id="4666" w:name="_Toc119056195"/>
      <w:bookmarkStart w:id="4667" w:name="_Toc119070251"/>
      <w:bookmarkStart w:id="4668" w:name="_Toc119467981"/>
      <w:bookmarkStart w:id="4669" w:name="_Toc119664472"/>
      <w:bookmarkStart w:id="4670" w:name="_Toc119664871"/>
      <w:bookmarkStart w:id="4671" w:name="_Toc119927866"/>
      <w:bookmarkStart w:id="4672" w:name="_Toc124522668"/>
      <w:bookmarkStart w:id="4673" w:name="_Toc124772941"/>
      <w:bookmarkStart w:id="4674" w:name="_Toc124774204"/>
      <w:bookmarkStart w:id="4675" w:name="_Toc124841466"/>
      <w:bookmarkStart w:id="4676" w:name="_Toc124846629"/>
      <w:bookmarkStart w:id="4677" w:name="_Toc124846889"/>
      <w:bookmarkStart w:id="4678" w:name="_Toc137118295"/>
      <w:r>
        <w:t>Funeral and Other Expenses of Beneficiary</w:t>
      </w:r>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p>
    <w:p w14:paraId="7FB81E5A" w14:textId="410F8C9B" w:rsidR="008B5B64" w:rsidRDefault="008B5B64" w:rsidP="008B5B64">
      <w:pPr>
        <w:pStyle w:val="TextHeading2"/>
      </w:pPr>
      <w:r>
        <w:t xml:space="preserve">Upon the death of an Income Beneficiary, the Trustee may pay the funeral expenses, burial or cremation expenses, enforceable debts, or other expenses incurred due to the death.  </w:t>
      </w:r>
    </w:p>
    <w:p w14:paraId="55717242" w14:textId="27F589AF" w:rsidR="008B5B64" w:rsidRDefault="008B5B64" w:rsidP="008B5B64">
      <w:pPr>
        <w:pStyle w:val="TextHeading2"/>
      </w:pPr>
      <w:r>
        <w:t xml:space="preserve">The Trustee may rely upon any request by the deceased beneficiary’s Legal Representative or family members for payment without verifying the validity or the amounts and without being required to see to the application of the payment.  The Trustee may make </w:t>
      </w:r>
      <w:r w:rsidR="00DE2DB6">
        <w:t xml:space="preserve">these </w:t>
      </w:r>
      <w:r>
        <w:t>decisions without regard to any limitation on payment of expenses imposed by statute or court rule and without obtaining the approval of any court.</w:t>
      </w:r>
    </w:p>
    <w:p w14:paraId="3C820315" w14:textId="5A7C1A00" w:rsidR="00DC6CB6" w:rsidRDefault="00DC6CB6" w:rsidP="00900F19">
      <w:pPr>
        <w:pStyle w:val="Heading2"/>
      </w:pPr>
      <w:bookmarkStart w:id="4679" w:name="_Ref224198443"/>
      <w:bookmarkStart w:id="4680" w:name="GSTTaxProvisionsHeading"/>
      <w:bookmarkStart w:id="4681" w:name="_Toc487886883"/>
      <w:bookmarkStart w:id="4682" w:name="_Toc13579341"/>
      <w:bookmarkStart w:id="4683" w:name="_Toc13581728"/>
      <w:bookmarkStart w:id="4684" w:name="_Toc13581826"/>
      <w:bookmarkStart w:id="4685" w:name="_Toc13582477"/>
      <w:bookmarkStart w:id="4686" w:name="_Toc13583276"/>
      <w:bookmarkStart w:id="4687" w:name="_Toc13666056"/>
      <w:bookmarkStart w:id="4688" w:name="_Toc13739498"/>
      <w:bookmarkStart w:id="4689" w:name="_Toc24466604"/>
      <w:bookmarkStart w:id="4690" w:name="_Toc24468785"/>
      <w:bookmarkStart w:id="4691" w:name="_Toc24470224"/>
      <w:bookmarkStart w:id="4692" w:name="_Toc37053405"/>
      <w:bookmarkStart w:id="4693" w:name="_Toc38117597"/>
      <w:bookmarkStart w:id="4694" w:name="_Toc38359434"/>
      <w:bookmarkStart w:id="4695" w:name="_Toc38360434"/>
      <w:bookmarkStart w:id="4696" w:name="_Toc46999374"/>
      <w:bookmarkStart w:id="4697" w:name="_Toc47001135"/>
      <w:bookmarkStart w:id="4698" w:name="_Toc56766931"/>
      <w:bookmarkStart w:id="4699" w:name="_Toc57030884"/>
      <w:bookmarkStart w:id="4700" w:name="_Toc57031000"/>
      <w:bookmarkStart w:id="4701" w:name="_Toc57031657"/>
      <w:bookmarkStart w:id="4702" w:name="_Toc63505088"/>
      <w:bookmarkStart w:id="4703" w:name="_Toc63505217"/>
      <w:bookmarkStart w:id="4704" w:name="_Toc63513129"/>
      <w:bookmarkStart w:id="4705" w:name="_Toc63514725"/>
      <w:bookmarkStart w:id="4706" w:name="_Toc63514909"/>
      <w:bookmarkStart w:id="4707" w:name="_Toc63516295"/>
      <w:bookmarkStart w:id="4708" w:name="_Toc63516424"/>
      <w:bookmarkStart w:id="4709" w:name="_Toc63516552"/>
      <w:bookmarkStart w:id="4710" w:name="_Toc86407312"/>
      <w:bookmarkStart w:id="4711" w:name="_Toc86407688"/>
      <w:bookmarkStart w:id="4712" w:name="_Toc113001467"/>
      <w:bookmarkStart w:id="4713" w:name="_Toc113001595"/>
      <w:bookmarkStart w:id="4714" w:name="_Toc115339557"/>
      <w:bookmarkStart w:id="4715" w:name="_Toc115763814"/>
      <w:bookmarkStart w:id="4716" w:name="_Toc115765627"/>
      <w:bookmarkStart w:id="4717" w:name="_Toc115765755"/>
      <w:bookmarkStart w:id="4718" w:name="_Toc115769894"/>
      <w:bookmarkStart w:id="4719" w:name="_Toc119050152"/>
      <w:bookmarkStart w:id="4720" w:name="_Toc119056196"/>
      <w:bookmarkStart w:id="4721" w:name="_Toc119070252"/>
      <w:bookmarkStart w:id="4722" w:name="_Toc119467982"/>
      <w:bookmarkStart w:id="4723" w:name="_Toc119664473"/>
      <w:bookmarkStart w:id="4724" w:name="_Toc119664872"/>
      <w:bookmarkStart w:id="4725" w:name="_Toc119927867"/>
      <w:bookmarkStart w:id="4726" w:name="_Toc124522669"/>
      <w:bookmarkStart w:id="4727" w:name="_Toc124772942"/>
      <w:bookmarkStart w:id="4728" w:name="_Toc124774205"/>
      <w:bookmarkStart w:id="4729" w:name="_Toc124841467"/>
      <w:bookmarkStart w:id="4730" w:name="_Toc124846630"/>
      <w:bookmarkStart w:id="4731" w:name="_Toc124846890"/>
      <w:bookmarkStart w:id="4732" w:name="_Toc137118296"/>
      <w:r>
        <w:t>G</w:t>
      </w:r>
      <w:r w:rsidR="0013334E">
        <w:t xml:space="preserve">ST </w:t>
      </w:r>
      <w:r>
        <w:t>Tax Provisions</w:t>
      </w:r>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p>
    <w:p w14:paraId="266AE678" w14:textId="3468E898" w:rsidR="00E87F34" w:rsidRDefault="00E87F34" w:rsidP="00E87F34">
      <w:pPr>
        <w:pStyle w:val="TextHeading2"/>
      </w:pPr>
      <w:r>
        <w:t xml:space="preserve">If any trust created under this instrument would be partially exempt from </w:t>
      </w:r>
      <w:r w:rsidR="0013334E">
        <w:t xml:space="preserve">GST </w:t>
      </w:r>
      <w:r>
        <w:t xml:space="preserve">tax after the intended allocation of Available GST Exemption to the trust, then the Trustee may divide the partially exempt trust so that the allocation of Available GST Exemption can be made to a trust that </w:t>
      </w:r>
      <w:r w:rsidR="006B2B97">
        <w:t>shall</w:t>
      </w:r>
      <w:r>
        <w:t xml:space="preserve"> be entirely exempt from </w:t>
      </w:r>
      <w:r w:rsidR="0013381D">
        <w:t xml:space="preserve">GST </w:t>
      </w:r>
      <w:r>
        <w:t>tax.  If the Trustee chooses to divide a trust that would otherwise be a partially exempt trust, the Trustee must create and administer the separate trusts as provided in this Section.</w:t>
      </w:r>
    </w:p>
    <w:p w14:paraId="6E184FF3" w14:textId="77777777" w:rsidR="00E87F34" w:rsidRDefault="00E87F34" w:rsidP="00E87F34">
      <w:pPr>
        <w:pStyle w:val="Heading3"/>
      </w:pPr>
      <w:r>
        <w:t>Division into Exempt and Non-Exempt Trusts</w:t>
      </w:r>
    </w:p>
    <w:p w14:paraId="35C00C9F" w14:textId="709E4C5D" w:rsidR="00E87F34" w:rsidRDefault="00E87F34" w:rsidP="00837D8C">
      <w:pPr>
        <w:pStyle w:val="TextHeading3"/>
        <w:ind w:right="0"/>
      </w:pPr>
      <w:r>
        <w:t xml:space="preserve">The Trustee shall divide the property of the otherwise </w:t>
      </w:r>
      <w:r w:rsidR="009E444D">
        <w:t>partially exempt</w:t>
      </w:r>
      <w:r>
        <w:t xml:space="preserve"> trust into two separate trusts, the </w:t>
      </w:r>
      <w:r>
        <w:rPr>
          <w:i/>
        </w:rPr>
        <w:t xml:space="preserve">exempt </w:t>
      </w:r>
      <w:r w:rsidR="0093115C">
        <w:rPr>
          <w:i/>
        </w:rPr>
        <w:t>trust,</w:t>
      </w:r>
      <w:r>
        <w:t xml:space="preserve"> and the </w:t>
      </w:r>
      <w:r>
        <w:rPr>
          <w:i/>
        </w:rPr>
        <w:t>nonexempt trust</w:t>
      </w:r>
      <w:r>
        <w:t xml:space="preserve">.  The exempt trust shall consist of the largest fractional share of the otherwise partially exempt trust’s total assets that shall permit the exempt trust to be entirely exempt from </w:t>
      </w:r>
      <w:r w:rsidR="0013381D">
        <w:t xml:space="preserve">GST </w:t>
      </w:r>
      <w:r>
        <w:t xml:space="preserve">tax.  The </w:t>
      </w:r>
      <w:r>
        <w:rPr>
          <w:i/>
        </w:rPr>
        <w:t>nonexempt trust</w:t>
      </w:r>
      <w:r>
        <w:t xml:space="preserve"> </w:t>
      </w:r>
      <w:r w:rsidR="006B2B97">
        <w:t>shall</w:t>
      </w:r>
      <w:r>
        <w:t xml:space="preserve"> consist of the balance of the otherwise partially exempt trust’s total assets.  </w:t>
      </w:r>
    </w:p>
    <w:p w14:paraId="23B1069B" w14:textId="6EC79E17" w:rsidR="00E87F34" w:rsidRDefault="00E87F34" w:rsidP="00837D8C">
      <w:pPr>
        <w:pStyle w:val="TextHeading3"/>
        <w:ind w:right="0"/>
      </w:pPr>
      <w:r>
        <w:t xml:space="preserve">To compute the fractional share, the Trustee </w:t>
      </w:r>
      <w:r w:rsidR="009F22E5">
        <w:t>sha</w:t>
      </w:r>
      <w:r>
        <w:t xml:space="preserve">ll use asset values as finally determined for transfer tax purposes.  The Trustee must then apply the fraction to the assets at their actual value on the effective date or dates of distribution so that the actual value of the fractional share resulting from the application of the fraction </w:t>
      </w:r>
      <w:r w:rsidR="006B2B97">
        <w:t>shall</w:t>
      </w:r>
      <w:r>
        <w:t xml:space="preserve"> include fluctuations in the trust property’s value.</w:t>
      </w:r>
    </w:p>
    <w:p w14:paraId="59572FCA" w14:textId="77777777" w:rsidR="00E87F34" w:rsidRDefault="00E87F34" w:rsidP="00837D8C">
      <w:pPr>
        <w:pStyle w:val="Heading3"/>
        <w:ind w:right="0"/>
      </w:pPr>
      <w:r>
        <w:t>Administration of the Trusts</w:t>
      </w:r>
    </w:p>
    <w:p w14:paraId="00D13D2A" w14:textId="77777777" w:rsidR="00E87F34" w:rsidRDefault="00E87F34" w:rsidP="00837D8C">
      <w:pPr>
        <w:pStyle w:val="TextHeading3"/>
        <w:ind w:right="0"/>
      </w:pPr>
      <w:r>
        <w:t xml:space="preserve">The Trustee shall administer the exempt and nonexempt trusts created under this Section as separate and independent trusts, but under the same terms as the original trust.  To the extent possible, the Trustee should make distributions to a non-skip person as defined by IRC </w:t>
      </w:r>
      <w:r w:rsidRPr="00F81CDE">
        <w:rPr>
          <w:color w:val="242424"/>
        </w:rPr>
        <w:t>§</w:t>
      </w:r>
      <w:r>
        <w:t xml:space="preserve">2613 from the nonexempt trust and distributions to a skip person as defined by IRC </w:t>
      </w:r>
      <w:r w:rsidRPr="00F81CDE">
        <w:rPr>
          <w:color w:val="242424"/>
        </w:rPr>
        <w:t>§</w:t>
      </w:r>
      <w:r>
        <w:t>2613 from an exempt trust.  The Trustee may designate names for the exempt and nonexempt trusts.</w:t>
      </w:r>
    </w:p>
    <w:p w14:paraId="7624337F" w14:textId="08DCA7CE" w:rsidR="00E87F34" w:rsidRDefault="00E87F34" w:rsidP="00837D8C">
      <w:pPr>
        <w:pStyle w:val="TextHeading3"/>
        <w:ind w:right="0"/>
      </w:pPr>
      <w:r>
        <w:t xml:space="preserve">If an exempt trust and a nonexempt trust are further divided under the terms of this instrument, the Trustee may allocate property from the exempt trust first to </w:t>
      </w:r>
      <w:r w:rsidR="00A825A8">
        <w:t xml:space="preserve">the </w:t>
      </w:r>
      <w:r>
        <w:t xml:space="preserve">trust from which a </w:t>
      </w:r>
      <w:r w:rsidR="005A01A9">
        <w:t xml:space="preserve">GST </w:t>
      </w:r>
      <w:r>
        <w:t>is more likely to occur.</w:t>
      </w:r>
    </w:p>
    <w:p w14:paraId="65D874AA" w14:textId="77777777" w:rsidR="00E87F34" w:rsidRDefault="00E87F34" w:rsidP="00837D8C">
      <w:pPr>
        <w:pStyle w:val="Heading3"/>
        <w:ind w:right="0"/>
      </w:pPr>
      <w:r>
        <w:lastRenderedPageBreak/>
        <w:t>Expression of Intent</w:t>
      </w:r>
    </w:p>
    <w:p w14:paraId="3C0087EF" w14:textId="2A8B1C21" w:rsidR="00E87F34" w:rsidRDefault="00E87F34" w:rsidP="00837D8C">
      <w:pPr>
        <w:pStyle w:val="TextHeading3"/>
        <w:ind w:right="0"/>
      </w:pPr>
      <w:r>
        <w:t xml:space="preserve">The intent is to minimize the application of the </w:t>
      </w:r>
      <w:r w:rsidR="00C4492C">
        <w:t xml:space="preserve">GST </w:t>
      </w:r>
      <w:r>
        <w:t>tax to trust property, but not to affect the total amount of trust property to which any beneficiary may be entitled under this instrument, which must be construed and interpreted to give effect to this intent.</w:t>
      </w:r>
    </w:p>
    <w:p w14:paraId="7B6B9E0F" w14:textId="77777777" w:rsidR="00E87F34" w:rsidRDefault="00E87F34" w:rsidP="00837D8C">
      <w:pPr>
        <w:pStyle w:val="Heading3"/>
        <w:ind w:right="0"/>
      </w:pPr>
      <w:r>
        <w:t>Additions of Property to Exempt and Non-Exempt Trusts</w:t>
      </w:r>
    </w:p>
    <w:p w14:paraId="6A9B952A" w14:textId="66A033C7" w:rsidR="00E87F34" w:rsidRDefault="00E87F34" w:rsidP="00837D8C">
      <w:pPr>
        <w:pStyle w:val="TextHeading3"/>
        <w:ind w:right="0"/>
      </w:pPr>
      <w:r>
        <w:t xml:space="preserve">If at any time any property that has an inclusion ratio greater than zero for </w:t>
      </w:r>
      <w:r w:rsidR="005A01A9">
        <w:t xml:space="preserve">GST </w:t>
      </w:r>
      <w:r>
        <w:t>tax purposes would be added to a trust with property that has an inclusion ratio of zero, then the Trustee shall instead hold the property in a separate trust on the same terms and conditions as the original trust.</w:t>
      </w:r>
    </w:p>
    <w:p w14:paraId="6DB665DD" w14:textId="77777777" w:rsidR="00E87F34" w:rsidRDefault="00E87F34" w:rsidP="00E87F34">
      <w:pPr>
        <w:pStyle w:val="Heading3"/>
      </w:pPr>
      <w:r>
        <w:t>Re-Allocation</w:t>
      </w:r>
    </w:p>
    <w:p w14:paraId="25934F15" w14:textId="1916FDB0" w:rsidR="00E87F34" w:rsidRDefault="00E87F34" w:rsidP="004C04F4">
      <w:pPr>
        <w:pStyle w:val="TextHeading2"/>
        <w:ind w:left="720"/>
      </w:pPr>
      <w:r>
        <w:t xml:space="preserve">If the Trustee’s determination of whether a trust in this instrument is partially, entirely, or not exempt from GST taxes is later incorrect (for example, if Congress by law or the Service by regulation or ruling applies the </w:t>
      </w:r>
      <w:r w:rsidR="00D21A88">
        <w:t xml:space="preserve">GST </w:t>
      </w:r>
      <w:r>
        <w:t xml:space="preserve">retroactively to </w:t>
      </w:r>
      <w:r w:rsidR="00D21A88">
        <w:t xml:space="preserve">the </w:t>
      </w:r>
      <w:r>
        <w:t>trust), the Trustee may re-allocate the assets as of the initial division date, as provided in this Section.</w:t>
      </w:r>
    </w:p>
    <w:p w14:paraId="1BA8507E" w14:textId="77777777" w:rsidR="00DC6CB6" w:rsidRDefault="00DC6CB6" w:rsidP="003463DE">
      <w:pPr>
        <w:pStyle w:val="Heading1"/>
        <w:spacing w:before="360" w:after="240"/>
      </w:pPr>
      <w:bookmarkStart w:id="4733" w:name="_Toc516995835"/>
      <w:r>
        <w:br/>
      </w:r>
      <w:bookmarkStart w:id="4734" w:name="_Ref289678579"/>
      <w:bookmarkStart w:id="4735" w:name="_Toc487886885"/>
      <w:bookmarkStart w:id="4736" w:name="_Toc13579343"/>
      <w:bookmarkStart w:id="4737" w:name="_Toc13581730"/>
      <w:bookmarkStart w:id="4738" w:name="_Toc13581828"/>
      <w:bookmarkStart w:id="4739" w:name="_Toc13582479"/>
      <w:bookmarkStart w:id="4740" w:name="_Toc13583278"/>
      <w:bookmarkStart w:id="4741" w:name="_Toc13666058"/>
      <w:bookmarkStart w:id="4742" w:name="_Toc13739500"/>
      <w:bookmarkStart w:id="4743" w:name="_Toc24466605"/>
      <w:bookmarkStart w:id="4744" w:name="_Toc24468786"/>
      <w:bookmarkStart w:id="4745" w:name="_Toc24470225"/>
      <w:bookmarkStart w:id="4746" w:name="_Toc37053406"/>
      <w:bookmarkStart w:id="4747" w:name="_Toc38117598"/>
      <w:bookmarkStart w:id="4748" w:name="_Toc38359435"/>
      <w:bookmarkStart w:id="4749" w:name="_Toc38360435"/>
      <w:bookmarkStart w:id="4750" w:name="_Toc46999375"/>
      <w:bookmarkStart w:id="4751" w:name="_Toc47001136"/>
      <w:bookmarkStart w:id="4752" w:name="_Toc56766932"/>
      <w:bookmarkStart w:id="4753" w:name="_Toc57030885"/>
      <w:bookmarkStart w:id="4754" w:name="_Toc57031001"/>
      <w:bookmarkStart w:id="4755" w:name="_Toc57031658"/>
      <w:bookmarkStart w:id="4756" w:name="_Toc63505089"/>
      <w:bookmarkStart w:id="4757" w:name="_Toc63505218"/>
      <w:bookmarkStart w:id="4758" w:name="_Toc63513130"/>
      <w:bookmarkStart w:id="4759" w:name="_Toc63514726"/>
      <w:bookmarkStart w:id="4760" w:name="_Toc63514910"/>
      <w:bookmarkStart w:id="4761" w:name="_Toc63516296"/>
      <w:bookmarkStart w:id="4762" w:name="_Toc63516425"/>
      <w:bookmarkStart w:id="4763" w:name="_Toc63516553"/>
      <w:bookmarkStart w:id="4764" w:name="_Toc86407313"/>
      <w:bookmarkStart w:id="4765" w:name="_Toc86407689"/>
      <w:bookmarkStart w:id="4766" w:name="_Toc113001468"/>
      <w:bookmarkStart w:id="4767" w:name="_Toc113001596"/>
      <w:bookmarkStart w:id="4768" w:name="_Toc115339558"/>
      <w:bookmarkStart w:id="4769" w:name="_Toc115763815"/>
      <w:bookmarkStart w:id="4770" w:name="_Toc115765628"/>
      <w:bookmarkStart w:id="4771" w:name="_Toc115765756"/>
      <w:bookmarkStart w:id="4772" w:name="_Toc115769895"/>
      <w:bookmarkStart w:id="4773" w:name="_Toc119050153"/>
      <w:bookmarkStart w:id="4774" w:name="_Toc119056197"/>
      <w:bookmarkStart w:id="4775" w:name="_Toc119070253"/>
      <w:bookmarkStart w:id="4776" w:name="_Toc119467983"/>
      <w:bookmarkStart w:id="4777" w:name="_Toc119664474"/>
      <w:bookmarkStart w:id="4778" w:name="_Toc119664873"/>
      <w:bookmarkStart w:id="4779" w:name="_Toc119927868"/>
      <w:bookmarkStart w:id="4780" w:name="_Toc124522670"/>
      <w:bookmarkStart w:id="4781" w:name="_Toc124772943"/>
      <w:bookmarkStart w:id="4782" w:name="_Toc124774206"/>
      <w:bookmarkStart w:id="4783" w:name="_Toc124841468"/>
      <w:bookmarkStart w:id="4784" w:name="_Toc124846631"/>
      <w:bookmarkStart w:id="4785" w:name="_Toc124846891"/>
      <w:bookmarkStart w:id="4786" w:name="_Toc137118297"/>
      <w:r w:rsidR="00990779">
        <w:t>T</w:t>
      </w:r>
      <w:r>
        <w:t>rustee Powers</w:t>
      </w:r>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p>
    <w:p w14:paraId="2324B06A" w14:textId="47C16148" w:rsidR="00DC6CB6" w:rsidRDefault="00DC6CB6" w:rsidP="00900F19">
      <w:pPr>
        <w:pStyle w:val="Heading2"/>
      </w:pPr>
      <w:bookmarkStart w:id="4787" w:name="_Toc487886886"/>
      <w:bookmarkStart w:id="4788" w:name="_Toc13579344"/>
      <w:bookmarkStart w:id="4789" w:name="_Toc13581731"/>
      <w:bookmarkStart w:id="4790" w:name="_Toc13581829"/>
      <w:bookmarkStart w:id="4791" w:name="_Toc13582480"/>
      <w:bookmarkStart w:id="4792" w:name="_Toc13583279"/>
      <w:bookmarkStart w:id="4793" w:name="_Toc13666059"/>
      <w:bookmarkStart w:id="4794" w:name="_Toc13739501"/>
      <w:bookmarkStart w:id="4795" w:name="_Toc24466606"/>
      <w:bookmarkStart w:id="4796" w:name="_Toc24468787"/>
      <w:bookmarkStart w:id="4797" w:name="_Toc24470226"/>
      <w:bookmarkStart w:id="4798" w:name="_Toc37053407"/>
      <w:bookmarkStart w:id="4799" w:name="_Toc38117599"/>
      <w:bookmarkStart w:id="4800" w:name="_Toc38359436"/>
      <w:bookmarkStart w:id="4801" w:name="_Toc38360436"/>
      <w:bookmarkStart w:id="4802" w:name="_Toc46999376"/>
      <w:bookmarkStart w:id="4803" w:name="_Toc47001137"/>
      <w:bookmarkStart w:id="4804" w:name="_Toc56766933"/>
      <w:bookmarkStart w:id="4805" w:name="_Toc57030886"/>
      <w:bookmarkStart w:id="4806" w:name="_Toc57031002"/>
      <w:bookmarkStart w:id="4807" w:name="_Toc57031659"/>
      <w:bookmarkStart w:id="4808" w:name="_Toc63505090"/>
      <w:bookmarkStart w:id="4809" w:name="_Toc63505219"/>
      <w:bookmarkStart w:id="4810" w:name="_Toc63513131"/>
      <w:bookmarkStart w:id="4811" w:name="_Toc63514727"/>
      <w:bookmarkStart w:id="4812" w:name="_Toc63514911"/>
      <w:bookmarkStart w:id="4813" w:name="_Toc63516297"/>
      <w:bookmarkStart w:id="4814" w:name="_Toc63516426"/>
      <w:bookmarkStart w:id="4815" w:name="_Toc63516554"/>
      <w:bookmarkStart w:id="4816" w:name="_Toc86407314"/>
      <w:bookmarkStart w:id="4817" w:name="_Toc86407690"/>
      <w:bookmarkStart w:id="4818" w:name="_Toc113001469"/>
      <w:bookmarkStart w:id="4819" w:name="_Toc113001597"/>
      <w:bookmarkStart w:id="4820" w:name="_Toc115339559"/>
      <w:bookmarkStart w:id="4821" w:name="_Toc115763816"/>
      <w:bookmarkStart w:id="4822" w:name="_Toc115765629"/>
      <w:bookmarkStart w:id="4823" w:name="_Toc115765757"/>
      <w:bookmarkStart w:id="4824" w:name="_Toc115769896"/>
      <w:bookmarkStart w:id="4825" w:name="_Toc119050154"/>
      <w:bookmarkStart w:id="4826" w:name="_Toc119056198"/>
      <w:bookmarkStart w:id="4827" w:name="_Toc119070254"/>
      <w:bookmarkStart w:id="4828" w:name="_Toc119467984"/>
      <w:bookmarkStart w:id="4829" w:name="_Toc119664475"/>
      <w:bookmarkStart w:id="4830" w:name="_Toc119664874"/>
      <w:bookmarkStart w:id="4831" w:name="_Toc119927869"/>
      <w:bookmarkStart w:id="4832" w:name="_Toc124522671"/>
      <w:bookmarkStart w:id="4833" w:name="_Toc124772944"/>
      <w:bookmarkStart w:id="4834" w:name="_Toc124774207"/>
      <w:bookmarkStart w:id="4835" w:name="_Toc124841469"/>
      <w:bookmarkStart w:id="4836" w:name="_Toc124846632"/>
      <w:bookmarkStart w:id="4837" w:name="_Toc124846892"/>
      <w:bookmarkStart w:id="4838" w:name="_Toc137118298"/>
      <w:r>
        <w:t>Introduction to Trustee</w:t>
      </w:r>
      <w:r w:rsidR="00900F19">
        <w:t>’</w:t>
      </w:r>
      <w:r>
        <w:t>s Powers</w:t>
      </w:r>
      <w:bookmarkEnd w:id="4733"/>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p>
    <w:p w14:paraId="6D871DE4" w14:textId="5DF6F20F" w:rsidR="00F54F60" w:rsidRDefault="00F54F60" w:rsidP="00F54F60">
      <w:pPr>
        <w:pStyle w:val="TextHeading2"/>
      </w:pPr>
      <w:r>
        <w:t xml:space="preserve">Except as otherwise specifically provided in this instrument, the Trustee may exercise </w:t>
      </w:r>
      <w:r w:rsidR="003D1A14">
        <w:t xml:space="preserve">the </w:t>
      </w:r>
      <w:r>
        <w:t xml:space="preserve">powers granted by this instrument without prior approval from any court, including those powers set forth under the laws of Wyoming or any other jurisdiction whose law applies to this instrument.  The powers set forth in the Wyoming Uniform Trustee Powers Act are specifically incorporated into this instrument.  </w:t>
      </w:r>
    </w:p>
    <w:p w14:paraId="73929EE6" w14:textId="68234A06" w:rsidR="00F54F60" w:rsidRDefault="00F54F60" w:rsidP="00F54F60">
      <w:pPr>
        <w:pStyle w:val="TextHeading2"/>
      </w:pPr>
      <w:r>
        <w:t>The Trustee shall exercise its powers in the manner it determines to be in the beneficiaries’ best interests.  The Trustee must not exercise any power inconsistent with the beneficiaries’ right to the enjoyment of trust property in accordance with general principles of trust law.</w:t>
      </w:r>
      <w:r w:rsidR="008C6E39">
        <w:t xml:space="preserve"> There shall be no duty of impartiality </w:t>
      </w:r>
      <w:r w:rsidR="00C02331">
        <w:t>as to the beneficiaries.</w:t>
      </w:r>
    </w:p>
    <w:p w14:paraId="5AE6CD1F" w14:textId="77777777" w:rsidR="00F54F60" w:rsidRDefault="00F54F60" w:rsidP="00F54F60">
      <w:pPr>
        <w:pStyle w:val="TextHeading2"/>
      </w:pPr>
      <w:r>
        <w:t>The Trustee may have duties and responsibilities in addition to those described in this instrument.  The Trustee shall obtain appropriate legal advice if the Trustee has any questions concerning its duties and responsibilities.</w:t>
      </w:r>
    </w:p>
    <w:p w14:paraId="335951EE" w14:textId="77777777" w:rsidR="00DC6CB6" w:rsidRDefault="00DC6CB6" w:rsidP="00900F19">
      <w:pPr>
        <w:pStyle w:val="Heading2"/>
      </w:pPr>
      <w:bookmarkStart w:id="4839" w:name="_Ref215995160"/>
      <w:bookmarkStart w:id="4840" w:name="_Toc487886887"/>
      <w:bookmarkStart w:id="4841" w:name="_Toc13579345"/>
      <w:bookmarkStart w:id="4842" w:name="_Toc13581732"/>
      <w:bookmarkStart w:id="4843" w:name="_Toc13581830"/>
      <w:bookmarkStart w:id="4844" w:name="_Toc13582481"/>
      <w:bookmarkStart w:id="4845" w:name="_Toc13583280"/>
      <w:bookmarkStart w:id="4846" w:name="_Toc13666060"/>
      <w:bookmarkStart w:id="4847" w:name="_Toc13739502"/>
      <w:bookmarkStart w:id="4848" w:name="_Toc24466607"/>
      <w:bookmarkStart w:id="4849" w:name="_Toc24468788"/>
      <w:bookmarkStart w:id="4850" w:name="_Toc24470227"/>
      <w:bookmarkStart w:id="4851" w:name="_Toc37053408"/>
      <w:bookmarkStart w:id="4852" w:name="_Toc38117600"/>
      <w:bookmarkStart w:id="4853" w:name="_Toc38359437"/>
      <w:bookmarkStart w:id="4854" w:name="_Toc38360437"/>
      <w:bookmarkStart w:id="4855" w:name="_Toc46999377"/>
      <w:bookmarkStart w:id="4856" w:name="_Toc47001138"/>
      <w:bookmarkStart w:id="4857" w:name="_Toc56766934"/>
      <w:bookmarkStart w:id="4858" w:name="_Toc57030887"/>
      <w:bookmarkStart w:id="4859" w:name="_Toc57031003"/>
      <w:bookmarkStart w:id="4860" w:name="_Toc57031660"/>
      <w:bookmarkStart w:id="4861" w:name="_Toc63505091"/>
      <w:bookmarkStart w:id="4862" w:name="_Toc63505220"/>
      <w:bookmarkStart w:id="4863" w:name="_Toc63513132"/>
      <w:bookmarkStart w:id="4864" w:name="_Toc63514728"/>
      <w:bookmarkStart w:id="4865" w:name="_Toc63514912"/>
      <w:bookmarkStart w:id="4866" w:name="_Toc63516298"/>
      <w:bookmarkStart w:id="4867" w:name="_Toc63516427"/>
      <w:bookmarkStart w:id="4868" w:name="_Toc63516555"/>
      <w:bookmarkStart w:id="4869" w:name="_Toc86407315"/>
      <w:bookmarkStart w:id="4870" w:name="_Toc86407691"/>
      <w:bookmarkStart w:id="4871" w:name="_Toc113001470"/>
      <w:bookmarkStart w:id="4872" w:name="_Toc113001598"/>
      <w:bookmarkStart w:id="4873" w:name="_Toc115339560"/>
      <w:bookmarkStart w:id="4874" w:name="_Toc115763817"/>
      <w:bookmarkStart w:id="4875" w:name="_Toc115765630"/>
      <w:bookmarkStart w:id="4876" w:name="_Toc115765758"/>
      <w:bookmarkStart w:id="4877" w:name="_Toc115769897"/>
      <w:bookmarkStart w:id="4878" w:name="_Toc119050155"/>
      <w:bookmarkStart w:id="4879" w:name="_Toc119056199"/>
      <w:bookmarkStart w:id="4880" w:name="_Toc119070255"/>
      <w:bookmarkStart w:id="4881" w:name="_Toc119467985"/>
      <w:bookmarkStart w:id="4882" w:name="_Toc119664476"/>
      <w:bookmarkStart w:id="4883" w:name="_Toc119664875"/>
      <w:bookmarkStart w:id="4884" w:name="_Toc119927870"/>
      <w:bookmarkStart w:id="4885" w:name="_Toc124522672"/>
      <w:bookmarkStart w:id="4886" w:name="_Toc124772945"/>
      <w:bookmarkStart w:id="4887" w:name="_Toc124774208"/>
      <w:bookmarkStart w:id="4888" w:name="_Toc124841470"/>
      <w:bookmarkStart w:id="4889" w:name="_Toc124846633"/>
      <w:bookmarkStart w:id="4890" w:name="_Toc124846893"/>
      <w:bookmarkStart w:id="4891" w:name="_Toc137118299"/>
      <w:bookmarkStart w:id="4892" w:name="_Toc498602101"/>
      <w:bookmarkStart w:id="4893" w:name="_Toc516995837"/>
      <w:r>
        <w:t xml:space="preserve">Execution of Documents by </w:t>
      </w:r>
      <w:r w:rsidR="009A6A93">
        <w:t xml:space="preserve">the </w:t>
      </w:r>
      <w:r>
        <w:t>Trustee</w:t>
      </w:r>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p>
    <w:p w14:paraId="544111C1" w14:textId="77777777" w:rsidR="00CF31CE" w:rsidRDefault="00CF31CE" w:rsidP="00CF31CE">
      <w:pPr>
        <w:pStyle w:val="TextHeading2"/>
      </w:pPr>
      <w:r>
        <w:t xml:space="preserve">The Trustee may execute and deliver any written instruments that the Trustee considers necessary to carry out any powers granted in this instrument.  </w:t>
      </w:r>
    </w:p>
    <w:p w14:paraId="5DFF0282" w14:textId="77777777" w:rsidR="00DC6CB6" w:rsidRDefault="00DC6CB6" w:rsidP="00900F19">
      <w:pPr>
        <w:pStyle w:val="Heading2"/>
      </w:pPr>
      <w:bookmarkStart w:id="4894" w:name="_Ref236885274"/>
      <w:bookmarkStart w:id="4895" w:name="_Toc487886888"/>
      <w:bookmarkStart w:id="4896" w:name="_Toc13579346"/>
      <w:bookmarkStart w:id="4897" w:name="_Toc13581733"/>
      <w:bookmarkStart w:id="4898" w:name="_Toc13581831"/>
      <w:bookmarkStart w:id="4899" w:name="_Toc13582482"/>
      <w:bookmarkStart w:id="4900" w:name="_Toc13583281"/>
      <w:bookmarkStart w:id="4901" w:name="_Toc13666061"/>
      <w:bookmarkStart w:id="4902" w:name="_Toc13739503"/>
      <w:bookmarkStart w:id="4903" w:name="_Toc24466608"/>
      <w:bookmarkStart w:id="4904" w:name="_Toc24468789"/>
      <w:bookmarkStart w:id="4905" w:name="_Toc24470228"/>
      <w:bookmarkStart w:id="4906" w:name="_Toc37053409"/>
      <w:bookmarkStart w:id="4907" w:name="_Toc38117601"/>
      <w:bookmarkStart w:id="4908" w:name="_Toc38359438"/>
      <w:bookmarkStart w:id="4909" w:name="_Toc38360438"/>
      <w:bookmarkStart w:id="4910" w:name="_Toc46999378"/>
      <w:bookmarkStart w:id="4911" w:name="_Toc47001139"/>
      <w:bookmarkStart w:id="4912" w:name="_Toc56766935"/>
      <w:bookmarkStart w:id="4913" w:name="_Toc57030888"/>
      <w:bookmarkStart w:id="4914" w:name="_Toc57031004"/>
      <w:bookmarkStart w:id="4915" w:name="_Toc57031661"/>
      <w:bookmarkStart w:id="4916" w:name="_Toc63505092"/>
      <w:bookmarkStart w:id="4917" w:name="_Toc63505221"/>
      <w:bookmarkStart w:id="4918" w:name="_Toc63513133"/>
      <w:bookmarkStart w:id="4919" w:name="_Toc63514729"/>
      <w:bookmarkStart w:id="4920" w:name="_Toc63514913"/>
      <w:bookmarkStart w:id="4921" w:name="_Toc63516299"/>
      <w:bookmarkStart w:id="4922" w:name="_Toc63516428"/>
      <w:bookmarkStart w:id="4923" w:name="_Toc63516556"/>
      <w:bookmarkStart w:id="4924" w:name="_Toc86407316"/>
      <w:bookmarkStart w:id="4925" w:name="_Toc86407692"/>
      <w:bookmarkStart w:id="4926" w:name="_Toc113001471"/>
      <w:bookmarkStart w:id="4927" w:name="_Toc113001599"/>
      <w:bookmarkStart w:id="4928" w:name="_Toc115339561"/>
      <w:bookmarkStart w:id="4929" w:name="_Toc115763818"/>
      <w:bookmarkStart w:id="4930" w:name="_Toc115765631"/>
      <w:bookmarkStart w:id="4931" w:name="_Toc115765759"/>
      <w:bookmarkStart w:id="4932" w:name="_Toc115769898"/>
      <w:bookmarkStart w:id="4933" w:name="_Toc119050156"/>
      <w:bookmarkStart w:id="4934" w:name="_Toc119056200"/>
      <w:bookmarkStart w:id="4935" w:name="_Toc119070256"/>
      <w:bookmarkStart w:id="4936" w:name="_Toc119467986"/>
      <w:bookmarkStart w:id="4937" w:name="_Toc119664477"/>
      <w:bookmarkStart w:id="4938" w:name="_Toc119664876"/>
      <w:bookmarkStart w:id="4939" w:name="_Toc119927871"/>
      <w:bookmarkStart w:id="4940" w:name="_Toc124522673"/>
      <w:bookmarkStart w:id="4941" w:name="_Toc124772946"/>
      <w:bookmarkStart w:id="4942" w:name="_Toc124774209"/>
      <w:bookmarkStart w:id="4943" w:name="_Toc124841471"/>
      <w:bookmarkStart w:id="4944" w:name="_Toc124846634"/>
      <w:bookmarkStart w:id="4945" w:name="_Toc124846894"/>
      <w:bookmarkStart w:id="4946" w:name="_Toc137118300"/>
      <w:bookmarkStart w:id="4947" w:name="_Toc509399690"/>
      <w:bookmarkEnd w:id="4892"/>
      <w:bookmarkEnd w:id="4893"/>
      <w:r>
        <w:t>Investment Powers in General</w:t>
      </w:r>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p>
    <w:p w14:paraId="17057422" w14:textId="2C086CE5" w:rsidR="001C63A6" w:rsidRDefault="001C63A6" w:rsidP="001C63A6">
      <w:pPr>
        <w:pStyle w:val="TextHeading2"/>
      </w:pPr>
      <w:r>
        <w:t xml:space="preserve">If an Investment </w:t>
      </w:r>
      <w:r w:rsidR="00751794">
        <w:t>Advisor</w:t>
      </w:r>
      <w:r>
        <w:t xml:space="preserve"> is then serving, the Trustee shall follow the direction of the Investment </w:t>
      </w:r>
      <w:r w:rsidR="00751794">
        <w:t>Advisor</w:t>
      </w:r>
      <w:r>
        <w:t xml:space="preserve"> in all respects in managing trust investments.</w:t>
      </w:r>
    </w:p>
    <w:p w14:paraId="4744F0F3" w14:textId="3CCF4C82" w:rsidR="001C63A6" w:rsidRDefault="001C63A6" w:rsidP="001C63A6">
      <w:pPr>
        <w:pStyle w:val="TextHeading2"/>
      </w:pPr>
      <w:r>
        <w:t xml:space="preserve">Without limiting the authority of the Investment </w:t>
      </w:r>
      <w:r w:rsidR="00751794">
        <w:t>Advisor</w:t>
      </w:r>
      <w:r>
        <w:t xml:space="preserve"> and unless otherwise directed by the Investment </w:t>
      </w:r>
      <w:r w:rsidR="00751794">
        <w:t>Advisor</w:t>
      </w:r>
      <w:r>
        <w:t xml:space="preserve">, the Trustee may invest in any type of investment that the Trustee determines </w:t>
      </w:r>
      <w:r>
        <w:lastRenderedPageBreak/>
        <w:t xml:space="preserve">is consistent with the investment goals of the trust, whether inside or outside the geographic borders of the United States of America and its possessions or territories, </w:t>
      </w:r>
      <w:r w:rsidR="00C853A8">
        <w:t>considering</w:t>
      </w:r>
      <w:r>
        <w:t xml:space="preserve"> the overall investment portfolio of the trust.</w:t>
      </w:r>
    </w:p>
    <w:p w14:paraId="3ADC87C0" w14:textId="77777777" w:rsidR="001C63A6" w:rsidRDefault="001C63A6" w:rsidP="001C63A6">
      <w:pPr>
        <w:pStyle w:val="TextHeading2"/>
      </w:pPr>
      <w:r>
        <w:t>Without limiting the Trustee’s investment authority in any way, the Trustee shall exercise reasonable care and skill in selecting and retaining trust investments.  The Trustee shall account for the following in choosing investments:</w:t>
      </w:r>
    </w:p>
    <w:p w14:paraId="395092B0" w14:textId="77777777" w:rsidR="001C63A6" w:rsidRDefault="001C63A6" w:rsidP="005272CE">
      <w:pPr>
        <w:pStyle w:val="TextHeading3"/>
        <w:numPr>
          <w:ilvl w:val="0"/>
          <w:numId w:val="19"/>
        </w:numPr>
        <w:spacing w:before="0" w:after="0"/>
        <w:ind w:left="360"/>
      </w:pPr>
      <w:r>
        <w:t>the potential return from the investment, both in income and appreciation;</w:t>
      </w:r>
    </w:p>
    <w:p w14:paraId="63183DC8" w14:textId="77777777" w:rsidR="001C63A6" w:rsidRDefault="001C63A6" w:rsidP="005272CE">
      <w:pPr>
        <w:pStyle w:val="TextHeading3"/>
        <w:numPr>
          <w:ilvl w:val="0"/>
          <w:numId w:val="19"/>
        </w:numPr>
        <w:spacing w:before="0" w:after="0"/>
        <w:ind w:left="360"/>
      </w:pPr>
      <w:r>
        <w:t>the potential income tax consequences of the investment;</w:t>
      </w:r>
    </w:p>
    <w:p w14:paraId="34070550" w14:textId="77777777" w:rsidR="001C63A6" w:rsidRDefault="001C63A6" w:rsidP="005272CE">
      <w:pPr>
        <w:pStyle w:val="TextHeading3"/>
        <w:numPr>
          <w:ilvl w:val="0"/>
          <w:numId w:val="19"/>
        </w:numPr>
        <w:spacing w:before="0" w:after="0"/>
        <w:ind w:left="360"/>
      </w:pPr>
      <w:r>
        <w:t>the investment’s potential for volatility; and</w:t>
      </w:r>
    </w:p>
    <w:p w14:paraId="0C6397DF" w14:textId="46D43F48" w:rsidR="001C63A6" w:rsidRDefault="001C63A6" w:rsidP="005272CE">
      <w:pPr>
        <w:pStyle w:val="TextHeading3"/>
        <w:numPr>
          <w:ilvl w:val="0"/>
          <w:numId w:val="19"/>
        </w:numPr>
        <w:spacing w:before="0" w:after="0"/>
        <w:ind w:left="360"/>
      </w:pPr>
      <w:r>
        <w:t xml:space="preserve">the role the investment </w:t>
      </w:r>
      <w:r w:rsidR="00C02331">
        <w:t>sha</w:t>
      </w:r>
      <w:r>
        <w:t>ll play in the trust’s portfolio.</w:t>
      </w:r>
    </w:p>
    <w:p w14:paraId="63C5F644" w14:textId="77777777" w:rsidR="001C63A6" w:rsidRDefault="001C63A6" w:rsidP="001C63A6">
      <w:pPr>
        <w:pStyle w:val="TextHeading2"/>
      </w:pPr>
      <w:r>
        <w:rPr>
          <w:snapToGrid w:val="0"/>
        </w:rPr>
        <w:t xml:space="preserve">The </w:t>
      </w:r>
      <w:r>
        <w:t xml:space="preserve">Trustee shall also consider the possible effects of inflation or deflation, changes in global and US economic conditions, transaction expenses, and the trust’s need for liquidity while arranging the trust’s investment portfolio. </w:t>
      </w:r>
    </w:p>
    <w:p w14:paraId="3C8567A5" w14:textId="77777777" w:rsidR="001C63A6" w:rsidRDefault="001C63A6" w:rsidP="001C63A6">
      <w:pPr>
        <w:pStyle w:val="TextHeading2"/>
      </w:pPr>
      <w:r>
        <w:t xml:space="preserve">The Trustee may acquire and retain investments not regarded as traditional or suitable assets for trusts, including investments that would be forbidden or regarded as imprudent, improper, or unlawful by the </w:t>
      </w:r>
      <w:r>
        <w:rPr>
          <w:i/>
        </w:rPr>
        <w:t>prudent person</w:t>
      </w:r>
      <w:r>
        <w:t xml:space="preserve"> rule, </w:t>
      </w:r>
      <w:r>
        <w:rPr>
          <w:i/>
        </w:rPr>
        <w:t>prudent investor</w:t>
      </w:r>
      <w:r>
        <w:t xml:space="preserve"> rule, or any other rule or law that restricts a fiduciary’s investment flexibility.  The Trustee may invest in any type of property, wherever located, including any type of security or option, improved or unimproved real property, and tangible or intangible personal property.  The investment may be in any manner, including direct purchase, joint ventures, partnerships, limited partnerships, limited liability companies, corporations, mutual funds, business trusts, or any other form of participation or ownership.  In making investments, the Trustee may disregard:</w:t>
      </w:r>
    </w:p>
    <w:p w14:paraId="64E5EFB8" w14:textId="77777777" w:rsidR="001C63A6" w:rsidRDefault="001C63A6" w:rsidP="005272CE">
      <w:pPr>
        <w:pStyle w:val="TextHeading3"/>
        <w:numPr>
          <w:ilvl w:val="0"/>
          <w:numId w:val="27"/>
        </w:numPr>
        <w:spacing w:after="0"/>
        <w:ind w:left="360" w:right="0"/>
      </w:pPr>
      <w:r>
        <w:t>whether an investment or collective trust investments shall produce a reasonable rate of return or result in the preservation of principal;</w:t>
      </w:r>
    </w:p>
    <w:p w14:paraId="642A4A52" w14:textId="77777777" w:rsidR="001C63A6" w:rsidRDefault="001C63A6" w:rsidP="005272CE">
      <w:pPr>
        <w:pStyle w:val="TextHeading3"/>
        <w:numPr>
          <w:ilvl w:val="0"/>
          <w:numId w:val="27"/>
        </w:numPr>
        <w:spacing w:before="0" w:after="0"/>
        <w:ind w:left="360" w:right="0"/>
      </w:pPr>
      <w:r>
        <w:t>whether the acquisition or retention of an investment or collective trust investments are consistent with any duty of impartiality as to the different beneficiaries;</w:t>
      </w:r>
    </w:p>
    <w:p w14:paraId="45721BE2" w14:textId="77777777" w:rsidR="001C63A6" w:rsidRDefault="001C63A6" w:rsidP="005272CE">
      <w:pPr>
        <w:pStyle w:val="TextHeading3"/>
        <w:numPr>
          <w:ilvl w:val="0"/>
          <w:numId w:val="27"/>
        </w:numPr>
        <w:spacing w:before="0" w:after="0"/>
        <w:ind w:left="360" w:right="0"/>
      </w:pPr>
      <w:r>
        <w:t>whether the trust is diversified; and</w:t>
      </w:r>
    </w:p>
    <w:p w14:paraId="45A47CC0" w14:textId="77777777" w:rsidR="001C63A6" w:rsidRDefault="001C63A6" w:rsidP="005272CE">
      <w:pPr>
        <w:pStyle w:val="TextHeading3"/>
        <w:numPr>
          <w:ilvl w:val="0"/>
          <w:numId w:val="27"/>
        </w:numPr>
        <w:spacing w:before="0"/>
        <w:ind w:left="360" w:right="0"/>
      </w:pPr>
      <w:r>
        <w:t>whether any trust investment would traditionally be classified as too risky or speculative for trusts.</w:t>
      </w:r>
    </w:p>
    <w:p w14:paraId="5252AECF" w14:textId="77777777" w:rsidR="001C63A6" w:rsidRDefault="001C63A6" w:rsidP="001C63A6">
      <w:pPr>
        <w:pStyle w:val="TextHeading2"/>
      </w:pPr>
      <w:r>
        <w:t>There is no duty to diversify trust assets.  The Trustee and the Investment Advisor, if one is serving, have sole and absolute discretion in determining acceptable risk and proper investment strategy.</w:t>
      </w:r>
    </w:p>
    <w:p w14:paraId="49092BF7" w14:textId="04C29E9D" w:rsidR="001C63A6" w:rsidRDefault="001C63A6" w:rsidP="001C63A6">
      <w:pPr>
        <w:pStyle w:val="TextHeading2"/>
      </w:pPr>
      <w:r>
        <w:t xml:space="preserve">The Trustee may delegate </w:t>
      </w:r>
      <w:r w:rsidR="00D97E4B">
        <w:t xml:space="preserve">the Trustee’s </w:t>
      </w:r>
      <w:r>
        <w:t xml:space="preserve">discretion to manage trust investments to any registered investment advisor or corporate fiduciary.  </w:t>
      </w:r>
    </w:p>
    <w:p w14:paraId="5394D130" w14:textId="77777777" w:rsidR="00DC6CB6" w:rsidRDefault="00DC6CB6" w:rsidP="00900F19">
      <w:pPr>
        <w:pStyle w:val="Heading2"/>
      </w:pPr>
      <w:bookmarkStart w:id="4948" w:name="_Ref289678592"/>
      <w:bookmarkStart w:id="4949" w:name="_Toc487886889"/>
      <w:bookmarkStart w:id="4950" w:name="_Toc13579347"/>
      <w:bookmarkStart w:id="4951" w:name="_Toc13581734"/>
      <w:bookmarkStart w:id="4952" w:name="_Toc13581832"/>
      <w:bookmarkStart w:id="4953" w:name="_Toc13582483"/>
      <w:bookmarkStart w:id="4954" w:name="_Toc13583282"/>
      <w:bookmarkStart w:id="4955" w:name="_Toc13666062"/>
      <w:bookmarkStart w:id="4956" w:name="_Toc13739504"/>
      <w:bookmarkStart w:id="4957" w:name="_Toc24466609"/>
      <w:bookmarkStart w:id="4958" w:name="_Toc24468790"/>
      <w:bookmarkStart w:id="4959" w:name="_Toc24470229"/>
      <w:bookmarkStart w:id="4960" w:name="_Toc37053410"/>
      <w:bookmarkStart w:id="4961" w:name="_Toc38117602"/>
      <w:bookmarkStart w:id="4962" w:name="_Toc38359439"/>
      <w:bookmarkStart w:id="4963" w:name="_Toc38360439"/>
      <w:bookmarkStart w:id="4964" w:name="_Toc46999379"/>
      <w:bookmarkStart w:id="4965" w:name="_Toc47001140"/>
      <w:bookmarkStart w:id="4966" w:name="_Toc56766936"/>
      <w:bookmarkStart w:id="4967" w:name="_Toc57030889"/>
      <w:bookmarkStart w:id="4968" w:name="_Toc57031005"/>
      <w:bookmarkStart w:id="4969" w:name="_Toc57031662"/>
      <w:bookmarkStart w:id="4970" w:name="_Toc63505093"/>
      <w:bookmarkStart w:id="4971" w:name="_Toc63505222"/>
      <w:bookmarkStart w:id="4972" w:name="_Toc63513134"/>
      <w:bookmarkStart w:id="4973" w:name="_Toc63514730"/>
      <w:bookmarkStart w:id="4974" w:name="_Toc63514914"/>
      <w:bookmarkStart w:id="4975" w:name="_Toc63516300"/>
      <w:bookmarkStart w:id="4976" w:name="_Toc63516429"/>
      <w:bookmarkStart w:id="4977" w:name="_Toc63516557"/>
      <w:bookmarkStart w:id="4978" w:name="_Toc86407317"/>
      <w:bookmarkStart w:id="4979" w:name="_Toc86407693"/>
      <w:bookmarkStart w:id="4980" w:name="_Toc113001472"/>
      <w:bookmarkStart w:id="4981" w:name="_Toc113001600"/>
      <w:bookmarkStart w:id="4982" w:name="_Toc115339562"/>
      <w:bookmarkStart w:id="4983" w:name="_Toc115763819"/>
      <w:bookmarkStart w:id="4984" w:name="_Toc115765632"/>
      <w:bookmarkStart w:id="4985" w:name="_Toc115765760"/>
      <w:bookmarkStart w:id="4986" w:name="_Toc115769899"/>
      <w:bookmarkStart w:id="4987" w:name="_Toc119050157"/>
      <w:bookmarkStart w:id="4988" w:name="_Toc119056201"/>
      <w:bookmarkStart w:id="4989" w:name="_Toc119070257"/>
      <w:bookmarkStart w:id="4990" w:name="_Toc119467987"/>
      <w:bookmarkStart w:id="4991" w:name="_Toc119664478"/>
      <w:bookmarkStart w:id="4992" w:name="_Toc119664877"/>
      <w:bookmarkStart w:id="4993" w:name="_Toc119927872"/>
      <w:bookmarkStart w:id="4994" w:name="_Toc124522674"/>
      <w:bookmarkStart w:id="4995" w:name="_Toc124772947"/>
      <w:bookmarkStart w:id="4996" w:name="_Toc124774210"/>
      <w:bookmarkStart w:id="4997" w:name="_Toc124841472"/>
      <w:bookmarkStart w:id="4998" w:name="_Toc124846635"/>
      <w:bookmarkStart w:id="4999" w:name="_Toc124846895"/>
      <w:bookmarkStart w:id="5000" w:name="_Toc137118301"/>
      <w:r>
        <w:t>Banking Powers</w:t>
      </w:r>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p>
    <w:p w14:paraId="7C22D993" w14:textId="77777777" w:rsidR="00D20F18" w:rsidRDefault="00D20F18" w:rsidP="00D20F18">
      <w:pPr>
        <w:pStyle w:val="TextHeading2"/>
      </w:pPr>
      <w:r>
        <w:t>The Trustee may establish any type of bank account in any banking institution the Trustee chooses.  If the Trustee makes frequent disbursements from an account, the account does not need to be interest bearing.  The Trustee may authorize withdrawals from an account in any manner.</w:t>
      </w:r>
    </w:p>
    <w:p w14:paraId="6001C3E0" w14:textId="77777777" w:rsidR="00D20F18" w:rsidRDefault="00D20F18" w:rsidP="00D20F18">
      <w:pPr>
        <w:pStyle w:val="TextHeading2"/>
      </w:pPr>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23F9297" w14:textId="77777777" w:rsidR="00DC6CB6" w:rsidRDefault="00DC6CB6" w:rsidP="00900F19">
      <w:pPr>
        <w:pStyle w:val="Heading2"/>
      </w:pPr>
      <w:bookmarkStart w:id="5001" w:name="_Toc487886890"/>
      <w:bookmarkStart w:id="5002" w:name="_Toc13579348"/>
      <w:bookmarkStart w:id="5003" w:name="_Toc13581735"/>
      <w:bookmarkStart w:id="5004" w:name="_Toc13581833"/>
      <w:bookmarkStart w:id="5005" w:name="_Toc13582484"/>
      <w:bookmarkStart w:id="5006" w:name="_Toc13583283"/>
      <w:bookmarkStart w:id="5007" w:name="_Toc13666063"/>
      <w:bookmarkStart w:id="5008" w:name="_Toc13739505"/>
      <w:bookmarkStart w:id="5009" w:name="_Toc24466610"/>
      <w:bookmarkStart w:id="5010" w:name="_Toc24468791"/>
      <w:bookmarkStart w:id="5011" w:name="_Toc24470230"/>
      <w:bookmarkStart w:id="5012" w:name="_Toc37053411"/>
      <w:bookmarkStart w:id="5013" w:name="_Toc38117603"/>
      <w:bookmarkStart w:id="5014" w:name="_Toc38359440"/>
      <w:bookmarkStart w:id="5015" w:name="_Toc38360440"/>
      <w:bookmarkStart w:id="5016" w:name="_Toc46999380"/>
      <w:bookmarkStart w:id="5017" w:name="_Toc47001141"/>
      <w:bookmarkStart w:id="5018" w:name="_Toc56766937"/>
      <w:bookmarkStart w:id="5019" w:name="_Toc57030890"/>
      <w:bookmarkStart w:id="5020" w:name="_Toc57031006"/>
      <w:bookmarkStart w:id="5021" w:name="_Toc57031663"/>
      <w:bookmarkStart w:id="5022" w:name="_Toc63505094"/>
      <w:bookmarkStart w:id="5023" w:name="_Toc63505223"/>
      <w:bookmarkStart w:id="5024" w:name="_Toc63513135"/>
      <w:bookmarkStart w:id="5025" w:name="_Toc63514731"/>
      <w:bookmarkStart w:id="5026" w:name="_Toc63514915"/>
      <w:bookmarkStart w:id="5027" w:name="_Toc63516301"/>
      <w:bookmarkStart w:id="5028" w:name="_Toc63516430"/>
      <w:bookmarkStart w:id="5029" w:name="_Toc63516558"/>
      <w:bookmarkStart w:id="5030" w:name="_Toc86407318"/>
      <w:bookmarkStart w:id="5031" w:name="_Toc86407694"/>
      <w:bookmarkStart w:id="5032" w:name="_Toc113001473"/>
      <w:bookmarkStart w:id="5033" w:name="_Toc113001601"/>
      <w:bookmarkStart w:id="5034" w:name="_Toc115339563"/>
      <w:bookmarkStart w:id="5035" w:name="_Toc115763820"/>
      <w:bookmarkStart w:id="5036" w:name="_Toc115765633"/>
      <w:bookmarkStart w:id="5037" w:name="_Toc115765761"/>
      <w:bookmarkStart w:id="5038" w:name="_Toc115769900"/>
      <w:bookmarkStart w:id="5039" w:name="_Toc119050158"/>
      <w:bookmarkStart w:id="5040" w:name="_Toc119056202"/>
      <w:bookmarkStart w:id="5041" w:name="_Toc119070258"/>
      <w:bookmarkStart w:id="5042" w:name="_Toc119467988"/>
      <w:bookmarkStart w:id="5043" w:name="_Toc119664479"/>
      <w:bookmarkStart w:id="5044" w:name="_Toc119664878"/>
      <w:bookmarkStart w:id="5045" w:name="_Toc119927873"/>
      <w:bookmarkStart w:id="5046" w:name="_Toc124522675"/>
      <w:bookmarkStart w:id="5047" w:name="_Toc124772948"/>
      <w:bookmarkStart w:id="5048" w:name="_Toc124774211"/>
      <w:bookmarkStart w:id="5049" w:name="_Toc124841473"/>
      <w:bookmarkStart w:id="5050" w:name="_Toc124846636"/>
      <w:bookmarkStart w:id="5051" w:name="_Toc124846896"/>
      <w:bookmarkStart w:id="5052" w:name="_Toc137118302"/>
      <w:r>
        <w:lastRenderedPageBreak/>
        <w:t>Business Powers</w:t>
      </w:r>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p>
    <w:p w14:paraId="5934E724" w14:textId="4880CB53" w:rsidR="000D43E8" w:rsidRDefault="000D43E8" w:rsidP="000D43E8">
      <w:pPr>
        <w:pStyle w:val="TextHeading2"/>
      </w:pPr>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w:t>
      </w:r>
      <w:r w:rsidR="00D77441">
        <w:t>instrument</w:t>
      </w:r>
      <w:r>
        <w:t xml:space="preserve">.  </w:t>
      </w:r>
    </w:p>
    <w:p w14:paraId="5D942B6A" w14:textId="77777777" w:rsidR="000D43E8" w:rsidRDefault="000D43E8" w:rsidP="000D43E8">
      <w:pPr>
        <w:pStyle w:val="Heading3"/>
      </w:pPr>
      <w:r>
        <w:t>No Duty to Diversify</w:t>
      </w:r>
    </w:p>
    <w:p w14:paraId="18526B76" w14:textId="1355969D" w:rsidR="000D43E8" w:rsidRDefault="000D43E8" w:rsidP="00837D8C">
      <w:pPr>
        <w:pStyle w:val="TextHeading3"/>
        <w:ind w:right="0"/>
      </w:pPr>
      <w:r>
        <w:t xml:space="preserve">Notwithstanding any duty to diversify imposed by state law or any other provision of this instrument, the Trustee may acquire or indefinitely retain any </w:t>
      </w:r>
      <w:r w:rsidR="000A44FE">
        <w:t xml:space="preserve">ownership </w:t>
      </w:r>
      <w:r>
        <w:t>interest</w:t>
      </w:r>
      <w:r w:rsidR="00835C58">
        <w:t xml:space="preserve"> </w:t>
      </w:r>
      <w:r>
        <w:t xml:space="preserve">in or indebtedness of any closely held or non-publicly traded entity in which the </w:t>
      </w:r>
      <w:r w:rsidR="0093115C">
        <w:t xml:space="preserve">trust, </w:t>
      </w:r>
      <w:r w:rsidR="00E61449">
        <w:t xml:space="preserve">the </w:t>
      </w:r>
      <w:r w:rsidR="0013232A">
        <w:t xml:space="preserve">Grantor, </w:t>
      </w:r>
      <w:r w:rsidR="00E61449">
        <w:t xml:space="preserve">the </w:t>
      </w:r>
      <w:r w:rsidR="00091F93">
        <w:t xml:space="preserve">Grantor’s descendant, </w:t>
      </w:r>
      <w:r w:rsidR="00A50BBF">
        <w:t xml:space="preserve">or </w:t>
      </w:r>
      <w:r>
        <w:t xml:space="preserve">spouses of </w:t>
      </w:r>
      <w:r w:rsidR="00E61449">
        <w:t xml:space="preserve">the </w:t>
      </w:r>
      <w:r w:rsidR="00091F93">
        <w:t xml:space="preserve">Grantor’s </w:t>
      </w:r>
      <w:r>
        <w:t xml:space="preserve">descendants have an ownership interest (the </w:t>
      </w:r>
      <w:r>
        <w:rPr>
          <w:i/>
        </w:rPr>
        <w:t>business interests</w:t>
      </w:r>
      <w:r>
        <w:t>), and even though any business interest may constitute all or a substantial portion of the trust property.  The Trustee may invest or indefinitely retain all or any part of trust property in these business interests, regardless of any resulting risk, lack of income, diversification, or marketability.  The prudent investor rule is waived, as is the Trustee’s standard of care and duty to diversify with respect to the acquisition or retention of these business interests.</w:t>
      </w:r>
    </w:p>
    <w:p w14:paraId="2CF13B33" w14:textId="0B208834" w:rsidR="000D43E8" w:rsidRDefault="000D43E8" w:rsidP="00837D8C">
      <w:pPr>
        <w:pStyle w:val="TextHeading3"/>
        <w:ind w:right="0"/>
      </w:pPr>
      <w:r>
        <w:t xml:space="preserve">It is recognized that the value of a non-controlling interest in a business entity may be less than the underlying value of the entity’s net assets.  Nevertheless, the Trustee may acquire </w:t>
      </w:r>
      <w:r w:rsidR="00A50BBF">
        <w:t xml:space="preserve">and </w:t>
      </w:r>
      <w:r>
        <w:t xml:space="preserve">retain any non-controlling business interests.  </w:t>
      </w:r>
    </w:p>
    <w:p w14:paraId="3D78E93F" w14:textId="77777777" w:rsidR="000D43E8" w:rsidRDefault="000D43E8" w:rsidP="000D43E8">
      <w:pPr>
        <w:pStyle w:val="Heading3"/>
      </w:pPr>
      <w:r>
        <w:t>Specific Management Powers</w:t>
      </w:r>
    </w:p>
    <w:p w14:paraId="6298E7EE" w14:textId="77777777" w:rsidR="000D43E8" w:rsidRDefault="000D43E8" w:rsidP="00837D8C">
      <w:pPr>
        <w:pStyle w:val="TextHeading3"/>
        <w:ind w:right="0"/>
      </w:pPr>
      <w:r>
        <w:t xml:space="preserve">The Trustee has all power and authority necessary to manage and operate any business owned by the trust, whether directly or indirectly, including the express powers set forth in this Subsection.  The Trustee may participate directly in the conduct of the business, by serving as a general partner of a limited partnership, a member, manager or managing member of a limited liability company, or a shareholder of a corporation, or may employ others to serve in that capacity. </w:t>
      </w:r>
    </w:p>
    <w:p w14:paraId="1F0691B2" w14:textId="77777777" w:rsidR="000D43E8" w:rsidRDefault="000D43E8" w:rsidP="00837D8C">
      <w:pPr>
        <w:pStyle w:val="TextHeading3"/>
        <w:ind w:right="0"/>
      </w:pPr>
      <w:r>
        <w:t xml:space="preserve">The Trustee may participate in the management of the business and delegate management duties and powers to any employee, manager, partner, or associate of the business, without incurring any liability for the delegation.  To the extent that the business interest held by the trust is not one that includes management powers (such as a minority stock interest, limited partnership interest, or a membership interest in a limited liability company), the Trustee has no obligation to supervise the management of the underlying assets, and no liability for the actions of those who do manage the business. </w:t>
      </w:r>
    </w:p>
    <w:p w14:paraId="5A101348" w14:textId="77777777" w:rsidR="000D43E8" w:rsidRDefault="000D43E8" w:rsidP="00837D8C">
      <w:pPr>
        <w:pStyle w:val="TextHeading3"/>
        <w:ind w:right="0"/>
      </w:pPr>
      <w:r>
        <w:t>The Trustee may enter into management trusts and nominee trusts in which the Trustee and the trust may serve as the exclusive manager or nominee of property or property interests on behalf of any limited partnership, limited liability company, or corporation.</w:t>
      </w:r>
    </w:p>
    <w:p w14:paraId="35C0A525" w14:textId="77777777" w:rsidR="000D43E8" w:rsidRDefault="000D43E8" w:rsidP="00837D8C">
      <w:pPr>
        <w:pStyle w:val="TextHeading3"/>
        <w:ind w:right="0"/>
      </w:pPr>
      <w:r>
        <w:t xml:space="preserve">The Trustee, individually, or if the Trustee is a corporate fiduciary, then an employee of the Trustee, may act as a director, general or limited partner, associate, or officer of the business. </w:t>
      </w:r>
    </w:p>
    <w:p w14:paraId="3A8C5D2D" w14:textId="77777777" w:rsidR="000D43E8" w:rsidRDefault="000D43E8" w:rsidP="00837D8C">
      <w:pPr>
        <w:pStyle w:val="TextHeading3"/>
        <w:ind w:right="0"/>
      </w:pPr>
      <w:r>
        <w:t xml:space="preserve">The Trustee may participate with any other person or entity in the formation or continuation of a partnership either as a general or limited partner, or in any joint venture.  The Trustee may exercise all the powers of management necessary and incidental to a membership in </w:t>
      </w:r>
      <w:r>
        <w:lastRenderedPageBreak/>
        <w:t xml:space="preserve">the partnership, limited partnership, or joint venture, including making charitable contributions. </w:t>
      </w:r>
    </w:p>
    <w:p w14:paraId="35DF4DEE" w14:textId="77777777" w:rsidR="000D43E8" w:rsidRDefault="000D43E8" w:rsidP="00837D8C">
      <w:pPr>
        <w:pStyle w:val="TextHeading3"/>
        <w:ind w:right="0"/>
      </w:pPr>
      <w:r>
        <w:t>The Trustee may reduce, expand, limit, or otherwise adjust the operation or policy of the business.  The Trustee may subject the trust’s principal and income to the risks of the business for any term or period, as the Trustee determines.</w:t>
      </w:r>
    </w:p>
    <w:p w14:paraId="52BD8158" w14:textId="77777777" w:rsidR="000D43E8" w:rsidRDefault="000D43E8" w:rsidP="00837D8C">
      <w:pPr>
        <w:pStyle w:val="TextHeading3"/>
        <w:ind w:right="0"/>
      </w:pPr>
      <w:r>
        <w:t>For any business in which the trust has an interest, the Trustee may advance money or other property, make loans (subordinated or otherwise) of cash or securities, and guarantee the loans of others made to the business.  The Trustee may borrow money for the business, either alone or with other persons interested in the business and may secure the loan or loans by a pledge or mortgage of any part of any property.</w:t>
      </w:r>
    </w:p>
    <w:p w14:paraId="4B17FDA9" w14:textId="77777777" w:rsidR="000D43E8" w:rsidRDefault="000D43E8" w:rsidP="00837D8C">
      <w:pPr>
        <w:pStyle w:val="TextHeading3"/>
        <w:ind w:right="0"/>
      </w:pPr>
      <w:r>
        <w:t xml:space="preserve">The Trustee may select and vote for directors, partners, associates, and officers of the business.  The Trustee may enter into owners’ agreements with a business in which the trust has an interest or with the other owners of the business. </w:t>
      </w:r>
    </w:p>
    <w:p w14:paraId="726B1D6D" w14:textId="77777777" w:rsidR="000D43E8" w:rsidRDefault="000D43E8" w:rsidP="00837D8C">
      <w:pPr>
        <w:pStyle w:val="TextHeading3"/>
        <w:ind w:right="0"/>
      </w:pPr>
      <w:r>
        <w:t xml:space="preserve">The Trustee may execute agreements and amendments to agreements as may be necessary to the operation of the business, including stockholder agreements, partnership agreements, buy-sell agreements, and operating agreements for limited liability companies. </w:t>
      </w:r>
    </w:p>
    <w:p w14:paraId="1254C10E" w14:textId="77777777" w:rsidR="000D43E8" w:rsidRDefault="000D43E8" w:rsidP="00837D8C">
      <w:pPr>
        <w:pStyle w:val="TextHeading3"/>
        <w:ind w:right="0"/>
      </w:pPr>
      <w:r>
        <w:t xml:space="preserve">The Trustee may generally exercise any powers necessary for the continuation, management, sale, or dissolution of the business. </w:t>
      </w:r>
    </w:p>
    <w:p w14:paraId="587F03A3" w14:textId="77777777" w:rsidR="000D43E8" w:rsidRDefault="000D43E8" w:rsidP="00837D8C">
      <w:pPr>
        <w:pStyle w:val="TextHeading3"/>
        <w:ind w:right="0"/>
      </w:pPr>
      <w:r>
        <w:t>The Trustee may participate in the sale, reorganization, merger, consolidation, recapitalization, or liquidation of the business.  The Trustee may sell or liquidate the business or business interest on terms the Trustee deems advisable and in the best interests of the trust and the beneficiaries.  The Trustee may sell any business interest held by the trust to one or more of the beneficiaries or to any trust in which a majority of the beneficiaries are beneficiaries.  The Trustee may make the sale in exchange for cash, a private annuity, an installment note, or any combination.</w:t>
      </w:r>
    </w:p>
    <w:p w14:paraId="1BBB5DFB" w14:textId="77777777" w:rsidR="000D43E8" w:rsidRDefault="000D43E8" w:rsidP="00837D8C">
      <w:pPr>
        <w:pStyle w:val="TextHeading3"/>
        <w:ind w:right="0"/>
      </w:pPr>
      <w:r>
        <w:t>The Trustee may exercise all business powers granted in this instrument even though the Trustee may be personally invested in or otherwise involved with the business.</w:t>
      </w:r>
    </w:p>
    <w:p w14:paraId="7E1130E2" w14:textId="77777777" w:rsidR="000D43E8" w:rsidRDefault="000D43E8" w:rsidP="00837D8C">
      <w:pPr>
        <w:pStyle w:val="Heading3"/>
        <w:ind w:right="0"/>
      </w:pPr>
      <w:r>
        <w:t>Business Liabilities</w:t>
      </w:r>
    </w:p>
    <w:p w14:paraId="748D51F9" w14:textId="43320739" w:rsidR="000D43E8" w:rsidRDefault="000D43E8" w:rsidP="00837D8C">
      <w:pPr>
        <w:pStyle w:val="TextHeading3"/>
        <w:ind w:right="0"/>
      </w:pPr>
      <w:r>
        <w:t xml:space="preserve">If any tort or contract liability arises in connection with the business, and if the trust is liable, the Trustee </w:t>
      </w:r>
      <w:r w:rsidR="00A50BBF">
        <w:t>sha</w:t>
      </w:r>
      <w:r>
        <w:t>ll first satisfy the liability from the assets of the business, and only then from other trust property as determined by the Trustee.</w:t>
      </w:r>
    </w:p>
    <w:p w14:paraId="6C8EB1AB" w14:textId="77777777" w:rsidR="000D43E8" w:rsidRDefault="000D43E8" w:rsidP="00837D8C">
      <w:pPr>
        <w:pStyle w:val="Heading3"/>
        <w:ind w:right="0"/>
      </w:pPr>
      <w:r>
        <w:t>Trustee Compensation</w:t>
      </w:r>
    </w:p>
    <w:p w14:paraId="3942E2D6" w14:textId="5E6A87B9" w:rsidR="000D43E8" w:rsidRDefault="000D43E8" w:rsidP="00837D8C">
      <w:pPr>
        <w:pStyle w:val="TextHeading3"/>
        <w:ind w:right="0"/>
      </w:pPr>
      <w:r>
        <w:t xml:space="preserve">In addition to the compensation set forth in </w:t>
      </w:r>
      <w:r w:rsidR="000B29FD">
        <w:t>Section</w:t>
      </w:r>
      <w:r w:rsidR="00F212A8">
        <w:t xml:space="preserve"> </w:t>
      </w:r>
      <w:r>
        <w:t>10.08, the Trustee may receive additional reasonable compensation for services in connection with the operation of the business.  The Trustee may receive this compensation directly from the business, the trust or both.</w:t>
      </w:r>
    </w:p>
    <w:p w14:paraId="5604ED01" w14:textId="77777777" w:rsidR="000D43E8" w:rsidRDefault="000D43E8" w:rsidP="00837D8C">
      <w:pPr>
        <w:pStyle w:val="Heading3"/>
        <w:ind w:right="0"/>
      </w:pPr>
      <w:r>
        <w:t>Conflicts of Interest</w:t>
      </w:r>
    </w:p>
    <w:p w14:paraId="16052139" w14:textId="77777777" w:rsidR="000D43E8" w:rsidRDefault="000D43E8" w:rsidP="00837D8C">
      <w:pPr>
        <w:pStyle w:val="TextHeading3"/>
        <w:ind w:right="0"/>
      </w:pPr>
      <w:r>
        <w:t>The Trustee may exercise all powers granted in this instrument even though the Trustee may be involved with or have a personal interest in the business.</w:t>
      </w:r>
    </w:p>
    <w:p w14:paraId="1734396D" w14:textId="77777777" w:rsidR="00DC6CB6" w:rsidRDefault="00DC6CB6" w:rsidP="00900F19">
      <w:pPr>
        <w:pStyle w:val="Heading2"/>
      </w:pPr>
      <w:bookmarkStart w:id="5053" w:name="_Toc487886891"/>
      <w:bookmarkStart w:id="5054" w:name="_Toc13579349"/>
      <w:bookmarkStart w:id="5055" w:name="_Toc13581736"/>
      <w:bookmarkStart w:id="5056" w:name="_Toc13581834"/>
      <w:bookmarkStart w:id="5057" w:name="_Toc13582485"/>
      <w:bookmarkStart w:id="5058" w:name="_Toc13583284"/>
      <w:bookmarkStart w:id="5059" w:name="_Toc13666064"/>
      <w:bookmarkStart w:id="5060" w:name="_Toc13739506"/>
      <w:bookmarkStart w:id="5061" w:name="_Toc24466611"/>
      <w:bookmarkStart w:id="5062" w:name="_Toc24468792"/>
      <w:bookmarkStart w:id="5063" w:name="_Toc24470231"/>
      <w:bookmarkStart w:id="5064" w:name="_Toc37053412"/>
      <w:bookmarkStart w:id="5065" w:name="_Toc38117604"/>
      <w:bookmarkStart w:id="5066" w:name="_Toc38359441"/>
      <w:bookmarkStart w:id="5067" w:name="_Toc38360441"/>
      <w:bookmarkStart w:id="5068" w:name="_Toc46999381"/>
      <w:bookmarkStart w:id="5069" w:name="_Toc47001142"/>
      <w:bookmarkStart w:id="5070" w:name="_Toc56766938"/>
      <w:bookmarkStart w:id="5071" w:name="_Toc57030891"/>
      <w:bookmarkStart w:id="5072" w:name="_Toc57031007"/>
      <w:bookmarkStart w:id="5073" w:name="_Toc57031664"/>
      <w:bookmarkStart w:id="5074" w:name="_Toc63505095"/>
      <w:bookmarkStart w:id="5075" w:name="_Toc63505224"/>
      <w:bookmarkStart w:id="5076" w:name="_Toc63513136"/>
      <w:bookmarkStart w:id="5077" w:name="_Toc63514732"/>
      <w:bookmarkStart w:id="5078" w:name="_Toc63514916"/>
      <w:bookmarkStart w:id="5079" w:name="_Toc63516302"/>
      <w:bookmarkStart w:id="5080" w:name="_Toc63516431"/>
      <w:bookmarkStart w:id="5081" w:name="_Toc63516559"/>
      <w:bookmarkStart w:id="5082" w:name="_Toc86407319"/>
      <w:bookmarkStart w:id="5083" w:name="_Toc86407695"/>
      <w:bookmarkStart w:id="5084" w:name="_Toc113001474"/>
      <w:bookmarkStart w:id="5085" w:name="_Toc113001602"/>
      <w:bookmarkStart w:id="5086" w:name="_Toc115339564"/>
      <w:bookmarkStart w:id="5087" w:name="_Toc115763821"/>
      <w:bookmarkStart w:id="5088" w:name="_Toc115765634"/>
      <w:bookmarkStart w:id="5089" w:name="_Toc115765762"/>
      <w:bookmarkStart w:id="5090" w:name="_Toc115769901"/>
      <w:bookmarkStart w:id="5091" w:name="_Toc119050159"/>
      <w:bookmarkStart w:id="5092" w:name="_Toc119056203"/>
      <w:bookmarkStart w:id="5093" w:name="_Toc119070259"/>
      <w:bookmarkStart w:id="5094" w:name="_Toc119467989"/>
      <w:bookmarkStart w:id="5095" w:name="_Toc119664480"/>
      <w:bookmarkStart w:id="5096" w:name="_Toc119664879"/>
      <w:bookmarkStart w:id="5097" w:name="_Toc119927874"/>
      <w:bookmarkStart w:id="5098" w:name="_Toc124522676"/>
      <w:bookmarkStart w:id="5099" w:name="_Toc124772949"/>
      <w:bookmarkStart w:id="5100" w:name="_Toc124774212"/>
      <w:bookmarkStart w:id="5101" w:name="_Toc124841474"/>
      <w:bookmarkStart w:id="5102" w:name="_Toc124846637"/>
      <w:bookmarkStart w:id="5103" w:name="_Toc124846897"/>
      <w:bookmarkStart w:id="5104" w:name="_Toc137118303"/>
      <w:r>
        <w:lastRenderedPageBreak/>
        <w:t>Contract Powers</w:t>
      </w:r>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p>
    <w:p w14:paraId="7C92AC5C" w14:textId="1CC0725E" w:rsidR="00231840" w:rsidRDefault="00231840" w:rsidP="00231840">
      <w:pPr>
        <w:pStyle w:val="TextHeading2"/>
      </w:pPr>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  The Trustee may contract, and may deliver deeds or other instruments</w:t>
      </w:r>
      <w:r w:rsidR="00417D89">
        <w:t>, which the</w:t>
      </w:r>
      <w:r>
        <w:t xml:space="preserve"> Trustee considers appropriate.</w:t>
      </w:r>
    </w:p>
    <w:p w14:paraId="768A43F0" w14:textId="77777777" w:rsidR="00DC6CB6" w:rsidRDefault="00DC6CB6" w:rsidP="00900F19">
      <w:pPr>
        <w:pStyle w:val="Heading2"/>
      </w:pPr>
      <w:bookmarkStart w:id="5105" w:name="_Toc487886892"/>
      <w:bookmarkStart w:id="5106" w:name="_Toc13579350"/>
      <w:bookmarkStart w:id="5107" w:name="_Toc13581737"/>
      <w:bookmarkStart w:id="5108" w:name="_Toc13581835"/>
      <w:bookmarkStart w:id="5109" w:name="_Toc13582486"/>
      <w:bookmarkStart w:id="5110" w:name="_Toc13583285"/>
      <w:bookmarkStart w:id="5111" w:name="_Toc13666065"/>
      <w:bookmarkStart w:id="5112" w:name="_Toc13739507"/>
      <w:bookmarkStart w:id="5113" w:name="_Toc24466612"/>
      <w:bookmarkStart w:id="5114" w:name="_Toc24468793"/>
      <w:bookmarkStart w:id="5115" w:name="_Toc24470232"/>
      <w:bookmarkStart w:id="5116" w:name="_Toc37053413"/>
      <w:bookmarkStart w:id="5117" w:name="_Toc38117606"/>
      <w:bookmarkStart w:id="5118" w:name="_Toc38359443"/>
      <w:bookmarkStart w:id="5119" w:name="_Toc38360443"/>
      <w:bookmarkStart w:id="5120" w:name="_Toc46999383"/>
      <w:bookmarkStart w:id="5121" w:name="_Toc47001143"/>
      <w:bookmarkStart w:id="5122" w:name="_Toc56766939"/>
      <w:bookmarkStart w:id="5123" w:name="_Toc57030892"/>
      <w:bookmarkStart w:id="5124" w:name="_Toc57031008"/>
      <w:bookmarkStart w:id="5125" w:name="_Toc57031665"/>
      <w:bookmarkStart w:id="5126" w:name="_Toc63505096"/>
      <w:bookmarkStart w:id="5127" w:name="_Toc63505225"/>
      <w:bookmarkStart w:id="5128" w:name="_Toc63513137"/>
      <w:bookmarkStart w:id="5129" w:name="_Toc63514733"/>
      <w:bookmarkStart w:id="5130" w:name="_Toc63514917"/>
      <w:bookmarkStart w:id="5131" w:name="_Toc63516303"/>
      <w:bookmarkStart w:id="5132" w:name="_Toc63516432"/>
      <w:bookmarkStart w:id="5133" w:name="_Toc63516560"/>
      <w:bookmarkStart w:id="5134" w:name="_Toc86407320"/>
      <w:bookmarkStart w:id="5135" w:name="_Toc86407696"/>
      <w:bookmarkStart w:id="5136" w:name="_Toc113001475"/>
      <w:bookmarkStart w:id="5137" w:name="_Toc113001603"/>
      <w:bookmarkStart w:id="5138" w:name="_Toc115339565"/>
      <w:bookmarkStart w:id="5139" w:name="_Toc115763822"/>
      <w:bookmarkStart w:id="5140" w:name="_Toc115765635"/>
      <w:bookmarkStart w:id="5141" w:name="_Toc115765763"/>
      <w:bookmarkStart w:id="5142" w:name="_Toc115769902"/>
      <w:bookmarkStart w:id="5143" w:name="_Toc119050160"/>
      <w:bookmarkStart w:id="5144" w:name="_Toc119056204"/>
      <w:bookmarkStart w:id="5145" w:name="_Toc119070260"/>
      <w:bookmarkStart w:id="5146" w:name="_Toc119467990"/>
      <w:bookmarkStart w:id="5147" w:name="_Toc119664481"/>
      <w:bookmarkStart w:id="5148" w:name="_Toc119664880"/>
      <w:bookmarkStart w:id="5149" w:name="_Toc119927875"/>
      <w:bookmarkStart w:id="5150" w:name="_Toc124522677"/>
      <w:bookmarkStart w:id="5151" w:name="_Toc124772950"/>
      <w:bookmarkStart w:id="5152" w:name="_Toc124774213"/>
      <w:bookmarkStart w:id="5153" w:name="_Toc124841475"/>
      <w:bookmarkStart w:id="5154" w:name="_Toc124846638"/>
      <w:bookmarkStart w:id="5155" w:name="_Toc124846898"/>
      <w:bookmarkStart w:id="5156" w:name="_Toc137118304"/>
      <w:r>
        <w:t>Common Investments</w:t>
      </w:r>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p>
    <w:p w14:paraId="7B92BD60" w14:textId="5572AD05" w:rsidR="00414924" w:rsidRDefault="00414924" w:rsidP="00414924">
      <w:pPr>
        <w:pStyle w:val="TextHeading2"/>
      </w:pPr>
      <w:r>
        <w:t>For purposes of convenience, the Trustee may invest part or all trust property jointly with property of other trusts for which the Trustee is also serving as a Trustee.  A corporate fiduciary acting as Trustee may use common funds for investment.  When trust property is managed and invested in this manner, the Trustee shall maintain records that sufficiently identify th</w:t>
      </w:r>
      <w:r w:rsidR="007E2B79">
        <w:t xml:space="preserve">e </w:t>
      </w:r>
      <w:r w:rsidR="004F2E16">
        <w:t xml:space="preserve">trust’s </w:t>
      </w:r>
      <w:r>
        <w:t>portion of the jointly invested assets.</w:t>
      </w:r>
    </w:p>
    <w:p w14:paraId="6213F567" w14:textId="77777777" w:rsidR="00DC6CB6" w:rsidRDefault="00DC6CB6" w:rsidP="00900F19">
      <w:pPr>
        <w:pStyle w:val="Heading2"/>
      </w:pPr>
      <w:bookmarkStart w:id="5157" w:name="_Toc487886893"/>
      <w:bookmarkStart w:id="5158" w:name="_Toc13579351"/>
      <w:bookmarkStart w:id="5159" w:name="_Toc13581738"/>
      <w:bookmarkStart w:id="5160" w:name="_Toc13581836"/>
      <w:bookmarkStart w:id="5161" w:name="_Toc13582487"/>
      <w:bookmarkStart w:id="5162" w:name="_Toc13583286"/>
      <w:bookmarkStart w:id="5163" w:name="_Toc13666066"/>
      <w:bookmarkStart w:id="5164" w:name="_Toc13739508"/>
      <w:bookmarkStart w:id="5165" w:name="_Toc24466613"/>
      <w:bookmarkStart w:id="5166" w:name="_Toc24468794"/>
      <w:bookmarkStart w:id="5167" w:name="_Toc24470233"/>
      <w:bookmarkStart w:id="5168" w:name="_Toc37053414"/>
      <w:bookmarkStart w:id="5169" w:name="_Toc38117607"/>
      <w:bookmarkStart w:id="5170" w:name="_Toc38359444"/>
      <w:bookmarkStart w:id="5171" w:name="_Toc38360444"/>
      <w:bookmarkStart w:id="5172" w:name="_Toc46999384"/>
      <w:bookmarkStart w:id="5173" w:name="_Toc47001144"/>
      <w:bookmarkStart w:id="5174" w:name="_Toc56766940"/>
      <w:bookmarkStart w:id="5175" w:name="_Toc57030893"/>
      <w:bookmarkStart w:id="5176" w:name="_Toc57031009"/>
      <w:bookmarkStart w:id="5177" w:name="_Toc57031666"/>
      <w:bookmarkStart w:id="5178" w:name="_Toc63505097"/>
      <w:bookmarkStart w:id="5179" w:name="_Toc63505226"/>
      <w:bookmarkStart w:id="5180" w:name="_Toc63513138"/>
      <w:bookmarkStart w:id="5181" w:name="_Toc63514734"/>
      <w:bookmarkStart w:id="5182" w:name="_Toc63514918"/>
      <w:bookmarkStart w:id="5183" w:name="_Toc63516304"/>
      <w:bookmarkStart w:id="5184" w:name="_Toc63516433"/>
      <w:bookmarkStart w:id="5185" w:name="_Toc63516561"/>
      <w:bookmarkStart w:id="5186" w:name="_Toc86407321"/>
      <w:bookmarkStart w:id="5187" w:name="_Toc86407697"/>
      <w:bookmarkStart w:id="5188" w:name="_Toc113001476"/>
      <w:bookmarkStart w:id="5189" w:name="_Toc113001604"/>
      <w:bookmarkStart w:id="5190" w:name="_Toc115339566"/>
      <w:bookmarkStart w:id="5191" w:name="_Toc115763823"/>
      <w:bookmarkStart w:id="5192" w:name="_Toc115765636"/>
      <w:bookmarkStart w:id="5193" w:name="_Toc115765764"/>
      <w:bookmarkStart w:id="5194" w:name="_Toc115769903"/>
      <w:bookmarkStart w:id="5195" w:name="_Toc119050161"/>
      <w:bookmarkStart w:id="5196" w:name="_Toc119056205"/>
      <w:bookmarkStart w:id="5197" w:name="_Toc119070261"/>
      <w:bookmarkStart w:id="5198" w:name="_Toc119467991"/>
      <w:bookmarkStart w:id="5199" w:name="_Toc119664482"/>
      <w:bookmarkStart w:id="5200" w:name="_Toc119664881"/>
      <w:bookmarkStart w:id="5201" w:name="_Toc119927876"/>
      <w:bookmarkStart w:id="5202" w:name="_Toc124522678"/>
      <w:bookmarkStart w:id="5203" w:name="_Toc124772951"/>
      <w:bookmarkStart w:id="5204" w:name="_Toc124774214"/>
      <w:bookmarkStart w:id="5205" w:name="_Toc124841476"/>
      <w:bookmarkStart w:id="5206" w:name="_Toc124846639"/>
      <w:bookmarkStart w:id="5207" w:name="_Toc124846899"/>
      <w:bookmarkStart w:id="5208" w:name="_Toc137118305"/>
      <w:r>
        <w:t>Environmental Powers</w:t>
      </w:r>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p>
    <w:p w14:paraId="3F0218F5" w14:textId="77777777" w:rsidR="0087237F" w:rsidRDefault="0087237F" w:rsidP="0087237F">
      <w:pPr>
        <w:pStyle w:val="TextHeading2"/>
      </w:pPr>
      <w:r>
        <w:t xml:space="preserve">The Trustee may inspect trust property to determine compliance with or to respond to any environmental law affecting the property.  For purposes of this instrument, </w:t>
      </w:r>
      <w:r>
        <w:rPr>
          <w:i/>
        </w:rPr>
        <w:t>environmental law</w:t>
      </w:r>
      <w:r>
        <w:t xml:space="preserve"> means any federal, state, or local law, rule, regulation, or ordinance protecting the environment or human health.</w:t>
      </w:r>
    </w:p>
    <w:p w14:paraId="4E843DE7" w14:textId="77777777" w:rsidR="0087237F" w:rsidRDefault="0087237F" w:rsidP="0087237F">
      <w:pPr>
        <w:pStyle w:val="TextHeading2"/>
      </w:pPr>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4247AB06" w14:textId="77777777" w:rsidR="0087237F" w:rsidRDefault="0087237F" w:rsidP="0087237F">
      <w:pPr>
        <w:pStyle w:val="TextHeading2"/>
      </w:pPr>
      <w:r>
        <w:t>The Trustee may use trust property to:</w:t>
      </w:r>
    </w:p>
    <w:p w14:paraId="5278D26E" w14:textId="77777777" w:rsidR="0087237F" w:rsidRDefault="0087237F" w:rsidP="006C03E3">
      <w:pPr>
        <w:pStyle w:val="TextHeading3"/>
        <w:numPr>
          <w:ilvl w:val="0"/>
          <w:numId w:val="18"/>
        </w:numPr>
        <w:spacing w:before="0" w:after="0"/>
        <w:ind w:left="360" w:right="0"/>
      </w:pPr>
      <w:r>
        <w:t>conduct environmental assessments, audits, or site monitoring;</w:t>
      </w:r>
    </w:p>
    <w:p w14:paraId="002DAA38" w14:textId="77777777" w:rsidR="0087237F" w:rsidRDefault="0087237F" w:rsidP="006C03E3">
      <w:pPr>
        <w:pStyle w:val="TextHeading3"/>
        <w:numPr>
          <w:ilvl w:val="0"/>
          <w:numId w:val="18"/>
        </w:numPr>
        <w:spacing w:before="0" w:after="0"/>
        <w:ind w:left="360" w:right="0"/>
      </w:pPr>
      <w:r>
        <w:t xml:space="preserve">take remedial action to contain, clean up, or remove any hazardous substance including a spill, discharge, or contamination; </w:t>
      </w:r>
    </w:p>
    <w:p w14:paraId="72E7DB2A" w14:textId="77777777" w:rsidR="0087237F" w:rsidRDefault="0087237F" w:rsidP="006C03E3">
      <w:pPr>
        <w:pStyle w:val="TextHeading3"/>
        <w:numPr>
          <w:ilvl w:val="0"/>
          <w:numId w:val="18"/>
        </w:numPr>
        <w:spacing w:before="0" w:after="0"/>
        <w:ind w:left="360" w:right="0"/>
      </w:pPr>
      <w:r>
        <w:t xml:space="preserve">institute, contest, or settle legal proceedings brought by a private litigant or any local, state, or federal agency concerned with environmental compliance; </w:t>
      </w:r>
    </w:p>
    <w:p w14:paraId="43CFDCA2" w14:textId="77777777" w:rsidR="0087237F" w:rsidRDefault="0087237F" w:rsidP="006C03E3">
      <w:pPr>
        <w:pStyle w:val="TextHeading3"/>
        <w:numPr>
          <w:ilvl w:val="0"/>
          <w:numId w:val="18"/>
        </w:numPr>
        <w:spacing w:before="0" w:after="0"/>
        <w:ind w:left="360" w:right="0"/>
      </w:pPr>
      <w:r>
        <w:t>comply with any order issued by any court or by any local, state, or federal agency directing an assessment, abatement, or cleanup of any hazardous substance; and</w:t>
      </w:r>
    </w:p>
    <w:p w14:paraId="18501D2D" w14:textId="77777777" w:rsidR="0087237F" w:rsidRDefault="0087237F" w:rsidP="005272CE">
      <w:pPr>
        <w:pStyle w:val="TextHeading3"/>
        <w:numPr>
          <w:ilvl w:val="0"/>
          <w:numId w:val="18"/>
        </w:numPr>
        <w:spacing w:before="0" w:after="0"/>
        <w:ind w:left="360" w:right="0"/>
      </w:pPr>
      <w:r>
        <w:t>employ agents, consultants, and legal counsel to assist the Trustee in these actions.</w:t>
      </w:r>
    </w:p>
    <w:p w14:paraId="547C1785" w14:textId="4192081D" w:rsidR="0087237F" w:rsidRDefault="0087237F" w:rsidP="0087237F">
      <w:pPr>
        <w:pStyle w:val="TextHeading2"/>
      </w:pPr>
      <w:r>
        <w:t xml:space="preserve">The Trustee is not liable for any loss or reduction in value sustained by the trust as a result of the Trustee’s decision to retain property on which hazardous materials or substances requiring remedial action are </w:t>
      </w:r>
      <w:r w:rsidR="00E14695">
        <w:t>discovered unless</w:t>
      </w:r>
      <w:r>
        <w:t xml:space="preserve"> the Trustee contributed to that loss through willful misconduct or gross negligence.  </w:t>
      </w:r>
    </w:p>
    <w:p w14:paraId="379F30CB" w14:textId="77777777" w:rsidR="0087237F" w:rsidRDefault="0087237F" w:rsidP="0087237F">
      <w:pPr>
        <w:pStyle w:val="TextHeading2"/>
      </w:pPr>
      <w:r>
        <w:t>The Trustee is not liable to any beneficiary or to any other party for any decrease in the value of property from the Trustee’s actions to comply with any environmental law, including any reporting requirement.</w:t>
      </w:r>
    </w:p>
    <w:p w14:paraId="711FAFAA" w14:textId="77777777" w:rsidR="0087237F" w:rsidRDefault="0087237F" w:rsidP="0087237F">
      <w:pPr>
        <w:pStyle w:val="TextHeading2"/>
      </w:pPr>
      <w:r>
        <w:t>The Trustee may release, relinquish, or disclaim any power held by the Trustee that the Trustee determines may cause the Trustee to incur individual liability under any environmental law.</w:t>
      </w:r>
    </w:p>
    <w:p w14:paraId="7CA68C13" w14:textId="77777777" w:rsidR="00DC6CB6" w:rsidRDefault="00DC6CB6" w:rsidP="00900F19">
      <w:pPr>
        <w:pStyle w:val="Heading2"/>
      </w:pPr>
      <w:bookmarkStart w:id="5209" w:name="_Toc487886895"/>
      <w:bookmarkStart w:id="5210" w:name="_Toc13579353"/>
      <w:bookmarkStart w:id="5211" w:name="_Toc13581740"/>
      <w:bookmarkStart w:id="5212" w:name="_Toc13581838"/>
      <w:bookmarkStart w:id="5213" w:name="_Toc13582489"/>
      <w:bookmarkStart w:id="5214" w:name="_Toc13583288"/>
      <w:bookmarkStart w:id="5215" w:name="_Toc13666068"/>
      <w:bookmarkStart w:id="5216" w:name="_Toc13739510"/>
      <w:bookmarkStart w:id="5217" w:name="_Toc24466615"/>
      <w:bookmarkStart w:id="5218" w:name="_Toc24468796"/>
      <w:bookmarkStart w:id="5219" w:name="_Toc24470235"/>
      <w:bookmarkStart w:id="5220" w:name="_Toc37053416"/>
      <w:bookmarkStart w:id="5221" w:name="_Toc38117609"/>
      <w:bookmarkStart w:id="5222" w:name="_Toc38359446"/>
      <w:bookmarkStart w:id="5223" w:name="_Toc38360446"/>
      <w:bookmarkStart w:id="5224" w:name="_Toc46999386"/>
      <w:bookmarkStart w:id="5225" w:name="_Toc47001146"/>
      <w:bookmarkStart w:id="5226" w:name="_Toc56766942"/>
      <w:bookmarkStart w:id="5227" w:name="_Toc57030895"/>
      <w:bookmarkStart w:id="5228" w:name="_Toc57031011"/>
      <w:bookmarkStart w:id="5229" w:name="_Toc57031668"/>
      <w:bookmarkStart w:id="5230" w:name="_Toc63505099"/>
      <w:bookmarkStart w:id="5231" w:name="_Toc63505228"/>
      <w:bookmarkStart w:id="5232" w:name="_Toc63513139"/>
      <w:bookmarkStart w:id="5233" w:name="_Toc63514735"/>
      <w:bookmarkStart w:id="5234" w:name="_Toc63514919"/>
      <w:bookmarkStart w:id="5235" w:name="_Toc63516305"/>
      <w:bookmarkStart w:id="5236" w:name="_Toc63516434"/>
      <w:bookmarkStart w:id="5237" w:name="_Toc63516562"/>
      <w:bookmarkStart w:id="5238" w:name="_Toc86407322"/>
      <w:bookmarkStart w:id="5239" w:name="_Toc86407698"/>
      <w:bookmarkStart w:id="5240" w:name="_Toc113001477"/>
      <w:bookmarkStart w:id="5241" w:name="_Toc113001605"/>
      <w:bookmarkStart w:id="5242" w:name="_Toc115339567"/>
      <w:bookmarkStart w:id="5243" w:name="_Toc115763824"/>
      <w:bookmarkStart w:id="5244" w:name="_Toc115765637"/>
      <w:bookmarkStart w:id="5245" w:name="_Toc115765765"/>
      <w:bookmarkStart w:id="5246" w:name="_Toc115769904"/>
      <w:bookmarkStart w:id="5247" w:name="_Toc119050162"/>
      <w:bookmarkStart w:id="5248" w:name="_Toc119056206"/>
      <w:bookmarkStart w:id="5249" w:name="_Toc119070262"/>
      <w:bookmarkStart w:id="5250" w:name="_Toc119467992"/>
      <w:bookmarkStart w:id="5251" w:name="_Toc119664483"/>
      <w:bookmarkStart w:id="5252" w:name="_Toc119664882"/>
      <w:bookmarkStart w:id="5253" w:name="_Toc119927877"/>
      <w:bookmarkStart w:id="5254" w:name="_Toc124522679"/>
      <w:bookmarkStart w:id="5255" w:name="_Toc124772952"/>
      <w:bookmarkStart w:id="5256" w:name="_Toc124774215"/>
      <w:bookmarkStart w:id="5257" w:name="_Toc124841477"/>
      <w:bookmarkStart w:id="5258" w:name="_Toc124846640"/>
      <w:bookmarkStart w:id="5259" w:name="_Toc124846900"/>
      <w:bookmarkStart w:id="5260" w:name="_Toc137118306"/>
      <w:r>
        <w:lastRenderedPageBreak/>
        <w:t>Insurance Powers</w:t>
      </w:r>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p>
    <w:p w14:paraId="3414159F" w14:textId="77777777" w:rsidR="00271698" w:rsidRDefault="00BF1765" w:rsidP="00271698">
      <w:pPr>
        <w:pStyle w:val="TextHeading2"/>
      </w:pPr>
      <w:r>
        <w:t>The Trustee may</w:t>
      </w:r>
    </w:p>
    <w:p w14:paraId="39282F4D" w14:textId="72B958BD" w:rsidR="006B6038" w:rsidRDefault="00BF1765" w:rsidP="002462C0">
      <w:pPr>
        <w:pStyle w:val="TextHeading2"/>
        <w:numPr>
          <w:ilvl w:val="0"/>
          <w:numId w:val="28"/>
        </w:numPr>
        <w:spacing w:before="0" w:after="0"/>
        <w:ind w:left="360"/>
      </w:pPr>
      <w:r>
        <w:t xml:space="preserve">purchase, accept, hold, and deal with as owner, insurance policies on </w:t>
      </w:r>
      <w:r w:rsidR="008304EE">
        <w:t xml:space="preserve">any beneficiary’s life, </w:t>
      </w:r>
      <w:r>
        <w:t>or any person’s life in whom any beneficiary has an insurable interest</w:t>
      </w:r>
      <w:r w:rsidR="008304EE">
        <w:t xml:space="preserve">, except that no policies shall be owned on the life of </w:t>
      </w:r>
      <w:r w:rsidR="00E61449">
        <w:t xml:space="preserve">the </w:t>
      </w:r>
      <w:r w:rsidR="008304EE">
        <w:t xml:space="preserve">Grantor or </w:t>
      </w:r>
      <w:r w:rsidR="00E61449">
        <w:t xml:space="preserve">the </w:t>
      </w:r>
      <w:r w:rsidR="008304EE">
        <w:t>Grantor’s spouse</w:t>
      </w:r>
      <w:r w:rsidR="006C15A0">
        <w:t>;</w:t>
      </w:r>
    </w:p>
    <w:p w14:paraId="12EE3CDD" w14:textId="7C657B42" w:rsidR="006B6038" w:rsidRDefault="00BF1765" w:rsidP="002462C0">
      <w:pPr>
        <w:pStyle w:val="TextHeading2"/>
        <w:numPr>
          <w:ilvl w:val="0"/>
          <w:numId w:val="28"/>
        </w:numPr>
        <w:spacing w:before="0" w:after="0"/>
        <w:ind w:left="360"/>
      </w:pPr>
      <w:r>
        <w:t>purchase disability, medical, liability, long</w:t>
      </w:r>
      <w:r w:rsidR="00271698">
        <w:t>-</w:t>
      </w:r>
      <w:r>
        <w:t>term health care and other insurance on behalf of and for the benefit of any beneficiary</w:t>
      </w:r>
      <w:r w:rsidR="006C15A0">
        <w:t>;</w:t>
      </w:r>
    </w:p>
    <w:p w14:paraId="18F026B1" w14:textId="32F2F1E4" w:rsidR="00BF1765" w:rsidRDefault="00BF1765" w:rsidP="002462C0">
      <w:pPr>
        <w:pStyle w:val="TextHeading2"/>
        <w:numPr>
          <w:ilvl w:val="0"/>
          <w:numId w:val="28"/>
        </w:numPr>
        <w:spacing w:before="0" w:after="0"/>
        <w:ind w:left="360"/>
      </w:pPr>
      <w:r>
        <w:t>may purchase annuities and similar investments for any beneficiary</w:t>
      </w:r>
      <w:r w:rsidR="006C15A0">
        <w:t>;</w:t>
      </w:r>
    </w:p>
    <w:p w14:paraId="165BCFE9" w14:textId="77777777" w:rsidR="006B6038" w:rsidRDefault="00BF1765" w:rsidP="002462C0">
      <w:pPr>
        <w:pStyle w:val="TextHeading2"/>
        <w:numPr>
          <w:ilvl w:val="0"/>
          <w:numId w:val="28"/>
        </w:numPr>
        <w:spacing w:before="0" w:after="0"/>
        <w:ind w:left="360"/>
      </w:pPr>
      <w:r>
        <w:t>may execute or cancel any automatic premium loan agreement with respect to any policy and may elect or cancel any automatic premium loan provision in a life insurance policy</w:t>
      </w:r>
      <w:r w:rsidR="006B6038">
        <w:t>;</w:t>
      </w:r>
    </w:p>
    <w:p w14:paraId="19AF2333" w14:textId="77777777" w:rsidR="006B6038" w:rsidRDefault="00BF1765" w:rsidP="002462C0">
      <w:pPr>
        <w:pStyle w:val="TextHeading2"/>
        <w:numPr>
          <w:ilvl w:val="0"/>
          <w:numId w:val="28"/>
        </w:numPr>
        <w:spacing w:before="0" w:after="0"/>
        <w:ind w:left="360"/>
      </w:pPr>
      <w:r>
        <w:t>may borrow money to pay premiums due on any policy, either by borrowing from the company issuing the policy or from another source</w:t>
      </w:r>
      <w:r w:rsidR="006B6038">
        <w:t>;</w:t>
      </w:r>
    </w:p>
    <w:p w14:paraId="500900A8" w14:textId="09A55074" w:rsidR="00BF1765" w:rsidRDefault="00BF1765" w:rsidP="002462C0">
      <w:pPr>
        <w:pStyle w:val="TextHeading2"/>
        <w:numPr>
          <w:ilvl w:val="0"/>
          <w:numId w:val="28"/>
        </w:numPr>
        <w:spacing w:before="0" w:after="0"/>
        <w:ind w:left="360"/>
      </w:pPr>
      <w:r>
        <w:t>assign the policy as security for the loan</w:t>
      </w:r>
      <w:r w:rsidR="006B6038">
        <w:t>;</w:t>
      </w:r>
    </w:p>
    <w:p w14:paraId="046B1B41" w14:textId="7948E929" w:rsidR="00BF1765" w:rsidRDefault="00BF1765" w:rsidP="002462C0">
      <w:pPr>
        <w:pStyle w:val="TextHeading2"/>
        <w:numPr>
          <w:ilvl w:val="0"/>
          <w:numId w:val="28"/>
        </w:numPr>
        <w:spacing w:before="0" w:after="0"/>
        <w:ind w:left="360"/>
      </w:pPr>
      <w:r>
        <w:t>exercise any option contained in a policy with regard to any dividend or share of surplus apportioned to the policy to reduce the amount of a policy, to convert or exchange the policy, or to surrender a policy at any time for its cash value</w:t>
      </w:r>
      <w:r w:rsidR="00A1047B">
        <w:t>;</w:t>
      </w:r>
    </w:p>
    <w:p w14:paraId="1C014782" w14:textId="4AB1AD0B" w:rsidR="00BF1765" w:rsidRDefault="00BF1765" w:rsidP="002462C0">
      <w:pPr>
        <w:pStyle w:val="TextHeading2"/>
        <w:numPr>
          <w:ilvl w:val="0"/>
          <w:numId w:val="28"/>
        </w:numPr>
        <w:spacing w:before="0" w:after="0"/>
        <w:ind w:left="360"/>
      </w:pPr>
      <w:r>
        <w:t>elect any paid-up insurance or extended-term insurance nonforfeiture option contained in a policy</w:t>
      </w:r>
      <w:r w:rsidR="00A1047B">
        <w:t>;</w:t>
      </w:r>
    </w:p>
    <w:p w14:paraId="78211739" w14:textId="619FB264" w:rsidR="00BF1765" w:rsidRDefault="00BF1765" w:rsidP="002462C0">
      <w:pPr>
        <w:pStyle w:val="TextHeading2"/>
        <w:numPr>
          <w:ilvl w:val="0"/>
          <w:numId w:val="28"/>
        </w:numPr>
        <w:spacing w:before="0" w:after="0"/>
        <w:ind w:left="360"/>
      </w:pPr>
      <w:r>
        <w:t>sell any policy at its fair market value to anyone having an insurable interest in the policy, including the insured</w:t>
      </w:r>
      <w:r w:rsidR="00A1047B">
        <w:t>;</w:t>
      </w:r>
    </w:p>
    <w:p w14:paraId="2884CD1C" w14:textId="1EBAEE03" w:rsidR="00BF1765" w:rsidRDefault="00BF1765" w:rsidP="002462C0">
      <w:pPr>
        <w:pStyle w:val="TextHeading2"/>
        <w:numPr>
          <w:ilvl w:val="0"/>
          <w:numId w:val="28"/>
        </w:numPr>
        <w:spacing w:before="0" w:after="0"/>
        <w:ind w:left="360"/>
      </w:pPr>
      <w:r>
        <w:t>exercise any other right, option, or benefit contained in a policy or permitted by the issuing insurance company</w:t>
      </w:r>
      <w:r w:rsidR="00A1047B">
        <w:t>; and</w:t>
      </w:r>
    </w:p>
    <w:p w14:paraId="6B6E73B8" w14:textId="77777777" w:rsidR="00A1047B" w:rsidRDefault="00BF1765" w:rsidP="005272CE">
      <w:pPr>
        <w:pStyle w:val="TextHeading2"/>
        <w:numPr>
          <w:ilvl w:val="0"/>
          <w:numId w:val="28"/>
        </w:numPr>
        <w:spacing w:before="0" w:after="0"/>
        <w:ind w:left="360"/>
      </w:pPr>
      <w:r>
        <w:t>transfer and assign the policies held by the trust as a distribution of trust property</w:t>
      </w:r>
      <w:r w:rsidR="00A1047B">
        <w:t>.</w:t>
      </w:r>
    </w:p>
    <w:p w14:paraId="523AFF3B" w14:textId="075A5CE6" w:rsidR="00DC6CB6" w:rsidRDefault="00DC6CB6" w:rsidP="006C15A0">
      <w:pPr>
        <w:pStyle w:val="Heading2"/>
      </w:pPr>
      <w:bookmarkStart w:id="5261" w:name="_Ref289678612"/>
      <w:bookmarkStart w:id="5262" w:name="_Toc487886896"/>
      <w:bookmarkStart w:id="5263" w:name="_Toc13579354"/>
      <w:bookmarkStart w:id="5264" w:name="_Toc13581741"/>
      <w:bookmarkStart w:id="5265" w:name="_Toc13581839"/>
      <w:bookmarkStart w:id="5266" w:name="_Toc13582490"/>
      <w:bookmarkStart w:id="5267" w:name="_Toc13583289"/>
      <w:bookmarkStart w:id="5268" w:name="_Toc13666069"/>
      <w:bookmarkStart w:id="5269" w:name="_Toc13739511"/>
      <w:bookmarkStart w:id="5270" w:name="_Toc24466616"/>
      <w:bookmarkStart w:id="5271" w:name="_Toc24468797"/>
      <w:bookmarkStart w:id="5272" w:name="_Toc24470236"/>
      <w:bookmarkStart w:id="5273" w:name="_Toc37053417"/>
      <w:bookmarkStart w:id="5274" w:name="_Toc38117610"/>
      <w:bookmarkStart w:id="5275" w:name="_Toc38359447"/>
      <w:bookmarkStart w:id="5276" w:name="_Toc38360447"/>
      <w:bookmarkStart w:id="5277" w:name="_Toc46999387"/>
      <w:bookmarkStart w:id="5278" w:name="_Toc47001147"/>
      <w:bookmarkStart w:id="5279" w:name="_Toc56766943"/>
      <w:bookmarkStart w:id="5280" w:name="_Toc57030896"/>
      <w:bookmarkStart w:id="5281" w:name="_Toc57031012"/>
      <w:bookmarkStart w:id="5282" w:name="_Toc57031669"/>
      <w:bookmarkStart w:id="5283" w:name="_Toc63505100"/>
      <w:bookmarkStart w:id="5284" w:name="_Toc63505229"/>
      <w:bookmarkStart w:id="5285" w:name="_Toc63513140"/>
      <w:bookmarkStart w:id="5286" w:name="_Toc63514736"/>
      <w:bookmarkStart w:id="5287" w:name="_Toc63514920"/>
      <w:bookmarkStart w:id="5288" w:name="_Toc63516306"/>
      <w:bookmarkStart w:id="5289" w:name="_Toc63516435"/>
      <w:bookmarkStart w:id="5290" w:name="_Toc63516563"/>
      <w:bookmarkStart w:id="5291" w:name="_Toc86407323"/>
      <w:bookmarkStart w:id="5292" w:name="_Toc86407699"/>
      <w:bookmarkStart w:id="5293" w:name="_Toc113001478"/>
      <w:bookmarkStart w:id="5294" w:name="_Toc113001606"/>
      <w:bookmarkStart w:id="5295" w:name="_Toc115339568"/>
      <w:bookmarkStart w:id="5296" w:name="_Toc115763825"/>
      <w:bookmarkStart w:id="5297" w:name="_Toc115765638"/>
      <w:bookmarkStart w:id="5298" w:name="_Toc115765766"/>
      <w:bookmarkStart w:id="5299" w:name="_Toc115769905"/>
      <w:bookmarkStart w:id="5300" w:name="_Toc119050163"/>
      <w:bookmarkStart w:id="5301" w:name="_Toc119056207"/>
      <w:bookmarkStart w:id="5302" w:name="_Toc119070263"/>
      <w:bookmarkStart w:id="5303" w:name="_Toc119467993"/>
      <w:bookmarkStart w:id="5304" w:name="_Toc119664484"/>
      <w:bookmarkStart w:id="5305" w:name="_Toc119664883"/>
      <w:bookmarkStart w:id="5306" w:name="_Toc119927878"/>
      <w:bookmarkStart w:id="5307" w:name="_Toc124522680"/>
      <w:bookmarkStart w:id="5308" w:name="_Toc124772953"/>
      <w:bookmarkStart w:id="5309" w:name="_Toc124774216"/>
      <w:bookmarkStart w:id="5310" w:name="_Toc124841478"/>
      <w:bookmarkStart w:id="5311" w:name="_Toc124846641"/>
      <w:bookmarkStart w:id="5312" w:name="_Toc124846901"/>
      <w:bookmarkStart w:id="5313" w:name="_Toc137118307"/>
      <w:r>
        <w:t>Loans and Borrowing Powers</w:t>
      </w:r>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p>
    <w:p w14:paraId="79F6E1C2" w14:textId="43A659E6" w:rsidR="00F212BE" w:rsidRDefault="00F212BE" w:rsidP="00F212BE">
      <w:pPr>
        <w:pStyle w:val="TextHeading2"/>
      </w:pPr>
      <w:r>
        <w:t xml:space="preserve">The Trustee may make loans to any person including a beneficiary, as well as </w:t>
      </w:r>
      <w:r w:rsidR="007D0E31">
        <w:t xml:space="preserve">to </w:t>
      </w:r>
      <w:r>
        <w:t>an entity, trust, or estate, for any term or payable on demand, and secured or unsecured</w:t>
      </w:r>
      <w:r w:rsidR="008304EE">
        <w:t xml:space="preserve">; however, </w:t>
      </w:r>
      <w:r>
        <w:t xml:space="preserve">the Trustee may </w:t>
      </w:r>
      <w:r w:rsidR="008304EE">
        <w:t xml:space="preserve">not </w:t>
      </w:r>
      <w:r>
        <w:t xml:space="preserve">make loans to </w:t>
      </w:r>
      <w:r w:rsidR="00E61449">
        <w:t xml:space="preserve">the </w:t>
      </w:r>
      <w:r>
        <w:t>Grantor</w:t>
      </w:r>
      <w:r w:rsidR="0085679E">
        <w:t>, other than as provided in Section 1.07.</w:t>
      </w:r>
      <w:r>
        <w:t xml:space="preserve"> </w:t>
      </w:r>
    </w:p>
    <w:p w14:paraId="0F3FDA06" w14:textId="1CE9F7F7" w:rsidR="00F212BE" w:rsidRDefault="00F212BE" w:rsidP="00F212BE">
      <w:pPr>
        <w:pStyle w:val="TextHeading2"/>
      </w:pPr>
      <w:r>
        <w:t xml:space="preserve">The Trustee may encumber any trust property by mortgages, pledges, or otherwise, and may negotiate, refinance, or </w:t>
      </w:r>
      <w:r w:rsidR="007D0E31">
        <w:t>enter</w:t>
      </w:r>
      <w:r>
        <w:t xml:space="preserve"> any mortgage or other secured or unsecured financial arrangement, whether as a mortgagee or mortgagor.  The term may extend beyond the trust’s termination and beyond the period required for an interest created under this instrument to vest </w:t>
      </w:r>
      <w:r w:rsidR="00D06FFD">
        <w:t>to</w:t>
      </w:r>
      <w:r>
        <w:t xml:space="preserve"> be valid under the rule against perpetuities.</w:t>
      </w:r>
    </w:p>
    <w:p w14:paraId="1F9BC61D" w14:textId="77777777" w:rsidR="00F212BE" w:rsidRDefault="00F212BE" w:rsidP="00F212BE">
      <w:pPr>
        <w:pStyle w:val="TextHeading2"/>
      </w:pPr>
      <w:r>
        <w:t>The Trustee may borrow money at interest rates and on other terms that the Trustee deems advisable from any person, institution, or other source including, in the case of a corporate fiduciary, its own banking or commercial lending department.</w:t>
      </w:r>
    </w:p>
    <w:p w14:paraId="360C0746" w14:textId="77777777" w:rsidR="00F212BE" w:rsidRDefault="00F212BE" w:rsidP="00F212BE">
      <w:pPr>
        <w:pStyle w:val="TextHeading2"/>
      </w:pPr>
      <w:r>
        <w:t>The Trustee may purchase, sell at public or private sale, trade, renew, modify, and extend mortgages.  The Trustee may accept deeds instead of foreclosing.</w:t>
      </w:r>
    </w:p>
    <w:p w14:paraId="2C7100A1" w14:textId="77777777" w:rsidR="00DC6CB6" w:rsidRDefault="00DC6CB6" w:rsidP="00900F19">
      <w:pPr>
        <w:pStyle w:val="Heading2"/>
      </w:pPr>
      <w:bookmarkStart w:id="5314" w:name="_Toc487886897"/>
      <w:bookmarkStart w:id="5315" w:name="_Toc13579355"/>
      <w:bookmarkStart w:id="5316" w:name="_Toc13581742"/>
      <w:bookmarkStart w:id="5317" w:name="_Toc13581840"/>
      <w:bookmarkStart w:id="5318" w:name="_Toc13582491"/>
      <w:bookmarkStart w:id="5319" w:name="_Toc13583290"/>
      <w:bookmarkStart w:id="5320" w:name="_Toc13666070"/>
      <w:bookmarkStart w:id="5321" w:name="_Toc13739512"/>
      <w:bookmarkStart w:id="5322" w:name="_Toc24466617"/>
      <w:bookmarkStart w:id="5323" w:name="_Toc24468798"/>
      <w:bookmarkStart w:id="5324" w:name="_Toc24470237"/>
      <w:bookmarkStart w:id="5325" w:name="_Toc37053418"/>
      <w:bookmarkStart w:id="5326" w:name="_Toc38117611"/>
      <w:bookmarkStart w:id="5327" w:name="_Toc38359448"/>
      <w:bookmarkStart w:id="5328" w:name="_Toc38360448"/>
      <w:bookmarkStart w:id="5329" w:name="_Toc46999388"/>
      <w:bookmarkStart w:id="5330" w:name="_Toc47001148"/>
      <w:bookmarkStart w:id="5331" w:name="_Toc56766944"/>
      <w:bookmarkStart w:id="5332" w:name="_Toc57030897"/>
      <w:bookmarkStart w:id="5333" w:name="_Toc57031013"/>
      <w:bookmarkStart w:id="5334" w:name="_Toc57031670"/>
      <w:bookmarkStart w:id="5335" w:name="_Toc63505101"/>
      <w:bookmarkStart w:id="5336" w:name="_Toc63505230"/>
      <w:bookmarkStart w:id="5337" w:name="_Toc63513141"/>
      <w:bookmarkStart w:id="5338" w:name="_Toc63514737"/>
      <w:bookmarkStart w:id="5339" w:name="_Toc63514921"/>
      <w:bookmarkStart w:id="5340" w:name="_Toc63516307"/>
      <w:bookmarkStart w:id="5341" w:name="_Toc63516436"/>
      <w:bookmarkStart w:id="5342" w:name="_Toc63516564"/>
      <w:bookmarkStart w:id="5343" w:name="_Toc86407324"/>
      <w:bookmarkStart w:id="5344" w:name="_Toc86407700"/>
      <w:bookmarkStart w:id="5345" w:name="_Toc113001479"/>
      <w:bookmarkStart w:id="5346" w:name="_Toc113001607"/>
      <w:bookmarkStart w:id="5347" w:name="_Toc115339569"/>
      <w:bookmarkStart w:id="5348" w:name="_Toc115763826"/>
      <w:bookmarkStart w:id="5349" w:name="_Toc115765639"/>
      <w:bookmarkStart w:id="5350" w:name="_Toc115765767"/>
      <w:bookmarkStart w:id="5351" w:name="_Toc115769906"/>
      <w:bookmarkStart w:id="5352" w:name="_Toc119050164"/>
      <w:bookmarkStart w:id="5353" w:name="_Toc119056208"/>
      <w:bookmarkStart w:id="5354" w:name="_Toc119070264"/>
      <w:bookmarkStart w:id="5355" w:name="_Toc119467994"/>
      <w:bookmarkStart w:id="5356" w:name="_Toc119664485"/>
      <w:bookmarkStart w:id="5357" w:name="_Toc119664884"/>
      <w:bookmarkStart w:id="5358" w:name="_Toc119927879"/>
      <w:bookmarkStart w:id="5359" w:name="_Toc124522681"/>
      <w:bookmarkStart w:id="5360" w:name="_Toc124772954"/>
      <w:bookmarkStart w:id="5361" w:name="_Toc124774217"/>
      <w:bookmarkStart w:id="5362" w:name="_Toc124841479"/>
      <w:bookmarkStart w:id="5363" w:name="_Toc124846642"/>
      <w:bookmarkStart w:id="5364" w:name="_Toc124846902"/>
      <w:bookmarkStart w:id="5365" w:name="_Toc137118308"/>
      <w:r>
        <w:t>Nominee Powers</w:t>
      </w:r>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p>
    <w:p w14:paraId="1E800564" w14:textId="77777777" w:rsidR="005062D4" w:rsidRDefault="005062D4" w:rsidP="005062D4">
      <w:pPr>
        <w:pStyle w:val="TextHeading2"/>
      </w:pPr>
      <w:r>
        <w:t>The Trustee may hold real estate, securities, and any other property in the name of a nominee or in any other form, without disclosing the existence of any trust or fiduciary capacity.</w:t>
      </w:r>
    </w:p>
    <w:p w14:paraId="0543C072" w14:textId="77777777" w:rsidR="00DC6CB6" w:rsidRDefault="00DC6CB6" w:rsidP="00900F19">
      <w:pPr>
        <w:pStyle w:val="Heading2"/>
      </w:pPr>
      <w:bookmarkStart w:id="5366" w:name="_Toc498602103"/>
      <w:bookmarkStart w:id="5367" w:name="_Toc487886899"/>
      <w:bookmarkStart w:id="5368" w:name="_Toc13579357"/>
      <w:bookmarkStart w:id="5369" w:name="_Toc13581744"/>
      <w:bookmarkStart w:id="5370" w:name="_Toc13581842"/>
      <w:bookmarkStart w:id="5371" w:name="_Toc13582493"/>
      <w:bookmarkStart w:id="5372" w:name="_Toc13583292"/>
      <w:bookmarkStart w:id="5373" w:name="_Toc13666072"/>
      <w:bookmarkStart w:id="5374" w:name="_Toc13739514"/>
      <w:bookmarkStart w:id="5375" w:name="_Toc24466619"/>
      <w:bookmarkStart w:id="5376" w:name="_Toc24468800"/>
      <w:bookmarkStart w:id="5377" w:name="_Toc24470239"/>
      <w:bookmarkStart w:id="5378" w:name="_Toc37053420"/>
      <w:bookmarkStart w:id="5379" w:name="_Toc38117613"/>
      <w:bookmarkStart w:id="5380" w:name="_Toc38359450"/>
      <w:bookmarkStart w:id="5381" w:name="_Toc38360450"/>
      <w:bookmarkStart w:id="5382" w:name="_Toc46999390"/>
      <w:bookmarkStart w:id="5383" w:name="_Toc47001150"/>
      <w:bookmarkStart w:id="5384" w:name="_Toc56766946"/>
      <w:bookmarkStart w:id="5385" w:name="_Toc57030899"/>
      <w:bookmarkStart w:id="5386" w:name="_Toc57031015"/>
      <w:bookmarkStart w:id="5387" w:name="_Toc57031672"/>
      <w:bookmarkStart w:id="5388" w:name="_Toc63505103"/>
      <w:bookmarkStart w:id="5389" w:name="_Toc63505232"/>
      <w:bookmarkStart w:id="5390" w:name="_Toc63513142"/>
      <w:bookmarkStart w:id="5391" w:name="_Toc63514738"/>
      <w:bookmarkStart w:id="5392" w:name="_Toc63514922"/>
      <w:bookmarkStart w:id="5393" w:name="_Toc63516308"/>
      <w:bookmarkStart w:id="5394" w:name="_Toc63516437"/>
      <w:bookmarkStart w:id="5395" w:name="_Toc63516565"/>
      <w:bookmarkStart w:id="5396" w:name="_Toc86407325"/>
      <w:bookmarkStart w:id="5397" w:name="_Toc86407701"/>
      <w:bookmarkStart w:id="5398" w:name="_Toc113001480"/>
      <w:bookmarkStart w:id="5399" w:name="_Toc113001608"/>
      <w:bookmarkStart w:id="5400" w:name="_Toc115339570"/>
      <w:bookmarkStart w:id="5401" w:name="_Toc115763827"/>
      <w:bookmarkStart w:id="5402" w:name="_Toc115765640"/>
      <w:bookmarkStart w:id="5403" w:name="_Toc115765768"/>
      <w:bookmarkStart w:id="5404" w:name="_Toc115769907"/>
      <w:bookmarkStart w:id="5405" w:name="_Toc119050165"/>
      <w:bookmarkStart w:id="5406" w:name="_Toc119056209"/>
      <w:bookmarkStart w:id="5407" w:name="_Toc119070265"/>
      <w:bookmarkStart w:id="5408" w:name="_Toc119467995"/>
      <w:bookmarkStart w:id="5409" w:name="_Toc119664486"/>
      <w:bookmarkStart w:id="5410" w:name="_Toc119664885"/>
      <w:bookmarkStart w:id="5411" w:name="_Toc119927880"/>
      <w:bookmarkStart w:id="5412" w:name="_Toc124522682"/>
      <w:bookmarkStart w:id="5413" w:name="_Toc124772955"/>
      <w:bookmarkStart w:id="5414" w:name="_Toc124774218"/>
      <w:bookmarkStart w:id="5415" w:name="_Toc124841480"/>
      <w:bookmarkStart w:id="5416" w:name="_Toc124846643"/>
      <w:bookmarkStart w:id="5417" w:name="_Toc124846903"/>
      <w:bookmarkStart w:id="5418" w:name="_Toc137118309"/>
      <w:r>
        <w:lastRenderedPageBreak/>
        <w:t>Payment of Property Taxes and Expenses</w:t>
      </w:r>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p>
    <w:p w14:paraId="288DBA42" w14:textId="67E9AC04" w:rsidR="006A6C34" w:rsidRDefault="006A6C34" w:rsidP="006A6C34">
      <w:pPr>
        <w:pStyle w:val="TextHeading2"/>
      </w:pPr>
      <w:r>
        <w:t xml:space="preserve">The Trustee may pay any property taxes, assessments, fees, charges, and other expenses incurred in the administration or protection of a trust.  All payments shall be a charge against the trust property and shall be paid by the Trustee out of income.  If income is insufficient, the Trustee may make any payments out </w:t>
      </w:r>
      <w:r w:rsidR="007950D2">
        <w:t xml:space="preserve">of </w:t>
      </w:r>
      <w:r>
        <w:t>principal.  The Trustee’s determination with respect to this payment shall be conclusive on the beneficiaries.</w:t>
      </w:r>
    </w:p>
    <w:p w14:paraId="4801403B" w14:textId="00892E88" w:rsidR="00DC6CB6" w:rsidRDefault="00DC6CB6" w:rsidP="00900F19">
      <w:pPr>
        <w:pStyle w:val="Heading2"/>
      </w:pPr>
      <w:bookmarkStart w:id="5419" w:name="_Toc487886900"/>
      <w:bookmarkStart w:id="5420" w:name="_Toc13579358"/>
      <w:bookmarkStart w:id="5421" w:name="_Toc13581745"/>
      <w:bookmarkStart w:id="5422" w:name="_Toc13581843"/>
      <w:bookmarkStart w:id="5423" w:name="_Toc13582494"/>
      <w:bookmarkStart w:id="5424" w:name="_Toc13583293"/>
      <w:bookmarkStart w:id="5425" w:name="_Toc13666073"/>
      <w:bookmarkStart w:id="5426" w:name="_Toc13739515"/>
      <w:bookmarkStart w:id="5427" w:name="_Toc24466620"/>
      <w:bookmarkStart w:id="5428" w:name="_Toc24468801"/>
      <w:bookmarkStart w:id="5429" w:name="_Toc24470240"/>
      <w:bookmarkStart w:id="5430" w:name="_Toc37053421"/>
      <w:bookmarkStart w:id="5431" w:name="_Toc38117614"/>
      <w:bookmarkStart w:id="5432" w:name="_Toc38359451"/>
      <w:bookmarkStart w:id="5433" w:name="_Toc38360451"/>
      <w:bookmarkStart w:id="5434" w:name="_Toc46999391"/>
      <w:bookmarkStart w:id="5435" w:name="_Toc47001151"/>
      <w:bookmarkStart w:id="5436" w:name="_Toc56766947"/>
      <w:bookmarkStart w:id="5437" w:name="_Toc57030900"/>
      <w:bookmarkStart w:id="5438" w:name="_Toc57031016"/>
      <w:bookmarkStart w:id="5439" w:name="_Toc57031673"/>
      <w:bookmarkStart w:id="5440" w:name="_Toc63505104"/>
      <w:bookmarkStart w:id="5441" w:name="_Toc63505233"/>
      <w:bookmarkStart w:id="5442" w:name="_Toc63513143"/>
      <w:bookmarkStart w:id="5443" w:name="_Toc63514739"/>
      <w:bookmarkStart w:id="5444" w:name="_Toc63514923"/>
      <w:bookmarkStart w:id="5445" w:name="_Toc63516309"/>
      <w:bookmarkStart w:id="5446" w:name="_Toc63516438"/>
      <w:bookmarkStart w:id="5447" w:name="_Toc63516566"/>
      <w:bookmarkStart w:id="5448" w:name="_Toc86407326"/>
      <w:bookmarkStart w:id="5449" w:name="_Toc86407702"/>
      <w:bookmarkStart w:id="5450" w:name="_Toc113001481"/>
      <w:bookmarkStart w:id="5451" w:name="_Toc113001609"/>
      <w:bookmarkStart w:id="5452" w:name="_Toc115339571"/>
      <w:bookmarkStart w:id="5453" w:name="_Toc115763828"/>
      <w:bookmarkStart w:id="5454" w:name="_Toc115765641"/>
      <w:bookmarkStart w:id="5455" w:name="_Toc115765769"/>
      <w:bookmarkStart w:id="5456" w:name="_Toc115769908"/>
      <w:bookmarkStart w:id="5457" w:name="_Toc119050166"/>
      <w:bookmarkStart w:id="5458" w:name="_Toc119056210"/>
      <w:bookmarkStart w:id="5459" w:name="_Toc119070266"/>
      <w:bookmarkStart w:id="5460" w:name="_Toc119467996"/>
      <w:bookmarkStart w:id="5461" w:name="_Toc119664487"/>
      <w:bookmarkStart w:id="5462" w:name="_Toc119664886"/>
      <w:bookmarkStart w:id="5463" w:name="_Toc119927881"/>
      <w:bookmarkStart w:id="5464" w:name="_Toc124522683"/>
      <w:bookmarkStart w:id="5465" w:name="_Toc124772956"/>
      <w:bookmarkStart w:id="5466" w:name="_Toc124774219"/>
      <w:bookmarkStart w:id="5467" w:name="_Toc124841481"/>
      <w:bookmarkStart w:id="5468" w:name="_Toc124846644"/>
      <w:bookmarkStart w:id="5469" w:name="_Toc124846904"/>
      <w:bookmarkStart w:id="5470" w:name="_Toc137118310"/>
      <w:r>
        <w:t>Purchase of Assets from and Loans to Grantor</w:t>
      </w:r>
      <w:r w:rsidR="00900F19">
        <w:t>’</w:t>
      </w:r>
      <w:r>
        <w:t>s Probate Estate</w:t>
      </w:r>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p>
    <w:p w14:paraId="0214C4AD" w14:textId="4FA3BFA2" w:rsidR="009332EC" w:rsidRDefault="009332EC" w:rsidP="009332EC">
      <w:pPr>
        <w:pStyle w:val="TextHeading2"/>
      </w:pPr>
      <w:r>
        <w:t xml:space="preserve">Upon the death of </w:t>
      </w:r>
      <w:r w:rsidR="00E61449">
        <w:t xml:space="preserve">the </w:t>
      </w:r>
      <w:r>
        <w:t>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2AD5545D" w14:textId="43426DBE" w:rsidR="006760EF" w:rsidRDefault="009332EC" w:rsidP="006760EF">
      <w:pPr>
        <w:pStyle w:val="TextHeading2"/>
      </w:pPr>
      <w:r>
        <w:t xml:space="preserve">The Trustee may not use trust property for the benefit of a deceased Grantor’s estate as defined in Code of Federal Regulations Title 26 </w:t>
      </w:r>
      <w:r w:rsidR="00AA666B" w:rsidRPr="000F3000">
        <w:t>§</w:t>
      </w:r>
      <w:r>
        <w:t>20.2042-1(b</w:t>
      </w:r>
      <w:r w:rsidR="002A6881">
        <w:t>) unless</w:t>
      </w:r>
      <w:r>
        <w:t xml:space="preserve"> the property is included in the deceased Grantor’s gross estate for federal estate tax purposes.</w:t>
      </w:r>
      <w:bookmarkStart w:id="5471" w:name="_Ref289678626"/>
      <w:bookmarkStart w:id="5472" w:name="_Toc487886901"/>
      <w:bookmarkStart w:id="5473" w:name="_Toc13579359"/>
      <w:bookmarkStart w:id="5474" w:name="_Toc13581746"/>
      <w:bookmarkStart w:id="5475" w:name="_Toc13581844"/>
      <w:bookmarkStart w:id="5476" w:name="_Toc13582495"/>
      <w:bookmarkStart w:id="5477" w:name="_Toc13583294"/>
      <w:bookmarkStart w:id="5478" w:name="_Toc13666075"/>
      <w:bookmarkStart w:id="5479" w:name="_Toc13739517"/>
      <w:bookmarkStart w:id="5480" w:name="_Toc24466622"/>
      <w:bookmarkStart w:id="5481" w:name="_Toc24468803"/>
      <w:bookmarkStart w:id="5482" w:name="_Toc24470242"/>
      <w:bookmarkStart w:id="5483" w:name="_Toc37053423"/>
      <w:bookmarkStart w:id="5484" w:name="_Toc38117616"/>
      <w:bookmarkStart w:id="5485" w:name="_Toc38359452"/>
      <w:bookmarkStart w:id="5486" w:name="_Toc38360452"/>
      <w:bookmarkStart w:id="5487" w:name="_Toc46999392"/>
      <w:bookmarkStart w:id="5488" w:name="_Toc47001153"/>
      <w:bookmarkStart w:id="5489" w:name="_Toc56766949"/>
      <w:bookmarkStart w:id="5490" w:name="_Toc57030902"/>
      <w:bookmarkStart w:id="5491" w:name="_Toc57031018"/>
      <w:bookmarkStart w:id="5492" w:name="_Toc57031675"/>
      <w:bookmarkStart w:id="5493" w:name="_Toc63505106"/>
      <w:bookmarkStart w:id="5494" w:name="_Toc63505235"/>
    </w:p>
    <w:p w14:paraId="55123559" w14:textId="77777777" w:rsidR="006760EF" w:rsidRDefault="006760EF" w:rsidP="006760EF">
      <w:pPr>
        <w:pStyle w:val="Heading2"/>
      </w:pPr>
      <w:bookmarkStart w:id="5495" w:name="_Toc63513144"/>
      <w:bookmarkStart w:id="5496" w:name="_Toc63514740"/>
      <w:bookmarkStart w:id="5497" w:name="_Toc63514924"/>
      <w:bookmarkStart w:id="5498" w:name="_Toc63516310"/>
      <w:bookmarkStart w:id="5499" w:name="_Toc63516439"/>
      <w:bookmarkStart w:id="5500" w:name="_Toc63516567"/>
      <w:bookmarkStart w:id="5501" w:name="_Toc86407327"/>
      <w:bookmarkStart w:id="5502" w:name="_Toc86407703"/>
      <w:bookmarkStart w:id="5503" w:name="_Toc113001482"/>
      <w:bookmarkStart w:id="5504" w:name="_Toc113001610"/>
      <w:bookmarkStart w:id="5505" w:name="_Toc115339572"/>
      <w:bookmarkStart w:id="5506" w:name="_Toc115763829"/>
      <w:bookmarkStart w:id="5507" w:name="_Toc115765642"/>
      <w:bookmarkStart w:id="5508" w:name="_Toc115765770"/>
      <w:bookmarkStart w:id="5509" w:name="_Toc115769909"/>
      <w:bookmarkStart w:id="5510" w:name="_Toc119050167"/>
      <w:bookmarkStart w:id="5511" w:name="_Toc119056211"/>
      <w:bookmarkStart w:id="5512" w:name="_Toc119070267"/>
      <w:bookmarkStart w:id="5513" w:name="_Toc119467997"/>
      <w:bookmarkStart w:id="5514" w:name="_Toc119664488"/>
      <w:bookmarkStart w:id="5515" w:name="_Toc119664887"/>
      <w:bookmarkStart w:id="5516" w:name="_Toc119927882"/>
      <w:bookmarkStart w:id="5517" w:name="_Toc124522684"/>
      <w:bookmarkStart w:id="5518" w:name="_Toc124772957"/>
      <w:bookmarkStart w:id="5519" w:name="_Toc124774220"/>
      <w:bookmarkStart w:id="5520" w:name="_Toc124841482"/>
      <w:bookmarkStart w:id="5521" w:name="_Toc124846645"/>
      <w:bookmarkStart w:id="5522" w:name="_Toc124846905"/>
      <w:bookmarkStart w:id="5523" w:name="_Toc137118311"/>
      <w:r>
        <w:t>Exercise of Testamentary Power of Appointment</w:t>
      </w:r>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p>
    <w:p w14:paraId="36956EB3" w14:textId="6478441B" w:rsidR="006760EF" w:rsidRDefault="006760EF" w:rsidP="006760EF">
      <w:pPr>
        <w:pStyle w:val="TextHeading2"/>
      </w:pPr>
      <w:r>
        <w:t xml:space="preserve">A testamentary power of appointment granted under this instrument may be exercised by </w:t>
      </w:r>
      <w:r w:rsidR="00BC5FC7">
        <w:t xml:space="preserve">a </w:t>
      </w:r>
      <w:r>
        <w:t xml:space="preserve">living trust or other written instrument specifically referring to the power.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66C45A90" w14:textId="77777777" w:rsidR="00DC0C9C" w:rsidRDefault="006760EF" w:rsidP="00E92999">
      <w:pPr>
        <w:pStyle w:val="TextHeading2"/>
      </w:pPr>
      <w:r>
        <w:t>The Trustee may conclusively presume that any power of appointment granted to any beneficiary of a trust created under this instrument has not been exercised by the beneficiary if the Trustee has no knowledge of the existence of a will, living trust or other written instrument exercising the power within three months after the beneficiary’s death.</w:t>
      </w:r>
      <w:bookmarkStart w:id="5524" w:name="_Toc47001152"/>
      <w:bookmarkStart w:id="5525" w:name="_Toc54773520"/>
      <w:bookmarkStart w:id="5526" w:name="_Toc54773739"/>
      <w:bookmarkStart w:id="5527" w:name="_Toc54773867"/>
      <w:bookmarkStart w:id="5528" w:name="_Toc54773994"/>
      <w:bookmarkStart w:id="5529" w:name="_Toc57031144"/>
      <w:bookmarkStart w:id="5530" w:name="_Toc57032049"/>
      <w:bookmarkStart w:id="5531" w:name="_Toc63514077"/>
      <w:bookmarkStart w:id="5532" w:name="_Toc63514205"/>
      <w:bookmarkStart w:id="5533" w:name="_Toc63514334"/>
      <w:bookmarkStart w:id="5534" w:name="_Toc63514463"/>
      <w:bookmarkStart w:id="5535" w:name="_Toc63514925"/>
      <w:bookmarkStart w:id="5536" w:name="_Toc63516311"/>
      <w:bookmarkStart w:id="5537" w:name="_Toc63516440"/>
      <w:bookmarkStart w:id="5538" w:name="_Toc63516568"/>
      <w:bookmarkStart w:id="5539" w:name="_Toc86407328"/>
      <w:bookmarkStart w:id="5540" w:name="_Toc86407704"/>
      <w:bookmarkStart w:id="5541" w:name="_Toc113001483"/>
      <w:bookmarkStart w:id="5542" w:name="_Toc113001611"/>
      <w:bookmarkStart w:id="5543" w:name="_Toc115339573"/>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p>
    <w:p w14:paraId="15F18F43" w14:textId="6D295C3C" w:rsidR="00D5766A" w:rsidRDefault="00D5766A" w:rsidP="00DC0C9C">
      <w:pPr>
        <w:pStyle w:val="Heading2"/>
      </w:pPr>
      <w:bookmarkStart w:id="5544" w:name="_Toc115763830"/>
      <w:bookmarkStart w:id="5545" w:name="_Toc115765643"/>
      <w:bookmarkStart w:id="5546" w:name="_Toc115765771"/>
      <w:bookmarkStart w:id="5547" w:name="_Toc115769910"/>
      <w:bookmarkStart w:id="5548" w:name="_Toc119050168"/>
      <w:bookmarkStart w:id="5549" w:name="_Toc119056212"/>
      <w:bookmarkStart w:id="5550" w:name="_Toc119070268"/>
      <w:bookmarkStart w:id="5551" w:name="_Toc119467998"/>
      <w:bookmarkStart w:id="5552" w:name="_Toc119664489"/>
      <w:bookmarkStart w:id="5553" w:name="_Toc119664888"/>
      <w:bookmarkStart w:id="5554" w:name="_Toc119927883"/>
      <w:bookmarkStart w:id="5555" w:name="_Toc124522685"/>
      <w:bookmarkStart w:id="5556" w:name="_Toc124772958"/>
      <w:bookmarkStart w:id="5557" w:name="_Toc124774221"/>
      <w:bookmarkStart w:id="5558" w:name="_Toc124841483"/>
      <w:bookmarkStart w:id="5559" w:name="_Toc124846646"/>
      <w:bookmarkStart w:id="5560" w:name="_Toc124846906"/>
      <w:bookmarkStart w:id="5561" w:name="_Toc137118312"/>
      <w:r>
        <w:t>Qualified Tuition Programs</w:t>
      </w:r>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p>
    <w:p w14:paraId="6F11B5D5" w14:textId="77777777" w:rsidR="00D5766A" w:rsidRDefault="00D5766A" w:rsidP="00D5766A">
      <w:pPr>
        <w:pStyle w:val="TextHeading2"/>
      </w:pPr>
      <w:r>
        <w:t>The Trustee may purchase tuition credits or certificates or make contributions to an account in one or more qualified tuition programs as defined under IRC §529 on a beneficiary’s behalf for the purpose of meeting the beneficiary’s qualified higher education expenses.  With respect to an interest in any qualified tuition program, the Trustee may act as contributor, administering the interest by actions including:</w:t>
      </w:r>
    </w:p>
    <w:p w14:paraId="1579AAF0" w14:textId="77777777" w:rsidR="00D5766A" w:rsidRDefault="00D5766A" w:rsidP="00D5766A">
      <w:pPr>
        <w:pStyle w:val="TextHeading3"/>
        <w:numPr>
          <w:ilvl w:val="0"/>
          <w:numId w:val="32"/>
        </w:numPr>
        <w:spacing w:before="0" w:after="0"/>
        <w:ind w:left="360" w:right="0"/>
      </w:pPr>
      <w:r>
        <w:t>designating and changing the designated beneficiary of the interest in the qualified tuition program;</w:t>
      </w:r>
    </w:p>
    <w:p w14:paraId="779F64B8" w14:textId="77777777" w:rsidR="00D5766A" w:rsidRDefault="00D5766A" w:rsidP="00D5766A">
      <w:pPr>
        <w:pStyle w:val="TextHeading3"/>
        <w:numPr>
          <w:ilvl w:val="0"/>
          <w:numId w:val="32"/>
        </w:numPr>
        <w:spacing w:before="0" w:after="0"/>
        <w:ind w:left="360" w:right="0"/>
      </w:pPr>
      <w:r>
        <w:t>requesting both qualified and nonqualified withdrawals;</w:t>
      </w:r>
    </w:p>
    <w:p w14:paraId="38E7D524" w14:textId="77777777" w:rsidR="00D5766A" w:rsidRDefault="00D5766A" w:rsidP="00D5766A">
      <w:pPr>
        <w:pStyle w:val="TextHeading3"/>
        <w:numPr>
          <w:ilvl w:val="0"/>
          <w:numId w:val="32"/>
        </w:numPr>
        <w:spacing w:before="0" w:after="0"/>
        <w:ind w:left="360" w:right="0"/>
      </w:pPr>
      <w:r>
        <w:t>selecting among investment options and reallocating funds among different investment options;</w:t>
      </w:r>
    </w:p>
    <w:p w14:paraId="30E887F1" w14:textId="77777777" w:rsidR="00D5766A" w:rsidRDefault="00D5766A" w:rsidP="00D5766A">
      <w:pPr>
        <w:pStyle w:val="TextHeading3"/>
        <w:numPr>
          <w:ilvl w:val="0"/>
          <w:numId w:val="32"/>
        </w:numPr>
        <w:spacing w:before="0" w:after="0"/>
        <w:ind w:left="360" w:right="0"/>
      </w:pPr>
      <w:r>
        <w:t xml:space="preserve">making rollovers to another qualified tuition program; and </w:t>
      </w:r>
    </w:p>
    <w:p w14:paraId="63B3F56D" w14:textId="77777777" w:rsidR="00D5766A" w:rsidRDefault="00D5766A" w:rsidP="00D5766A">
      <w:pPr>
        <w:pStyle w:val="TextHeading3"/>
        <w:numPr>
          <w:ilvl w:val="0"/>
          <w:numId w:val="32"/>
        </w:numPr>
        <w:spacing w:before="0" w:after="0"/>
        <w:ind w:left="360" w:right="0"/>
      </w:pPr>
      <w:r>
        <w:t>allocating any tax benefits or penalties to the beneficiaries of the trust.</w:t>
      </w:r>
    </w:p>
    <w:p w14:paraId="09DB3E61" w14:textId="77777777" w:rsidR="00D5766A" w:rsidRDefault="00D5766A" w:rsidP="00D5766A">
      <w:pPr>
        <w:pStyle w:val="TextHeading2"/>
      </w:pPr>
      <w:r>
        <w:lastRenderedPageBreak/>
        <w:t>Notwithstanding anything in this provision to the contrary, the designated beneficiary must always be a beneficiary of the trust from which the funds were distributed to establish the interest in the qualified tuition program.  Investment in a qualified tuition program shall not be considered a delegation of investment responsibility under any applicable statute or other law.</w:t>
      </w:r>
    </w:p>
    <w:p w14:paraId="05769A10" w14:textId="77777777" w:rsidR="00776E6C" w:rsidRDefault="00776E6C" w:rsidP="00776E6C">
      <w:pPr>
        <w:pStyle w:val="Heading2"/>
      </w:pPr>
      <w:bookmarkStart w:id="5562" w:name="_Toc484590446"/>
      <w:bookmarkStart w:id="5563" w:name="_Toc484591273"/>
      <w:bookmarkStart w:id="5564" w:name="_Toc487713752"/>
      <w:bookmarkStart w:id="5565" w:name="_Toc519604401"/>
      <w:bookmarkStart w:id="5566" w:name="_Toc519605149"/>
      <w:bookmarkStart w:id="5567" w:name="_Toc519777640"/>
      <w:bookmarkStart w:id="5568" w:name="_Toc519848378"/>
      <w:bookmarkStart w:id="5569" w:name="_Toc519848559"/>
      <w:bookmarkStart w:id="5570" w:name="_Toc521326328"/>
      <w:bookmarkStart w:id="5571" w:name="_Toc529869876"/>
      <w:bookmarkStart w:id="5572" w:name="_Toc13583425"/>
      <w:bookmarkStart w:id="5573" w:name="_Toc13737494"/>
      <w:bookmarkStart w:id="5574" w:name="_Toc13740877"/>
      <w:bookmarkStart w:id="5575" w:name="_Toc24463648"/>
      <w:bookmarkStart w:id="5576" w:name="_Toc24463770"/>
      <w:bookmarkStart w:id="5577" w:name="_Toc24464651"/>
      <w:bookmarkStart w:id="5578" w:name="_Toc24465272"/>
      <w:bookmarkStart w:id="5579" w:name="_Toc24469989"/>
      <w:bookmarkStart w:id="5580" w:name="_Toc44586146"/>
      <w:bookmarkStart w:id="5581" w:name="_Toc45788321"/>
      <w:bookmarkStart w:id="5582" w:name="_Toc46325962"/>
      <w:bookmarkStart w:id="5583" w:name="_Toc46747076"/>
      <w:bookmarkStart w:id="5584" w:name="_Toc63505353"/>
      <w:bookmarkStart w:id="5585" w:name="_Toc63505471"/>
      <w:bookmarkStart w:id="5586" w:name="_Toc63513145"/>
      <w:bookmarkStart w:id="5587" w:name="_Toc63514741"/>
      <w:bookmarkStart w:id="5588" w:name="_Toc63514926"/>
      <w:bookmarkStart w:id="5589" w:name="_Toc63516312"/>
      <w:bookmarkStart w:id="5590" w:name="_Toc63516441"/>
      <w:bookmarkStart w:id="5591" w:name="_Toc63516569"/>
      <w:bookmarkStart w:id="5592" w:name="_Toc86407329"/>
      <w:bookmarkStart w:id="5593" w:name="_Toc86407705"/>
      <w:bookmarkStart w:id="5594" w:name="_Toc113001484"/>
      <w:bookmarkStart w:id="5595" w:name="_Toc113001612"/>
      <w:bookmarkStart w:id="5596" w:name="_Toc115339574"/>
      <w:bookmarkStart w:id="5597" w:name="_Toc115763831"/>
      <w:bookmarkStart w:id="5598" w:name="_Toc115765644"/>
      <w:bookmarkStart w:id="5599" w:name="_Toc115765772"/>
      <w:bookmarkStart w:id="5600" w:name="_Toc115769911"/>
      <w:bookmarkStart w:id="5601" w:name="_Toc119050169"/>
      <w:bookmarkStart w:id="5602" w:name="_Toc119056213"/>
      <w:bookmarkStart w:id="5603" w:name="_Toc119070269"/>
      <w:bookmarkStart w:id="5604" w:name="_Toc119467999"/>
      <w:bookmarkStart w:id="5605" w:name="_Toc119664490"/>
      <w:bookmarkStart w:id="5606" w:name="_Toc119664889"/>
      <w:bookmarkStart w:id="5607" w:name="_Toc119927884"/>
      <w:bookmarkStart w:id="5608" w:name="_Toc124522686"/>
      <w:bookmarkStart w:id="5609" w:name="_Toc124772959"/>
      <w:bookmarkStart w:id="5610" w:name="_Toc124774222"/>
      <w:bookmarkStart w:id="5611" w:name="_Toc124841484"/>
      <w:bookmarkStart w:id="5612" w:name="_Toc124846647"/>
      <w:bookmarkStart w:id="5613" w:name="_Toc124846907"/>
      <w:bookmarkStart w:id="5614" w:name="_Toc137118313"/>
      <w:r>
        <w:t>Real Estate Powers</w:t>
      </w:r>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p>
    <w:p w14:paraId="320105E5" w14:textId="77777777" w:rsidR="00776E6C" w:rsidRDefault="00776E6C" w:rsidP="00776E6C">
      <w:pPr>
        <w:pStyle w:val="TextHeading2"/>
      </w:pPr>
      <w:r>
        <w:t>The Trustee may:</w:t>
      </w:r>
    </w:p>
    <w:p w14:paraId="6C4BF0DD" w14:textId="77777777" w:rsidR="00776E6C" w:rsidRDefault="00776E6C" w:rsidP="00776E6C">
      <w:pPr>
        <w:pStyle w:val="TextHeading2"/>
        <w:numPr>
          <w:ilvl w:val="0"/>
          <w:numId w:val="33"/>
        </w:numPr>
        <w:spacing w:before="0" w:after="0"/>
        <w:ind w:left="360"/>
      </w:pPr>
      <w:r>
        <w:t>sell at public or private sale, convey, purchase, exchange, lease for any period, mortgage, manage, alter, improve, and in general deal in and with real property in the manner and on the terms and conditions as the Trustee deems appropriate;</w:t>
      </w:r>
    </w:p>
    <w:p w14:paraId="386443D9" w14:textId="77777777" w:rsidR="00776E6C" w:rsidRDefault="00776E6C" w:rsidP="00776E6C">
      <w:pPr>
        <w:pStyle w:val="TextHeading2"/>
        <w:numPr>
          <w:ilvl w:val="0"/>
          <w:numId w:val="33"/>
        </w:numPr>
        <w:spacing w:before="0" w:after="0"/>
        <w:ind w:left="360"/>
      </w:pPr>
      <w:r>
        <w:t>grant or release easements in or over, subdivide, partition, develop, raze improvements to, and abandon any real property;</w:t>
      </w:r>
    </w:p>
    <w:p w14:paraId="798BB585" w14:textId="411D0E08" w:rsidR="00776E6C" w:rsidRDefault="00776E6C" w:rsidP="00776E6C">
      <w:pPr>
        <w:pStyle w:val="TextHeading2"/>
        <w:numPr>
          <w:ilvl w:val="0"/>
          <w:numId w:val="33"/>
        </w:numPr>
        <w:spacing w:before="0" w:after="0"/>
        <w:ind w:left="360"/>
      </w:pPr>
      <w:r>
        <w:t xml:space="preserve">manage real estate in any manner considered best, and may exercise all other real estate powers necessary to </w:t>
      </w:r>
      <w:r w:rsidR="00E53C2C">
        <w:t>e</w:t>
      </w:r>
      <w:r w:rsidR="00E14695">
        <w:t>ffect</w:t>
      </w:r>
      <w:r>
        <w:t xml:space="preserve"> this purpose;</w:t>
      </w:r>
    </w:p>
    <w:p w14:paraId="7FBF9969" w14:textId="77777777" w:rsidR="00776E6C" w:rsidRDefault="00776E6C" w:rsidP="00776E6C">
      <w:pPr>
        <w:pStyle w:val="TextHeading2"/>
        <w:numPr>
          <w:ilvl w:val="0"/>
          <w:numId w:val="33"/>
        </w:numPr>
        <w:spacing w:before="0" w:after="0"/>
        <w:ind w:left="360"/>
      </w:pPr>
      <w:r>
        <w:t>enter into contracts to sell real estate;</w:t>
      </w:r>
    </w:p>
    <w:p w14:paraId="746D5923" w14:textId="77777777" w:rsidR="00776E6C" w:rsidRDefault="00776E6C" w:rsidP="00776E6C">
      <w:pPr>
        <w:pStyle w:val="TextHeading2"/>
        <w:numPr>
          <w:ilvl w:val="0"/>
          <w:numId w:val="33"/>
        </w:numPr>
        <w:spacing w:before="0" w:after="0"/>
        <w:ind w:left="360"/>
      </w:pPr>
      <w:r>
        <w:t>enter into leases and grant options to lease trust property, even though the term of the agreement extends beyond the termination of any trusts established under this instrument and beyond the period that is required for an interest created under this instrument to vest in order to be valid under the rule against perpetuities; and</w:t>
      </w:r>
    </w:p>
    <w:p w14:paraId="220187A2" w14:textId="77777777" w:rsidR="00776E6C" w:rsidRDefault="00776E6C" w:rsidP="00776E6C">
      <w:pPr>
        <w:pStyle w:val="TextHeading2"/>
        <w:numPr>
          <w:ilvl w:val="0"/>
          <w:numId w:val="33"/>
        </w:numPr>
        <w:spacing w:before="0" w:after="0"/>
        <w:ind w:left="360"/>
      </w:pPr>
      <w:r>
        <w:t>may enter into any contracts, covenants, and warranty agreements that the Trustee deems appropriate.</w:t>
      </w:r>
    </w:p>
    <w:p w14:paraId="79C8947D" w14:textId="77777777" w:rsidR="00DC6CB6" w:rsidRDefault="00DC6CB6" w:rsidP="00900F19">
      <w:pPr>
        <w:pStyle w:val="Heading2"/>
      </w:pPr>
      <w:bookmarkStart w:id="5615" w:name="_Toc487886902"/>
      <w:bookmarkStart w:id="5616" w:name="_Toc13579360"/>
      <w:bookmarkStart w:id="5617" w:name="_Toc13581747"/>
      <w:bookmarkStart w:id="5618" w:name="_Toc13581845"/>
      <w:bookmarkStart w:id="5619" w:name="_Toc13582496"/>
      <w:bookmarkStart w:id="5620" w:name="_Toc13583295"/>
      <w:bookmarkStart w:id="5621" w:name="_Toc13666076"/>
      <w:bookmarkStart w:id="5622" w:name="_Toc13739518"/>
      <w:bookmarkStart w:id="5623" w:name="_Toc24466623"/>
      <w:bookmarkStart w:id="5624" w:name="_Toc24468804"/>
      <w:bookmarkStart w:id="5625" w:name="_Toc24470243"/>
      <w:bookmarkStart w:id="5626" w:name="_Toc37053424"/>
      <w:bookmarkStart w:id="5627" w:name="_Toc38117617"/>
      <w:bookmarkStart w:id="5628" w:name="_Toc38359453"/>
      <w:bookmarkStart w:id="5629" w:name="_Toc38360453"/>
      <w:bookmarkStart w:id="5630" w:name="_Toc46999393"/>
      <w:bookmarkStart w:id="5631" w:name="_Toc47001154"/>
      <w:bookmarkStart w:id="5632" w:name="_Toc56766950"/>
      <w:bookmarkStart w:id="5633" w:name="_Toc57030903"/>
      <w:bookmarkStart w:id="5634" w:name="_Toc57031019"/>
      <w:bookmarkStart w:id="5635" w:name="_Toc57031676"/>
      <w:bookmarkStart w:id="5636" w:name="_Toc63505107"/>
      <w:bookmarkStart w:id="5637" w:name="_Toc63505236"/>
      <w:bookmarkStart w:id="5638" w:name="_Toc63513146"/>
      <w:bookmarkStart w:id="5639" w:name="_Toc63514742"/>
      <w:bookmarkStart w:id="5640" w:name="_Toc63514927"/>
      <w:bookmarkStart w:id="5641" w:name="_Toc63516313"/>
      <w:bookmarkStart w:id="5642" w:name="_Toc63516442"/>
      <w:bookmarkStart w:id="5643" w:name="_Toc63516570"/>
      <w:bookmarkStart w:id="5644" w:name="_Toc86407330"/>
      <w:bookmarkStart w:id="5645" w:name="_Toc86407706"/>
      <w:bookmarkStart w:id="5646" w:name="_Toc113001485"/>
      <w:bookmarkStart w:id="5647" w:name="_Toc113001613"/>
      <w:bookmarkStart w:id="5648" w:name="_Toc115339575"/>
      <w:bookmarkStart w:id="5649" w:name="_Toc115763832"/>
      <w:bookmarkStart w:id="5650" w:name="_Toc115765645"/>
      <w:bookmarkStart w:id="5651" w:name="_Toc115765773"/>
      <w:bookmarkStart w:id="5652" w:name="_Toc115769912"/>
      <w:bookmarkStart w:id="5653" w:name="_Toc119050170"/>
      <w:bookmarkStart w:id="5654" w:name="_Toc119056214"/>
      <w:bookmarkStart w:id="5655" w:name="_Toc119070270"/>
      <w:bookmarkStart w:id="5656" w:name="_Toc119468000"/>
      <w:bookmarkStart w:id="5657" w:name="_Toc119664491"/>
      <w:bookmarkStart w:id="5658" w:name="_Toc119664890"/>
      <w:bookmarkStart w:id="5659" w:name="_Toc119927885"/>
      <w:bookmarkStart w:id="5660" w:name="_Toc124522687"/>
      <w:bookmarkStart w:id="5661" w:name="_Toc124772960"/>
      <w:bookmarkStart w:id="5662" w:name="_Toc124774223"/>
      <w:bookmarkStart w:id="5663" w:name="_Toc124841485"/>
      <w:bookmarkStart w:id="5664" w:name="_Toc124846648"/>
      <w:bookmarkStart w:id="5665" w:name="_Toc124846908"/>
      <w:bookmarkStart w:id="5666" w:name="_Toc137118314"/>
      <w:r>
        <w:t>Residences and Tangible Personal Property</w:t>
      </w:r>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p>
    <w:p w14:paraId="609332EF" w14:textId="7264E658" w:rsidR="00145C6B" w:rsidRDefault="00145C6B" w:rsidP="00145C6B">
      <w:pPr>
        <w:pStyle w:val="TextHeading2"/>
      </w:pPr>
      <w:r>
        <w:t>The Trustee may acquire, maintain, and invest in any residence for any beneficiary’s or beneficiaries’ use and benefit, whether the residence is income producing and without regard to the proportion that the residence’s value may bear to the trust property’s total value, even if retaining the residence involves financial risks that Trustees would not ordinarily incur.  The Trustee may pay or arrange for others, including a beneficiary or beneficiaries, to pay all carrying costs of any residence for the beneficiary’s or beneficiaries’ use and benefit, including taxes, assessments, insurance, maintenance, and other expenses.</w:t>
      </w:r>
    </w:p>
    <w:p w14:paraId="0A15E3A7" w14:textId="279982D0" w:rsidR="00145C6B" w:rsidRDefault="00145C6B" w:rsidP="00145C6B">
      <w:pPr>
        <w:pStyle w:val="TextHeading2"/>
      </w:pPr>
      <w:r>
        <w:t>Any acquisition, maintenance</w:t>
      </w:r>
      <w:r w:rsidR="00AB7641">
        <w:t>,</w:t>
      </w:r>
      <w:r>
        <w:t xml:space="preserve"> or investment in any such residence shall be accomplished solely through a </w:t>
      </w:r>
      <w:r w:rsidRPr="004B5BF2">
        <w:rPr>
          <w:i/>
          <w:iCs/>
        </w:rPr>
        <w:t>“qualified personal residence trust”</w:t>
      </w:r>
      <w:r>
        <w:t xml:space="preserve"> within the meaning of the term as described in Code §2702(c) and shall comply with the provisions of W.S. §4-10-510(a)(iv)(H).</w:t>
      </w:r>
    </w:p>
    <w:p w14:paraId="04CB3592" w14:textId="19442284" w:rsidR="00145C6B" w:rsidRDefault="00145C6B" w:rsidP="00145C6B">
      <w:pPr>
        <w:pStyle w:val="TextHeading2"/>
      </w:pPr>
      <w:r>
        <w:t>The Trustee may also dispose of the residence acquired, maintained</w:t>
      </w:r>
      <w:r w:rsidR="00AB7641">
        <w:t>,</w:t>
      </w:r>
      <w:r>
        <w:t xml:space="preserve"> or invested in at any time or from time to time in the Trustee’s sole and unreviewable discretion, whether or not another residence is acquired, </w:t>
      </w:r>
      <w:r w:rsidR="00E14695">
        <w:t>maintained,</w:t>
      </w:r>
      <w:r>
        <w:t xml:space="preserve"> or invested in for the beneficiary or beneficiaries for whom such residence was originally acquired.  Without limiting the discretion of the Trustee in this respect, the Trustee in its sole and</w:t>
      </w:r>
      <w:r w:rsidR="00234C07">
        <w:t xml:space="preserve"> un</w:t>
      </w:r>
      <w:r>
        <w:t>reviewable discretion may also acquire, maintain</w:t>
      </w:r>
      <w:r w:rsidR="0084199F">
        <w:t>,</w:t>
      </w:r>
      <w:r>
        <w:t xml:space="preserve"> or invest in a substitute residence for the beneficiary or beneficiaries for whom the original residence was acquired, maintained</w:t>
      </w:r>
      <w:r w:rsidR="00234C07">
        <w:t>,</w:t>
      </w:r>
      <w:r>
        <w:t xml:space="preserve"> or invested in.</w:t>
      </w:r>
    </w:p>
    <w:p w14:paraId="02D2C27D" w14:textId="77777777" w:rsidR="00145C6B" w:rsidRDefault="00145C6B" w:rsidP="00145C6B">
      <w:pPr>
        <w:pStyle w:val="TextHeading2"/>
      </w:pPr>
      <w:r>
        <w:t>The Trustee may acquire, maintain, and invest in articles of tangible personal property, whether the property produces income and may pay for the repair and maintenance of the property.</w:t>
      </w:r>
    </w:p>
    <w:p w14:paraId="6A7BDB79" w14:textId="77777777" w:rsidR="00145C6B" w:rsidRDefault="00145C6B" w:rsidP="00145C6B">
      <w:pPr>
        <w:pStyle w:val="TextHeading2"/>
      </w:pPr>
      <w:r>
        <w:lastRenderedPageBreak/>
        <w:t>The Trustee is not required to convert the property referred to in this Section to income-producing property, except as required by other provisions of this instrument.</w:t>
      </w:r>
    </w:p>
    <w:p w14:paraId="2C9F954A" w14:textId="77777777" w:rsidR="00145C6B" w:rsidRDefault="00145C6B" w:rsidP="00145C6B">
      <w:pPr>
        <w:pStyle w:val="TextHeading2"/>
      </w:pPr>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012F0AAF" w14:textId="77777777" w:rsidR="00145C6B" w:rsidRDefault="00145C6B" w:rsidP="00145C6B">
      <w:pPr>
        <w:pStyle w:val="TextHeading2"/>
      </w:pPr>
      <w:r>
        <w:t>The Trustee is not liable for any depreciation or loss resulting from any decision to retain or acquire any property as authorized by this Section.</w:t>
      </w:r>
    </w:p>
    <w:p w14:paraId="5BD2EC1E" w14:textId="77777777" w:rsidR="00DC6CB6" w:rsidRDefault="00DC6CB6" w:rsidP="00900F19">
      <w:pPr>
        <w:pStyle w:val="Heading2"/>
      </w:pPr>
      <w:bookmarkStart w:id="5667" w:name="_Toc487886903"/>
      <w:bookmarkStart w:id="5668" w:name="_Toc13579361"/>
      <w:bookmarkStart w:id="5669" w:name="_Toc13581748"/>
      <w:bookmarkStart w:id="5670" w:name="_Toc13581846"/>
      <w:bookmarkStart w:id="5671" w:name="_Toc13582497"/>
      <w:bookmarkStart w:id="5672" w:name="_Toc13583296"/>
      <w:bookmarkStart w:id="5673" w:name="_Toc13666077"/>
      <w:bookmarkStart w:id="5674" w:name="_Toc13739519"/>
      <w:bookmarkStart w:id="5675" w:name="_Toc24466624"/>
      <w:bookmarkStart w:id="5676" w:name="_Toc24468805"/>
      <w:bookmarkStart w:id="5677" w:name="_Toc24470244"/>
      <w:bookmarkStart w:id="5678" w:name="_Toc37053425"/>
      <w:bookmarkStart w:id="5679" w:name="_Toc38117618"/>
      <w:bookmarkStart w:id="5680" w:name="_Toc38359454"/>
      <w:bookmarkStart w:id="5681" w:name="_Toc38360454"/>
      <w:bookmarkStart w:id="5682" w:name="_Toc46999394"/>
      <w:bookmarkStart w:id="5683" w:name="_Toc47001155"/>
      <w:bookmarkStart w:id="5684" w:name="_Toc56766951"/>
      <w:bookmarkStart w:id="5685" w:name="_Toc57030904"/>
      <w:bookmarkStart w:id="5686" w:name="_Toc57031020"/>
      <w:bookmarkStart w:id="5687" w:name="_Toc57031677"/>
      <w:bookmarkStart w:id="5688" w:name="_Toc63505108"/>
      <w:bookmarkStart w:id="5689" w:name="_Toc63505237"/>
      <w:bookmarkStart w:id="5690" w:name="_Toc63513147"/>
      <w:bookmarkStart w:id="5691" w:name="_Toc63514743"/>
      <w:bookmarkStart w:id="5692" w:name="_Toc63514928"/>
      <w:bookmarkStart w:id="5693" w:name="_Toc63516314"/>
      <w:bookmarkStart w:id="5694" w:name="_Toc63516443"/>
      <w:bookmarkStart w:id="5695" w:name="_Toc63516571"/>
      <w:bookmarkStart w:id="5696" w:name="_Toc86407331"/>
      <w:bookmarkStart w:id="5697" w:name="_Toc86407707"/>
      <w:bookmarkStart w:id="5698" w:name="_Toc113001486"/>
      <w:bookmarkStart w:id="5699" w:name="_Toc113001614"/>
      <w:bookmarkStart w:id="5700" w:name="_Toc115339576"/>
      <w:bookmarkStart w:id="5701" w:name="_Toc115763833"/>
      <w:bookmarkStart w:id="5702" w:name="_Toc115765646"/>
      <w:bookmarkStart w:id="5703" w:name="_Toc115765774"/>
      <w:bookmarkStart w:id="5704" w:name="_Toc115769913"/>
      <w:bookmarkStart w:id="5705" w:name="_Toc119050171"/>
      <w:bookmarkStart w:id="5706" w:name="_Toc119056215"/>
      <w:bookmarkStart w:id="5707" w:name="_Toc119070271"/>
      <w:bookmarkStart w:id="5708" w:name="_Toc119468001"/>
      <w:bookmarkStart w:id="5709" w:name="_Toc119664492"/>
      <w:bookmarkStart w:id="5710" w:name="_Toc119664891"/>
      <w:bookmarkStart w:id="5711" w:name="_Toc119927886"/>
      <w:bookmarkStart w:id="5712" w:name="_Toc124522688"/>
      <w:bookmarkStart w:id="5713" w:name="_Toc124772961"/>
      <w:bookmarkStart w:id="5714" w:name="_Toc124774224"/>
      <w:bookmarkStart w:id="5715" w:name="_Toc124841486"/>
      <w:bookmarkStart w:id="5716" w:name="_Toc124846649"/>
      <w:bookmarkStart w:id="5717" w:name="_Toc124846909"/>
      <w:bookmarkStart w:id="5718" w:name="_Toc137118315"/>
      <w:r>
        <w:t>Retention and Abandonment of Trust Property</w:t>
      </w:r>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p>
    <w:p w14:paraId="1A67D727" w14:textId="63E2C466" w:rsidR="002A6021" w:rsidRDefault="002A6021" w:rsidP="002A6021">
      <w:pPr>
        <w:pStyle w:val="TextHeading2"/>
      </w:pPr>
      <w:r>
        <w:t xml:space="preserve">The Trustee may retain any property constituting the trust at the time of its creation, at the time of the death of </w:t>
      </w:r>
      <w:r w:rsidR="00E61449">
        <w:t xml:space="preserve">the </w:t>
      </w:r>
      <w:r>
        <w:t>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1CB5A872" w14:textId="4ACF91C4" w:rsidR="002A6021" w:rsidRDefault="002A6021" w:rsidP="002A6021">
      <w:pPr>
        <w:pStyle w:val="TextHeading2"/>
      </w:pPr>
      <w:r>
        <w:t xml:space="preserve">The Trustee may hold property that is not income producing or is otherwise nonproductive if holding the property is in the best interests of the beneficiaries in the sole and absolute discretion of the Trustee.  On the other hand, the Trustee </w:t>
      </w:r>
      <w:r w:rsidR="00733BFC">
        <w:t>sha</w:t>
      </w:r>
      <w:r>
        <w:t xml:space="preserve">ll invest contributions of cash and cash equivalents as soon as reasonably practicable after the assets have been acquired by the trust.  </w:t>
      </w:r>
    </w:p>
    <w:p w14:paraId="000BD683" w14:textId="77777777" w:rsidR="002A6021" w:rsidRDefault="002A6021" w:rsidP="002A6021">
      <w:pPr>
        <w:pStyle w:val="TextHeading2"/>
      </w:pPr>
      <w:r>
        <w:t>The Trustee may retain a reasonable amount in cash or money market accounts to pay anticipated expenses and other costs, and to provide for anticipated distributions to or for the benefit of a beneficiary.</w:t>
      </w:r>
    </w:p>
    <w:p w14:paraId="613122CC" w14:textId="77777777" w:rsidR="002A6021" w:rsidRDefault="002A6021" w:rsidP="002A6021">
      <w:pPr>
        <w:pStyle w:val="TextHeading2"/>
      </w:pPr>
      <w:r>
        <w:t>The Trustee may abandon any property that the Trustee considers of insignificant value.</w:t>
      </w:r>
    </w:p>
    <w:p w14:paraId="46399982" w14:textId="77777777" w:rsidR="00DC6CB6" w:rsidRDefault="00DC6CB6" w:rsidP="00900F19">
      <w:pPr>
        <w:pStyle w:val="Heading2"/>
      </w:pPr>
      <w:bookmarkStart w:id="5719" w:name="_Ref289678646"/>
      <w:bookmarkStart w:id="5720" w:name="_Toc487886904"/>
      <w:bookmarkStart w:id="5721" w:name="_Toc13579362"/>
      <w:bookmarkStart w:id="5722" w:name="_Toc13581749"/>
      <w:bookmarkStart w:id="5723" w:name="_Toc13581847"/>
      <w:bookmarkStart w:id="5724" w:name="_Toc13582498"/>
      <w:bookmarkStart w:id="5725" w:name="_Toc13583297"/>
      <w:bookmarkStart w:id="5726" w:name="_Toc13666078"/>
      <w:bookmarkStart w:id="5727" w:name="_Toc13739520"/>
      <w:bookmarkStart w:id="5728" w:name="_Toc24466625"/>
      <w:bookmarkStart w:id="5729" w:name="_Toc24468806"/>
      <w:bookmarkStart w:id="5730" w:name="_Toc24470245"/>
      <w:bookmarkStart w:id="5731" w:name="_Toc37053426"/>
      <w:bookmarkStart w:id="5732" w:name="_Toc38117619"/>
      <w:bookmarkStart w:id="5733" w:name="_Toc38359455"/>
      <w:bookmarkStart w:id="5734" w:name="_Toc38360455"/>
      <w:bookmarkStart w:id="5735" w:name="_Toc46999395"/>
      <w:bookmarkStart w:id="5736" w:name="_Toc47001156"/>
      <w:bookmarkStart w:id="5737" w:name="_Toc56766952"/>
      <w:bookmarkStart w:id="5738" w:name="_Toc57030905"/>
      <w:bookmarkStart w:id="5739" w:name="_Toc57031021"/>
      <w:bookmarkStart w:id="5740" w:name="_Toc57031678"/>
      <w:bookmarkStart w:id="5741" w:name="_Toc63505109"/>
      <w:bookmarkStart w:id="5742" w:name="_Toc63505238"/>
      <w:bookmarkStart w:id="5743" w:name="_Toc63513148"/>
      <w:bookmarkStart w:id="5744" w:name="_Toc63514744"/>
      <w:bookmarkStart w:id="5745" w:name="_Toc63514929"/>
      <w:bookmarkStart w:id="5746" w:name="_Toc63516315"/>
      <w:bookmarkStart w:id="5747" w:name="_Toc63516444"/>
      <w:bookmarkStart w:id="5748" w:name="_Toc63516572"/>
      <w:bookmarkStart w:id="5749" w:name="_Toc86407332"/>
      <w:bookmarkStart w:id="5750" w:name="_Toc86407708"/>
      <w:bookmarkStart w:id="5751" w:name="_Toc113001487"/>
      <w:bookmarkStart w:id="5752" w:name="_Toc113001615"/>
      <w:bookmarkStart w:id="5753" w:name="_Toc115339577"/>
      <w:bookmarkStart w:id="5754" w:name="_Toc115763834"/>
      <w:bookmarkStart w:id="5755" w:name="_Toc115765647"/>
      <w:bookmarkStart w:id="5756" w:name="_Toc115765775"/>
      <w:bookmarkStart w:id="5757" w:name="_Toc115769914"/>
      <w:bookmarkStart w:id="5758" w:name="_Toc119050172"/>
      <w:bookmarkStart w:id="5759" w:name="_Toc119056216"/>
      <w:bookmarkStart w:id="5760" w:name="_Toc119070272"/>
      <w:bookmarkStart w:id="5761" w:name="_Toc119468002"/>
      <w:bookmarkStart w:id="5762" w:name="_Toc119664493"/>
      <w:bookmarkStart w:id="5763" w:name="_Toc119664892"/>
      <w:bookmarkStart w:id="5764" w:name="_Toc119927887"/>
      <w:bookmarkStart w:id="5765" w:name="_Toc124522689"/>
      <w:bookmarkStart w:id="5766" w:name="_Toc124772962"/>
      <w:bookmarkStart w:id="5767" w:name="_Toc124774225"/>
      <w:bookmarkStart w:id="5768" w:name="_Toc124841487"/>
      <w:bookmarkStart w:id="5769" w:name="_Toc124846650"/>
      <w:bookmarkStart w:id="5770" w:name="_Toc124846910"/>
      <w:bookmarkStart w:id="5771" w:name="_Toc137118316"/>
      <w:r>
        <w:t>Securities, Brokerage and Margin Powers</w:t>
      </w:r>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p>
    <w:p w14:paraId="2598634E" w14:textId="77777777" w:rsidR="000011D1" w:rsidRDefault="000011D1" w:rsidP="000011D1">
      <w:pPr>
        <w:pStyle w:val="TextHeading2"/>
      </w:pPr>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  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62265E7B" w14:textId="5620C617" w:rsidR="000011D1" w:rsidRDefault="000011D1" w:rsidP="000011D1">
      <w:pPr>
        <w:pStyle w:val="TextHeading2"/>
      </w:pPr>
      <w:r>
        <w:t xml:space="preserve">The Trustee may employ a broker-dealer as a custodian for securities held by the </w:t>
      </w:r>
      <w:r w:rsidR="0085121A">
        <w:t>trust and</w:t>
      </w:r>
      <w:r>
        <w:t xml:space="preserve">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50388E5" w14:textId="77777777" w:rsidR="000011D1" w:rsidRDefault="000011D1" w:rsidP="000011D1">
      <w:pPr>
        <w:pStyle w:val="TextHeading2"/>
      </w:pPr>
      <w:r>
        <w:lastRenderedPageBreak/>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57C808F4" w14:textId="77777777" w:rsidR="00DC6CB6" w:rsidRDefault="00DC6CB6" w:rsidP="00900F19">
      <w:pPr>
        <w:pStyle w:val="Heading2"/>
      </w:pPr>
      <w:bookmarkStart w:id="5772" w:name="_Toc487886905"/>
      <w:bookmarkStart w:id="5773" w:name="_Toc13579363"/>
      <w:bookmarkStart w:id="5774" w:name="_Toc13581750"/>
      <w:bookmarkStart w:id="5775" w:name="_Toc13581848"/>
      <w:bookmarkStart w:id="5776" w:name="_Toc13582499"/>
      <w:bookmarkStart w:id="5777" w:name="_Toc13583298"/>
      <w:bookmarkStart w:id="5778" w:name="_Toc13666079"/>
      <w:bookmarkStart w:id="5779" w:name="_Toc13739521"/>
      <w:bookmarkStart w:id="5780" w:name="_Toc24466626"/>
      <w:bookmarkStart w:id="5781" w:name="_Toc24468807"/>
      <w:bookmarkStart w:id="5782" w:name="_Toc24470246"/>
      <w:bookmarkStart w:id="5783" w:name="_Toc37053427"/>
      <w:bookmarkStart w:id="5784" w:name="_Toc38117620"/>
      <w:bookmarkStart w:id="5785" w:name="_Toc38359456"/>
      <w:bookmarkStart w:id="5786" w:name="_Toc38360456"/>
      <w:bookmarkStart w:id="5787" w:name="_Toc46999396"/>
      <w:bookmarkStart w:id="5788" w:name="_Toc47001157"/>
      <w:bookmarkStart w:id="5789" w:name="_Toc56766953"/>
      <w:bookmarkStart w:id="5790" w:name="_Toc57030906"/>
      <w:bookmarkStart w:id="5791" w:name="_Toc57031022"/>
      <w:bookmarkStart w:id="5792" w:name="_Toc57031679"/>
      <w:bookmarkStart w:id="5793" w:name="_Toc63505110"/>
      <w:bookmarkStart w:id="5794" w:name="_Toc63505239"/>
      <w:bookmarkStart w:id="5795" w:name="_Toc63513149"/>
      <w:bookmarkStart w:id="5796" w:name="_Toc63514745"/>
      <w:bookmarkStart w:id="5797" w:name="_Toc63514930"/>
      <w:bookmarkStart w:id="5798" w:name="_Toc63516316"/>
      <w:bookmarkStart w:id="5799" w:name="_Toc63516445"/>
      <w:bookmarkStart w:id="5800" w:name="_Toc63516573"/>
      <w:bookmarkStart w:id="5801" w:name="_Toc86407333"/>
      <w:bookmarkStart w:id="5802" w:name="_Toc86407709"/>
      <w:bookmarkStart w:id="5803" w:name="_Toc113001488"/>
      <w:bookmarkStart w:id="5804" w:name="_Toc113001616"/>
      <w:bookmarkStart w:id="5805" w:name="_Toc115339578"/>
      <w:bookmarkStart w:id="5806" w:name="_Toc115763835"/>
      <w:bookmarkStart w:id="5807" w:name="_Toc115765648"/>
      <w:bookmarkStart w:id="5808" w:name="_Toc115765776"/>
      <w:bookmarkStart w:id="5809" w:name="_Toc115769915"/>
      <w:bookmarkStart w:id="5810" w:name="_Toc119050173"/>
      <w:bookmarkStart w:id="5811" w:name="_Toc119056217"/>
      <w:bookmarkStart w:id="5812" w:name="_Toc119070273"/>
      <w:bookmarkStart w:id="5813" w:name="_Toc119468003"/>
      <w:bookmarkStart w:id="5814" w:name="_Toc119664494"/>
      <w:bookmarkStart w:id="5815" w:name="_Toc119664893"/>
      <w:bookmarkStart w:id="5816" w:name="_Toc119927888"/>
      <w:bookmarkStart w:id="5817" w:name="_Toc124522690"/>
      <w:bookmarkStart w:id="5818" w:name="_Toc124772963"/>
      <w:bookmarkStart w:id="5819" w:name="_Toc124774226"/>
      <w:bookmarkStart w:id="5820" w:name="_Toc124841488"/>
      <w:bookmarkStart w:id="5821" w:name="_Toc124846651"/>
      <w:bookmarkStart w:id="5822" w:name="_Toc124846911"/>
      <w:bookmarkStart w:id="5823" w:name="_Toc137118317"/>
      <w:r>
        <w:t>Settlement Powers</w:t>
      </w:r>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p>
    <w:p w14:paraId="300A0AD7" w14:textId="77777777" w:rsidR="004D19D3" w:rsidRDefault="004D19D3" w:rsidP="004D19D3">
      <w:pPr>
        <w:pStyle w:val="TextHeading2"/>
      </w:pPr>
      <w:r>
        <w:t>The Trustee may settle any claims and demands in favor of or against the trust by compromise, adjustment, arbitration, or other means.  The Trustee may release or abandon any claim in favor of the trust.</w:t>
      </w:r>
    </w:p>
    <w:p w14:paraId="6F458B37" w14:textId="2CCC35F0" w:rsidR="00B34054" w:rsidRDefault="008C1CB4" w:rsidP="00B34054">
      <w:pPr>
        <w:pStyle w:val="Heading2"/>
      </w:pPr>
      <w:bookmarkStart w:id="5824" w:name="_Toc119050174"/>
      <w:bookmarkStart w:id="5825" w:name="_Toc119056218"/>
      <w:bookmarkStart w:id="5826" w:name="_Toc119070274"/>
      <w:bookmarkStart w:id="5827" w:name="_Toc119468004"/>
      <w:bookmarkStart w:id="5828" w:name="_Toc119664495"/>
      <w:bookmarkStart w:id="5829" w:name="_Toc119664894"/>
      <w:bookmarkStart w:id="5830" w:name="_Toc119927889"/>
      <w:bookmarkStart w:id="5831" w:name="_Toc124522691"/>
      <w:bookmarkStart w:id="5832" w:name="_Toc124772964"/>
      <w:bookmarkStart w:id="5833" w:name="_Toc124774227"/>
      <w:bookmarkStart w:id="5834" w:name="_Toc124841489"/>
      <w:bookmarkStart w:id="5835" w:name="_Toc124846652"/>
      <w:bookmarkStart w:id="5836" w:name="_Toc124846912"/>
      <w:bookmarkStart w:id="5837" w:name="_Toc137118318"/>
      <w:r>
        <w:t xml:space="preserve">Crypto Currency and Non-Fungible </w:t>
      </w:r>
      <w:r w:rsidR="00256044">
        <w:t>Tokens</w:t>
      </w:r>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p>
    <w:p w14:paraId="6084AF4D" w14:textId="2128DC31" w:rsidR="007E3CA8" w:rsidRPr="00DE0B72" w:rsidRDefault="007E3CA8" w:rsidP="007E3CA8">
      <w:pPr>
        <w:autoSpaceDE w:val="0"/>
        <w:autoSpaceDN w:val="0"/>
        <w:adjustRightInd w:val="0"/>
        <w:jc w:val="both"/>
      </w:pPr>
      <w:r>
        <w:t xml:space="preserve">The Trustee may </w:t>
      </w:r>
      <w:r w:rsidRPr="00DE0B72">
        <w:t>exercise the maximum powers</w:t>
      </w:r>
      <w:r>
        <w:t xml:space="preserve"> </w:t>
      </w:r>
      <w:r w:rsidRPr="00DE0B72">
        <w:t>under federal and state law to receive disclosure of, access, use, share, and control the</w:t>
      </w:r>
      <w:r>
        <w:t xml:space="preserve"> </w:t>
      </w:r>
      <w:r w:rsidRPr="00DE0B72">
        <w:t>contents of any electronic communication or other electronic or digital information,</w:t>
      </w:r>
      <w:r>
        <w:t xml:space="preserve"> </w:t>
      </w:r>
      <w:r w:rsidRPr="00DE0B72">
        <w:t xml:space="preserve">however created or stored, </w:t>
      </w:r>
      <w:r w:rsidR="009D45ED">
        <w:t xml:space="preserve">in any trust established under this instrument. The Trustee has the </w:t>
      </w:r>
      <w:r w:rsidRPr="00DE0B72">
        <w:t>express consent under the Stored Communications Act of 1986, the</w:t>
      </w:r>
      <w:r>
        <w:t xml:space="preserve"> </w:t>
      </w:r>
      <w:r w:rsidRPr="00DE0B72">
        <w:t>Computer Fraud and Abuse Act of 1986 and all other state and federal data privacy and</w:t>
      </w:r>
      <w:r>
        <w:t xml:space="preserve"> </w:t>
      </w:r>
      <w:r w:rsidRPr="00DE0B72">
        <w:t xml:space="preserve">criminal laws to allow the </w:t>
      </w:r>
      <w:r>
        <w:t xml:space="preserve">Trustee </w:t>
      </w:r>
      <w:r w:rsidRPr="00DE0B72">
        <w:t>to exercise the powers</w:t>
      </w:r>
      <w:r>
        <w:t xml:space="preserve"> </w:t>
      </w:r>
      <w:r w:rsidRPr="00DE0B72">
        <w:t>described in this paragraph.</w:t>
      </w:r>
    </w:p>
    <w:p w14:paraId="66B068BB" w14:textId="77777777" w:rsidR="00DC6CB6" w:rsidRDefault="00DC6CB6" w:rsidP="00900F19">
      <w:pPr>
        <w:pStyle w:val="Heading2"/>
      </w:pPr>
      <w:bookmarkStart w:id="5838" w:name="_Toc487886906"/>
      <w:bookmarkStart w:id="5839" w:name="_Toc13579364"/>
      <w:bookmarkStart w:id="5840" w:name="_Toc13581751"/>
      <w:bookmarkStart w:id="5841" w:name="_Toc13581849"/>
      <w:bookmarkStart w:id="5842" w:name="_Toc13582500"/>
      <w:bookmarkStart w:id="5843" w:name="_Toc13583299"/>
      <w:bookmarkStart w:id="5844" w:name="_Toc13666080"/>
      <w:bookmarkStart w:id="5845" w:name="_Toc13739522"/>
      <w:bookmarkStart w:id="5846" w:name="_Toc24466627"/>
      <w:bookmarkStart w:id="5847" w:name="_Toc24468808"/>
      <w:bookmarkStart w:id="5848" w:name="_Toc24470247"/>
      <w:bookmarkStart w:id="5849" w:name="_Toc37053428"/>
      <w:bookmarkStart w:id="5850" w:name="_Toc38117621"/>
      <w:bookmarkStart w:id="5851" w:name="_Toc38359457"/>
      <w:bookmarkStart w:id="5852" w:name="_Toc38360457"/>
      <w:bookmarkStart w:id="5853" w:name="_Toc46999397"/>
      <w:bookmarkStart w:id="5854" w:name="_Toc47001158"/>
      <w:bookmarkStart w:id="5855" w:name="_Toc56766954"/>
      <w:bookmarkStart w:id="5856" w:name="_Toc57030907"/>
      <w:bookmarkStart w:id="5857" w:name="_Toc57031023"/>
      <w:bookmarkStart w:id="5858" w:name="_Toc57031680"/>
      <w:bookmarkStart w:id="5859" w:name="_Toc63505111"/>
      <w:bookmarkStart w:id="5860" w:name="_Toc63505240"/>
      <w:bookmarkStart w:id="5861" w:name="_Toc63513150"/>
      <w:bookmarkStart w:id="5862" w:name="_Toc63514746"/>
      <w:bookmarkStart w:id="5863" w:name="_Toc63514931"/>
      <w:bookmarkStart w:id="5864" w:name="_Toc63516317"/>
      <w:bookmarkStart w:id="5865" w:name="_Toc63516446"/>
      <w:bookmarkStart w:id="5866" w:name="_Toc63516574"/>
      <w:bookmarkStart w:id="5867" w:name="_Toc86407334"/>
      <w:bookmarkStart w:id="5868" w:name="_Toc86407710"/>
      <w:bookmarkStart w:id="5869" w:name="_Toc113001489"/>
      <w:bookmarkStart w:id="5870" w:name="_Toc113001617"/>
      <w:bookmarkStart w:id="5871" w:name="_Toc115339579"/>
      <w:bookmarkStart w:id="5872" w:name="_Toc115763836"/>
      <w:bookmarkStart w:id="5873" w:name="_Toc115765649"/>
      <w:bookmarkStart w:id="5874" w:name="_Toc115765777"/>
      <w:bookmarkStart w:id="5875" w:name="_Toc115769916"/>
      <w:bookmarkStart w:id="5876" w:name="_Toc119050175"/>
      <w:bookmarkStart w:id="5877" w:name="_Toc119056219"/>
      <w:bookmarkStart w:id="5878" w:name="_Toc119070275"/>
      <w:bookmarkStart w:id="5879" w:name="_Toc119468005"/>
      <w:bookmarkStart w:id="5880" w:name="_Toc119664496"/>
      <w:bookmarkStart w:id="5881" w:name="_Toc119664895"/>
      <w:bookmarkStart w:id="5882" w:name="_Toc119927890"/>
      <w:bookmarkStart w:id="5883" w:name="_Toc124522692"/>
      <w:bookmarkStart w:id="5884" w:name="_Toc124772965"/>
      <w:bookmarkStart w:id="5885" w:name="_Toc124774228"/>
      <w:bookmarkStart w:id="5886" w:name="_Toc124841490"/>
      <w:bookmarkStart w:id="5887" w:name="_Toc124846653"/>
      <w:bookmarkStart w:id="5888" w:name="_Toc124846913"/>
      <w:bookmarkStart w:id="5889" w:name="_Toc137118319"/>
      <w:r>
        <w:t>Subchapter S Corporation Stock Provisions</w:t>
      </w:r>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p>
    <w:p w14:paraId="2825E9C5" w14:textId="77777777" w:rsidR="008E65F6" w:rsidRPr="00200794" w:rsidRDefault="008E65F6" w:rsidP="008E65F6">
      <w:pPr>
        <w:pStyle w:val="TextHeading2"/>
      </w:pPr>
      <w:del w:id="5890" w:author="Mark Pierce" w:date="2023-01-13T15:47:00Z">
        <w:r>
          <w:delText xml:space="preserve">During any period the trust is not treated as a grantor trust for tax purposes under IRC </w:delText>
        </w:r>
        <w:r w:rsidRPr="00F81CDE">
          <w:rPr>
            <w:color w:val="242424"/>
          </w:rPr>
          <w:delText>§</w:delText>
        </w:r>
        <w:r>
          <w:delText xml:space="preserve">671, this instrument or </w:delText>
        </w:r>
      </w:del>
      <w:r w:rsidRPr="00200794">
        <w:t>Any trust created under this instrument may hold</w:t>
      </w:r>
      <w:del w:id="5891" w:author="Mark Pierce" w:date="2023-01-13T15:47:00Z">
        <w:r>
          <w:delText xml:space="preserve"> any</w:delText>
        </w:r>
      </w:del>
      <w:r w:rsidRPr="00200794">
        <w:t xml:space="preserve"> S corporation stock held as a separate </w:t>
      </w:r>
      <w:r w:rsidRPr="00200794">
        <w:rPr>
          <w:i/>
        </w:rPr>
        <w:t>Electing Small Business Trust</w:t>
      </w:r>
      <w:r w:rsidRPr="00200794">
        <w:t xml:space="preserve">, or as a separate </w:t>
      </w:r>
      <w:r w:rsidRPr="00200794">
        <w:rPr>
          <w:i/>
        </w:rPr>
        <w:t>Qualified Subchapter S Trust</w:t>
      </w:r>
      <w:del w:id="5892" w:author="Mark Pierce" w:date="2023-01-13T15:47:00Z">
        <w:r>
          <w:delText>, as provided in this Section.</w:delText>
        </w:r>
      </w:del>
      <w:ins w:id="5893" w:author="Mark Pierce" w:date="2023-01-13T15:47:00Z">
        <w:r w:rsidRPr="00200794">
          <w:t>.</w:t>
        </w:r>
      </w:ins>
      <w:r w:rsidRPr="00200794">
        <w:t xml:space="preserve">  </w:t>
      </w:r>
    </w:p>
    <w:p w14:paraId="3828DDD8" w14:textId="05F867BB" w:rsidR="009568E6" w:rsidRDefault="009568E6" w:rsidP="009568E6">
      <w:pPr>
        <w:pStyle w:val="TextHeading2"/>
      </w:pPr>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w:t>
      </w:r>
      <w:r w:rsidR="002669F9">
        <w:t xml:space="preserve">IRC </w:t>
      </w:r>
      <w:r w:rsidRPr="00F81CDE">
        <w:rPr>
          <w:color w:val="242424"/>
        </w:rPr>
        <w:t>§</w:t>
      </w:r>
      <w:r>
        <w:t xml:space="preserve">1361(a) as an </w:t>
      </w:r>
      <w:r>
        <w:rPr>
          <w:i/>
        </w:rPr>
        <w:t>S corporation</w:t>
      </w:r>
      <w:r>
        <w:t xml:space="preserve"> for federal income tax purposes.</w:t>
      </w:r>
    </w:p>
    <w:p w14:paraId="12D3722D" w14:textId="77777777" w:rsidR="009568E6" w:rsidRDefault="009568E6" w:rsidP="009568E6">
      <w:pPr>
        <w:pStyle w:val="Heading3"/>
      </w:pPr>
      <w:r>
        <w:t>Electing Treatment as an Electing Small Business Trust</w:t>
      </w:r>
    </w:p>
    <w:p w14:paraId="54CFDF7E" w14:textId="77777777" w:rsidR="009568E6" w:rsidRDefault="009568E6" w:rsidP="00837D8C">
      <w:pPr>
        <w:pStyle w:val="TextHeading3"/>
        <w:ind w:right="144"/>
      </w:pPr>
      <w:r>
        <w:t xml:space="preserve">If the Trustee elects under IRC </w:t>
      </w:r>
      <w:r w:rsidRPr="00F81CDE">
        <w:rPr>
          <w:color w:val="242424"/>
        </w:rPr>
        <w:t>§</w:t>
      </w:r>
      <w:r>
        <w:t xml:space="preserve">1361(e)(3) to qualify any portion of the trust as an </w:t>
      </w:r>
      <w:r>
        <w:rPr>
          <w:i/>
        </w:rPr>
        <w:t>Electing Small Business Trust</w:t>
      </w:r>
      <w:r>
        <w:t>, the Trustee shall:</w:t>
      </w:r>
    </w:p>
    <w:p w14:paraId="45BDD8FD" w14:textId="77777777" w:rsidR="009568E6" w:rsidRDefault="009568E6" w:rsidP="00837D8C">
      <w:pPr>
        <w:pStyle w:val="TextHeading4"/>
        <w:numPr>
          <w:ilvl w:val="0"/>
          <w:numId w:val="20"/>
        </w:numPr>
        <w:spacing w:after="0"/>
        <w:ind w:left="1080" w:right="144"/>
      </w:pPr>
      <w:r>
        <w:t>apportion a reasonable share of the unallocated expenses of all trusts created under this instrument to the Electing Small Business Trust under the applicable provisions of the IRC and Treasury Regulations; and</w:t>
      </w:r>
    </w:p>
    <w:p w14:paraId="1F3A3130" w14:textId="77777777" w:rsidR="009568E6" w:rsidRDefault="009568E6" w:rsidP="00837D8C">
      <w:pPr>
        <w:pStyle w:val="TextHeading4"/>
        <w:numPr>
          <w:ilvl w:val="0"/>
          <w:numId w:val="20"/>
        </w:numPr>
        <w:spacing w:before="0"/>
        <w:ind w:left="1080" w:right="144"/>
      </w:pPr>
      <w:r>
        <w:t xml:space="preserve">administer the trust as an Electing Small Business Trust, under IRC </w:t>
      </w:r>
      <w:r w:rsidRPr="00F81CDE">
        <w:rPr>
          <w:color w:val="242424"/>
        </w:rPr>
        <w:t>§</w:t>
      </w:r>
      <w:r>
        <w:t>1361(e).</w:t>
      </w:r>
    </w:p>
    <w:p w14:paraId="167DB8A9" w14:textId="77777777" w:rsidR="009568E6" w:rsidRDefault="009568E6" w:rsidP="00837D8C">
      <w:pPr>
        <w:pStyle w:val="Heading3"/>
        <w:ind w:right="144"/>
      </w:pPr>
      <w:r>
        <w:t>Electing Treatment as a Qualified Subchapter S Trust</w:t>
      </w:r>
    </w:p>
    <w:p w14:paraId="7021E40A" w14:textId="02B7E56A" w:rsidR="009568E6" w:rsidRDefault="009568E6" w:rsidP="00837D8C">
      <w:pPr>
        <w:pStyle w:val="TextHeading3"/>
        <w:ind w:right="144"/>
      </w:pPr>
      <w:r>
        <w:t xml:space="preserve">If the current Income Beneficiary of the trust makes an election under IRC §1361(d)(2) to qualify the trust as a Qualified Subchapter S Trust within the meaning of </w:t>
      </w:r>
      <w:r w:rsidR="00B426DC">
        <w:t xml:space="preserve">IRC </w:t>
      </w:r>
      <w:r>
        <w:t>§1361(d)(3), the Trustee shall:</w:t>
      </w:r>
    </w:p>
    <w:p w14:paraId="5F3639C2" w14:textId="77777777" w:rsidR="009568E6" w:rsidRDefault="009568E6" w:rsidP="00837D8C">
      <w:pPr>
        <w:pStyle w:val="TextHeading4"/>
        <w:numPr>
          <w:ilvl w:val="0"/>
          <w:numId w:val="34"/>
        </w:numPr>
        <w:spacing w:after="0"/>
        <w:ind w:left="1080" w:right="144"/>
      </w:pPr>
      <w:r>
        <w:t xml:space="preserve">refer to the Qualified Subchapter S Trust using the same name as the trust to which the stock was originally allocated, plus the name of the current Income Beneficiary of the trust, followed by the letters QSST;   </w:t>
      </w:r>
    </w:p>
    <w:p w14:paraId="3E52B77F" w14:textId="77777777" w:rsidR="009568E6" w:rsidRDefault="009568E6" w:rsidP="00837D8C">
      <w:pPr>
        <w:pStyle w:val="TextHeading4"/>
        <w:numPr>
          <w:ilvl w:val="0"/>
          <w:numId w:val="34"/>
        </w:numPr>
        <w:spacing w:before="0" w:after="0"/>
        <w:ind w:left="1080" w:right="144"/>
      </w:pPr>
      <w:r>
        <w:t xml:space="preserve">administer the Qualified Subchapter S Trust in accordance with the same provisions contained in the trust to which the Trustee allocated the S corporation stock, as long </w:t>
      </w:r>
      <w:r>
        <w:lastRenderedPageBreak/>
        <w:t>as the provisions of this subsection control trust administration to the extent that they are inconsistent with the provisions of the original trust; and</w:t>
      </w:r>
    </w:p>
    <w:p w14:paraId="06564BD2" w14:textId="5C388E22" w:rsidR="009568E6" w:rsidRDefault="009568E6" w:rsidP="00837D8C">
      <w:pPr>
        <w:pStyle w:val="TextHeading4"/>
        <w:numPr>
          <w:ilvl w:val="0"/>
          <w:numId w:val="34"/>
        </w:numPr>
        <w:spacing w:before="0"/>
        <w:ind w:left="1080" w:right="144"/>
      </w:pPr>
      <w:r>
        <w:t xml:space="preserve">maintain the Qualified Subchapter S Trust as a separate trust held for the benefit of only one beneficiary as required in </w:t>
      </w:r>
      <w:r w:rsidR="006F7579">
        <w:t xml:space="preserve">IRC </w:t>
      </w:r>
      <w:r>
        <w:t xml:space="preserve">§1361(d)(3).  </w:t>
      </w:r>
    </w:p>
    <w:p w14:paraId="37A7721C" w14:textId="77777777" w:rsidR="009568E6" w:rsidRDefault="009568E6" w:rsidP="00837D8C">
      <w:pPr>
        <w:pStyle w:val="TextHeading3"/>
        <w:ind w:right="144"/>
      </w:pPr>
      <w:r>
        <w:t>The Trustee shall recommend that the current Income Beneficiary of the trust make a timely election to cause federal tax treatment of the trust as a Qualified Subchapter S Trust.</w:t>
      </w:r>
    </w:p>
    <w:p w14:paraId="2DD16634" w14:textId="77777777" w:rsidR="009568E6" w:rsidRDefault="009568E6" w:rsidP="009568E6">
      <w:pPr>
        <w:pStyle w:val="Heading4"/>
      </w:pPr>
      <w:r>
        <w:t>Current Income Beneficiary</w:t>
      </w:r>
    </w:p>
    <w:p w14:paraId="554A9E0C" w14:textId="77777777" w:rsidR="009568E6" w:rsidRDefault="009568E6" w:rsidP="001C0B4C">
      <w:pPr>
        <w:pStyle w:val="TextHeading4"/>
        <w:ind w:right="0"/>
      </w:pPr>
      <w:r>
        <w:t xml:space="preserve">The </w:t>
      </w:r>
      <w:r>
        <w:rPr>
          <w:i/>
        </w:rPr>
        <w:t>current Income Beneficiary</w:t>
      </w:r>
      <w:r>
        <w:t xml:space="preserve"> of a Qualified Subchapter S Trust is the person who has a present right to receive income distributions from trust to which the Trustee has allocated the S corporation stock.  A Qualified Subchapter S Trust may have only one current Income Beneficiary.</w:t>
      </w:r>
    </w:p>
    <w:p w14:paraId="2A9E254D" w14:textId="77777777" w:rsidR="009568E6" w:rsidRDefault="009568E6" w:rsidP="001C0B4C">
      <w:pPr>
        <w:pStyle w:val="TextHeading4"/>
        <w:ind w:right="0"/>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009C6E1" w14:textId="77777777" w:rsidR="009568E6" w:rsidRDefault="009568E6" w:rsidP="00837D8C">
      <w:pPr>
        <w:pStyle w:val="Heading4"/>
        <w:ind w:right="720"/>
      </w:pPr>
      <w:r>
        <w:t>Distributions</w:t>
      </w:r>
    </w:p>
    <w:p w14:paraId="621F594A" w14:textId="77777777" w:rsidR="009568E6" w:rsidRDefault="009568E6" w:rsidP="001C0B4C">
      <w:pPr>
        <w:pStyle w:val="TextHeading4"/>
        <w:ind w:right="0"/>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IRC §643(b) to the current Income Beneficiary.</w:t>
      </w:r>
    </w:p>
    <w:p w14:paraId="67B14485" w14:textId="77777777" w:rsidR="009568E6" w:rsidRDefault="009568E6" w:rsidP="001C0B4C">
      <w:pPr>
        <w:pStyle w:val="TextHeading4"/>
        <w:ind w:right="0"/>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169E9DF3" w14:textId="77777777" w:rsidR="009568E6" w:rsidRDefault="009568E6" w:rsidP="001C0B4C">
      <w:pPr>
        <w:pStyle w:val="TextHeading4"/>
        <w:ind w:right="0"/>
      </w:pPr>
      <w:r>
        <w:t>If the Qualified Subchapter S Trust terminates during the lifetime of the current Income Beneficiary, the Trustee shall distribute all assets of the Qualified Subchapter S Trust to the current Income Beneficiary outright and free of trust.</w:t>
      </w:r>
    </w:p>
    <w:p w14:paraId="5E1E41E0" w14:textId="77777777" w:rsidR="009568E6" w:rsidRDefault="009568E6" w:rsidP="001C0B4C">
      <w:pPr>
        <w:pStyle w:val="Heading4"/>
        <w:ind w:right="0"/>
      </w:pPr>
      <w:r>
        <w:t>Allocation of Income and Expenses</w:t>
      </w:r>
    </w:p>
    <w:p w14:paraId="49D21CF8" w14:textId="77777777" w:rsidR="009568E6" w:rsidRDefault="009568E6" w:rsidP="001C0B4C">
      <w:pPr>
        <w:pStyle w:val="TextHeading4"/>
        <w:ind w:right="0"/>
      </w:pPr>
      <w:r>
        <w:t>The Trustee shall characterize receipts and expenses of any Qualified Subchapter S Trust in a manner consistent with IRC §643(b).</w:t>
      </w:r>
    </w:p>
    <w:p w14:paraId="1CAE33D5" w14:textId="77777777" w:rsidR="009568E6" w:rsidRDefault="009568E6" w:rsidP="001C0B4C">
      <w:pPr>
        <w:pStyle w:val="Heading4"/>
        <w:ind w:right="0"/>
      </w:pPr>
      <w:r>
        <w:t>Trust Merger or Consolidation</w:t>
      </w:r>
    </w:p>
    <w:p w14:paraId="62072EC5" w14:textId="77777777" w:rsidR="009568E6" w:rsidRDefault="009568E6" w:rsidP="001C0B4C">
      <w:pPr>
        <w:pStyle w:val="TextHeading4"/>
        <w:ind w:right="0"/>
      </w:pPr>
      <w:r>
        <w:t>Notwithstanding any other provision of this instrument that may seem to the contrary, the Trustee may not merge any Qualified Subchapter S Trust with another trust’s assets if doing so would jeopardize the qualification of either trust as a Qualified Subchapter S Trust.</w:t>
      </w:r>
    </w:p>
    <w:p w14:paraId="489A24D7" w14:textId="77777777" w:rsidR="009568E6" w:rsidRDefault="009568E6" w:rsidP="009568E6">
      <w:pPr>
        <w:pStyle w:val="Heading3"/>
      </w:pPr>
      <w:r>
        <w:t>Governance of the Trusts</w:t>
      </w:r>
    </w:p>
    <w:p w14:paraId="5C842DCF" w14:textId="77777777" w:rsidR="009568E6" w:rsidRDefault="009568E6" w:rsidP="001C0B4C">
      <w:pPr>
        <w:pStyle w:val="TextHeading3"/>
        <w:ind w:right="0"/>
      </w:pPr>
      <w:r>
        <w:t>The following additional provisions apply to any separate trust created under this Section.</w:t>
      </w:r>
    </w:p>
    <w:p w14:paraId="55DE5901" w14:textId="77777777" w:rsidR="009568E6" w:rsidRDefault="009568E6" w:rsidP="001C0B4C">
      <w:pPr>
        <w:pStyle w:val="Heading4"/>
        <w:ind w:right="0"/>
      </w:pPr>
      <w:r>
        <w:lastRenderedPageBreak/>
        <w:t>Protection of S Corporation Status</w:t>
      </w:r>
    </w:p>
    <w:p w14:paraId="4E097067" w14:textId="77777777" w:rsidR="009568E6" w:rsidRDefault="009568E6" w:rsidP="001C0B4C">
      <w:pPr>
        <w:pStyle w:val="TextHeading4"/>
        <w:ind w:right="0"/>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instrument in a manner that is consistent with the trust qualifying as an Electing Small Business Trust or as a Qualified Subchapter S Trust.  The Trustee must disregard any provision of this instrument that cannot be so construed or applied.</w:t>
      </w:r>
    </w:p>
    <w:p w14:paraId="5B29EE9E" w14:textId="77777777" w:rsidR="009568E6" w:rsidRDefault="009568E6" w:rsidP="001C0B4C">
      <w:pPr>
        <w:pStyle w:val="Heading4"/>
        <w:ind w:right="0"/>
      </w:pPr>
      <w:r>
        <w:t>Methods of Distribution</w:t>
      </w:r>
    </w:p>
    <w:p w14:paraId="72B3FD03" w14:textId="77777777" w:rsidR="009568E6" w:rsidRDefault="009568E6" w:rsidP="001C0B4C">
      <w:pPr>
        <w:pStyle w:val="TextHeading4"/>
        <w:ind w:right="0"/>
      </w:pPr>
      <w:r>
        <w:t>The Trustee may not make distributions in a manner that would jeopardize the trust’s qualification as an Electing Small Business Trust or as a Qualified Subchapter S Trust.</w:t>
      </w:r>
    </w:p>
    <w:p w14:paraId="7DFE3F37" w14:textId="77777777" w:rsidR="009568E6" w:rsidRDefault="009568E6" w:rsidP="001C0B4C">
      <w:pPr>
        <w:pStyle w:val="Heading4"/>
        <w:ind w:right="0"/>
      </w:pPr>
      <w:r>
        <w:t>Disposition of S Corporation Stock</w:t>
      </w:r>
    </w:p>
    <w:p w14:paraId="1DCC2D2C" w14:textId="77777777" w:rsidR="009568E6" w:rsidRDefault="009568E6" w:rsidP="001C0B4C">
      <w:pPr>
        <w:pStyle w:val="TextHeading4"/>
        <w:ind w:right="0"/>
      </w:pPr>
      <w:r>
        <w:t>If the Trustee believes the continuation of any trust would result in the termination of the S corporation status of any entity whose stock is held as a part of trust property, the Trustee, other than an Interested Trustee, in addition to the power to sell or otherwise dispose of the stock, has the power to distribute the stock to the person who is then entitled to receive the income from trust.</w:t>
      </w:r>
    </w:p>
    <w:p w14:paraId="2F49E924" w14:textId="77777777" w:rsidR="00DC6CB6" w:rsidRDefault="00DC6CB6" w:rsidP="00900F19">
      <w:pPr>
        <w:pStyle w:val="Heading2"/>
      </w:pPr>
      <w:bookmarkStart w:id="5894" w:name="_Toc509399691"/>
      <w:bookmarkStart w:id="5895" w:name="_Ref66932266"/>
      <w:bookmarkStart w:id="5896" w:name="_Ref221925266"/>
      <w:bookmarkStart w:id="5897" w:name="_Ref290475876"/>
      <w:bookmarkStart w:id="5898" w:name="_Toc487886907"/>
      <w:bookmarkStart w:id="5899" w:name="_Toc13579365"/>
      <w:bookmarkStart w:id="5900" w:name="_Toc13581752"/>
      <w:bookmarkStart w:id="5901" w:name="_Toc13581850"/>
      <w:bookmarkStart w:id="5902" w:name="_Toc13582501"/>
      <w:bookmarkStart w:id="5903" w:name="_Toc13583300"/>
      <w:bookmarkStart w:id="5904" w:name="_Toc13666081"/>
      <w:bookmarkStart w:id="5905" w:name="_Toc13739523"/>
      <w:bookmarkStart w:id="5906" w:name="_Toc24466628"/>
      <w:bookmarkStart w:id="5907" w:name="_Toc24468809"/>
      <w:bookmarkStart w:id="5908" w:name="_Toc24470248"/>
      <w:bookmarkStart w:id="5909" w:name="_Toc37053429"/>
      <w:bookmarkStart w:id="5910" w:name="_Toc38117622"/>
      <w:bookmarkStart w:id="5911" w:name="_Toc38359458"/>
      <w:bookmarkStart w:id="5912" w:name="_Toc38360458"/>
      <w:bookmarkStart w:id="5913" w:name="_Toc46999398"/>
      <w:bookmarkStart w:id="5914" w:name="_Toc47001159"/>
      <w:bookmarkStart w:id="5915" w:name="_Toc56766955"/>
      <w:bookmarkStart w:id="5916" w:name="_Toc57030908"/>
      <w:bookmarkStart w:id="5917" w:name="_Toc57031024"/>
      <w:bookmarkStart w:id="5918" w:name="_Toc57031681"/>
      <w:bookmarkStart w:id="5919" w:name="_Toc63505112"/>
      <w:bookmarkStart w:id="5920" w:name="_Toc63505241"/>
      <w:bookmarkStart w:id="5921" w:name="_Toc63513151"/>
      <w:bookmarkStart w:id="5922" w:name="_Toc63514747"/>
      <w:bookmarkStart w:id="5923" w:name="_Toc63514932"/>
      <w:bookmarkStart w:id="5924" w:name="_Toc63516318"/>
      <w:bookmarkStart w:id="5925" w:name="_Toc63516447"/>
      <w:bookmarkStart w:id="5926" w:name="_Toc63516575"/>
      <w:bookmarkStart w:id="5927" w:name="_Toc86407335"/>
      <w:bookmarkStart w:id="5928" w:name="_Toc86407711"/>
      <w:bookmarkStart w:id="5929" w:name="_Toc113001490"/>
      <w:bookmarkStart w:id="5930" w:name="_Toc113001618"/>
      <w:bookmarkStart w:id="5931" w:name="_Toc115339580"/>
      <w:bookmarkStart w:id="5932" w:name="_Toc115763837"/>
      <w:bookmarkStart w:id="5933" w:name="_Toc115765650"/>
      <w:bookmarkStart w:id="5934" w:name="_Toc115765778"/>
      <w:bookmarkStart w:id="5935" w:name="_Toc115769917"/>
      <w:bookmarkStart w:id="5936" w:name="_Toc119050176"/>
      <w:bookmarkStart w:id="5937" w:name="_Toc119056220"/>
      <w:bookmarkStart w:id="5938" w:name="_Toc119070276"/>
      <w:bookmarkStart w:id="5939" w:name="_Toc119468006"/>
      <w:bookmarkStart w:id="5940" w:name="_Toc119664497"/>
      <w:bookmarkStart w:id="5941" w:name="_Toc119664896"/>
      <w:bookmarkStart w:id="5942" w:name="_Toc119927891"/>
      <w:bookmarkStart w:id="5943" w:name="_Toc124522693"/>
      <w:bookmarkStart w:id="5944" w:name="_Toc124772966"/>
      <w:bookmarkStart w:id="5945" w:name="_Toc124774229"/>
      <w:bookmarkStart w:id="5946" w:name="_Toc124841491"/>
      <w:bookmarkStart w:id="5947" w:name="_Toc124846654"/>
      <w:bookmarkStart w:id="5948" w:name="_Toc124846914"/>
      <w:bookmarkStart w:id="5949" w:name="_Toc137118320"/>
      <w:bookmarkStart w:id="5950" w:name="_Toc509399693"/>
      <w:r>
        <w:t>Limitation on Trustee</w:t>
      </w:r>
      <w:r w:rsidR="00900F19">
        <w:t>’</w:t>
      </w:r>
      <w:r>
        <w:t>s Powers</w:t>
      </w:r>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p>
    <w:p w14:paraId="4A071580" w14:textId="55D32D8B" w:rsidR="00B773CF" w:rsidRDefault="00B773CF" w:rsidP="00B773CF">
      <w:pPr>
        <w:pStyle w:val="TextHeading2"/>
      </w:pPr>
      <w:r>
        <w:t>All powers granted to Trustees under this instrument or by applicable law are limited as set forth in this Section, unless explicitly excluded by reference to this Section.</w:t>
      </w:r>
    </w:p>
    <w:p w14:paraId="7C80E829" w14:textId="77777777" w:rsidR="00F644B0" w:rsidRDefault="00F644B0" w:rsidP="00F644B0">
      <w:pPr>
        <w:pStyle w:val="Heading3"/>
      </w:pPr>
      <w:r>
        <w:t>An Interested Trustee Limited to Ascertainable Standards</w:t>
      </w:r>
    </w:p>
    <w:p w14:paraId="78575EDB" w14:textId="77777777" w:rsidR="00F644B0" w:rsidRDefault="00F644B0" w:rsidP="00837D8C">
      <w:pPr>
        <w:pStyle w:val="TextHeading3"/>
        <w:ind w:right="0"/>
      </w:pPr>
      <w:r>
        <w:t>An Interested Trustee may only make discretionary decisions when they pertain to a beneficiary’s health, education, maintenance, or support as described under IRC §</w:t>
      </w:r>
      <w:r w:rsidRPr="00F81CDE">
        <w:rPr>
          <w:color w:val="242424"/>
        </w:rPr>
        <w:t>§</w:t>
      </w:r>
      <w:r>
        <w:t>2041 and 2514.</w:t>
      </w:r>
    </w:p>
    <w:p w14:paraId="0CD0A645" w14:textId="77777777" w:rsidR="00B773CF" w:rsidRDefault="00B773CF" w:rsidP="00837D8C">
      <w:pPr>
        <w:pStyle w:val="Heading3"/>
        <w:ind w:right="0"/>
      </w:pPr>
      <w:r>
        <w:t>Interested Trustee Prohibited from Acting</w:t>
      </w:r>
    </w:p>
    <w:p w14:paraId="3B876595" w14:textId="286E5DD6" w:rsidR="00B773CF" w:rsidRDefault="00B773CF" w:rsidP="00837D8C">
      <w:pPr>
        <w:pStyle w:val="TextHeading3"/>
        <w:ind w:right="0"/>
      </w:pPr>
      <w:r>
        <w:t xml:space="preserve">Whenever this instrument specifically prohibits or limits an Interested Trustee from exercising discretion or performing an act, then any Interested Trustee serving as Trustee is prohibited from participating in the exercise of that discretion or performance of that act.  If there is no Trustee serving who is not an Interested Trustee, then an Independent Special Trustee may be appointed under the provisions of </w:t>
      </w:r>
      <w:r w:rsidR="00837D8C">
        <w:t>Section</w:t>
      </w:r>
      <w:r w:rsidR="00DF2630">
        <w:t xml:space="preserve"> </w:t>
      </w:r>
      <w:r>
        <w:t>3.</w:t>
      </w:r>
      <w:r w:rsidR="00520646">
        <w:t>07</w:t>
      </w:r>
      <w:r>
        <w:t xml:space="preserve"> to exercise the discretion or perform the act.</w:t>
      </w:r>
    </w:p>
    <w:p w14:paraId="5450C7AA" w14:textId="77777777" w:rsidR="00B773CF" w:rsidRDefault="00B773CF" w:rsidP="00837D8C">
      <w:pPr>
        <w:pStyle w:val="Heading3"/>
        <w:ind w:right="0"/>
      </w:pPr>
      <w:r>
        <w:t>Exclusive Powers of Independent Trustee</w:t>
      </w:r>
    </w:p>
    <w:p w14:paraId="3A08A9FD" w14:textId="15949CCC" w:rsidR="00B773CF" w:rsidRDefault="00B773CF" w:rsidP="00837D8C">
      <w:pPr>
        <w:pStyle w:val="TextHeading3"/>
        <w:ind w:right="0"/>
      </w:pPr>
      <w:r>
        <w:t>Whenever a power or discretion is granted exclusively to an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§3.</w:t>
      </w:r>
      <w:r w:rsidR="00D84F20">
        <w:t>07</w:t>
      </w:r>
      <w:r>
        <w:t xml:space="preserve"> to exercise the power or discretion that is exercisable only by the Independent Trustee.</w:t>
      </w:r>
    </w:p>
    <w:p w14:paraId="796E1198" w14:textId="77777777" w:rsidR="00B773CF" w:rsidRDefault="00B773CF" w:rsidP="00837D8C">
      <w:pPr>
        <w:pStyle w:val="Heading3"/>
        <w:ind w:right="0"/>
      </w:pPr>
      <w:r>
        <w:lastRenderedPageBreak/>
        <w:t>No Distributions in Discharge of Certain Legal Obligations</w:t>
      </w:r>
    </w:p>
    <w:p w14:paraId="0EA5E763" w14:textId="77777777" w:rsidR="00B773CF" w:rsidRDefault="00B773CF" w:rsidP="00837D8C">
      <w:pPr>
        <w:pStyle w:val="TextHeading3"/>
        <w:ind w:right="0"/>
      </w:pPr>
      <w:r>
        <w:t>The Trustee may not exercise or participate in the exercise of discretion with respect to the distribution of income or principal that would in any manner discharge a legal obligation of the Trustee, including the obligation of support.</w:t>
      </w:r>
    </w:p>
    <w:p w14:paraId="0DAA7B7D" w14:textId="77777777" w:rsidR="00B773CF" w:rsidRDefault="00B773CF" w:rsidP="00837D8C">
      <w:pPr>
        <w:pStyle w:val="TextHeading3"/>
        <w:ind w:right="0"/>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0501890" w14:textId="77777777" w:rsidR="00B773CF" w:rsidRDefault="00B773CF" w:rsidP="00837D8C">
      <w:pPr>
        <w:pStyle w:val="Heading3"/>
        <w:ind w:right="0"/>
      </w:pPr>
      <w:r>
        <w:t>Insurance Policy on the Life of Trustee</w:t>
      </w:r>
    </w:p>
    <w:p w14:paraId="7BCB4851" w14:textId="1B2131E0" w:rsidR="00B773CF" w:rsidRDefault="00B773CF" w:rsidP="00837D8C">
      <w:pPr>
        <w:pStyle w:val="TextHeading3"/>
        <w:ind w:right="0"/>
      </w:pPr>
      <w:r>
        <w:t xml:space="preserve">If the trust holds a policy that insures the life of a Trustee, that Trustee may not exercise any powers or rights with respect to the policy.  Instead, </w:t>
      </w:r>
      <w:r w:rsidR="00CE4A68">
        <w:t xml:space="preserve">an Independent Special Trustee </w:t>
      </w:r>
      <w:r>
        <w:t xml:space="preserve">must exercise the powers and rights.  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t>
      </w:r>
      <w:r w:rsidR="006B2B97">
        <w:t>shall</w:t>
      </w:r>
      <w:r>
        <w:t xml:space="preserve"> select an Independent Special Trustee.</w:t>
      </w:r>
    </w:p>
    <w:p w14:paraId="40A23CDE" w14:textId="77777777" w:rsidR="00B773CF" w:rsidRDefault="00B773CF" w:rsidP="00837D8C">
      <w:pPr>
        <w:pStyle w:val="Heading3"/>
        <w:ind w:right="0"/>
      </w:pPr>
      <w:r>
        <w:t>Insurance Policy on a Beneficiary’s Life</w:t>
      </w:r>
    </w:p>
    <w:p w14:paraId="2B05EACA" w14:textId="77777777" w:rsidR="00B773CF" w:rsidRDefault="00B773CF" w:rsidP="00837D8C">
      <w:pPr>
        <w:pStyle w:val="TextHeading3"/>
        <w:ind w:right="0"/>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  The limitations of this Subsection do not apply if, upon the beneficiary’s death, the policy’s proceeds would otherwise be included in the beneficiary’s gross estate for federal estate tax purposes.</w:t>
      </w:r>
    </w:p>
    <w:bookmarkEnd w:id="4947"/>
    <w:bookmarkEnd w:id="5950"/>
    <w:p w14:paraId="59ACD837" w14:textId="1618B735" w:rsidR="00DC6CB6" w:rsidRDefault="00DC6CB6" w:rsidP="007A1AF3">
      <w:pPr>
        <w:pStyle w:val="Heading1"/>
        <w:spacing w:before="360" w:after="240"/>
      </w:pPr>
      <w:r>
        <w:br/>
      </w:r>
      <w:bookmarkStart w:id="5951" w:name="_Ref38699220"/>
      <w:bookmarkStart w:id="5952" w:name="_Toc487886908"/>
      <w:bookmarkStart w:id="5953" w:name="_Toc13579366"/>
      <w:bookmarkStart w:id="5954" w:name="_Toc13581753"/>
      <w:bookmarkStart w:id="5955" w:name="_Toc13581851"/>
      <w:bookmarkStart w:id="5956" w:name="_Toc13582502"/>
      <w:bookmarkStart w:id="5957" w:name="_Toc13583301"/>
      <w:bookmarkStart w:id="5958" w:name="_Toc13666082"/>
      <w:bookmarkStart w:id="5959" w:name="_Toc13739524"/>
      <w:bookmarkStart w:id="5960" w:name="_Toc24466629"/>
      <w:bookmarkStart w:id="5961" w:name="_Toc24468810"/>
      <w:bookmarkStart w:id="5962" w:name="_Toc24470249"/>
      <w:bookmarkStart w:id="5963" w:name="_Toc37053430"/>
      <w:bookmarkStart w:id="5964" w:name="_Toc38117623"/>
      <w:bookmarkStart w:id="5965" w:name="_Toc38359459"/>
      <w:bookmarkStart w:id="5966" w:name="_Toc38360459"/>
      <w:bookmarkStart w:id="5967" w:name="_Toc46999399"/>
      <w:bookmarkStart w:id="5968" w:name="_Toc47001160"/>
      <w:bookmarkStart w:id="5969" w:name="_Toc56766956"/>
      <w:bookmarkStart w:id="5970" w:name="_Toc57030909"/>
      <w:bookmarkStart w:id="5971" w:name="_Toc57031025"/>
      <w:bookmarkStart w:id="5972" w:name="_Toc57031682"/>
      <w:bookmarkStart w:id="5973" w:name="_Toc63505113"/>
      <w:bookmarkStart w:id="5974" w:name="_Toc63505242"/>
      <w:bookmarkStart w:id="5975" w:name="_Toc63513152"/>
      <w:bookmarkStart w:id="5976" w:name="_Toc63514748"/>
      <w:bookmarkStart w:id="5977" w:name="_Toc63514933"/>
      <w:bookmarkStart w:id="5978" w:name="_Toc63516319"/>
      <w:bookmarkStart w:id="5979" w:name="_Toc63516448"/>
      <w:bookmarkStart w:id="5980" w:name="_Toc63516576"/>
      <w:bookmarkStart w:id="5981" w:name="_Toc86407336"/>
      <w:bookmarkStart w:id="5982" w:name="_Toc86407712"/>
      <w:bookmarkStart w:id="5983" w:name="_Toc113001491"/>
      <w:bookmarkStart w:id="5984" w:name="_Toc113001619"/>
      <w:bookmarkStart w:id="5985" w:name="_Toc115339581"/>
      <w:bookmarkStart w:id="5986" w:name="_Toc115763838"/>
      <w:bookmarkStart w:id="5987" w:name="_Toc115765651"/>
      <w:bookmarkStart w:id="5988" w:name="_Toc115765779"/>
      <w:bookmarkStart w:id="5989" w:name="_Toc115769918"/>
      <w:bookmarkStart w:id="5990" w:name="_Toc119050177"/>
      <w:bookmarkStart w:id="5991" w:name="_Toc119056221"/>
      <w:bookmarkStart w:id="5992" w:name="_Toc119070277"/>
      <w:bookmarkStart w:id="5993" w:name="_Toc119468007"/>
      <w:bookmarkStart w:id="5994" w:name="_Toc119664498"/>
      <w:bookmarkStart w:id="5995" w:name="_Toc119664897"/>
      <w:bookmarkStart w:id="5996" w:name="_Toc119927892"/>
      <w:bookmarkStart w:id="5997" w:name="_Toc124522694"/>
      <w:bookmarkStart w:id="5998" w:name="_Toc124772967"/>
      <w:bookmarkStart w:id="5999" w:name="_Toc124774230"/>
      <w:bookmarkStart w:id="6000" w:name="_Toc124841492"/>
      <w:bookmarkStart w:id="6001" w:name="_Toc124846655"/>
      <w:bookmarkStart w:id="6002" w:name="_Toc124846915"/>
      <w:bookmarkStart w:id="6003" w:name="_Toc137118321"/>
      <w:r>
        <w:t>General Provisions</w:t>
      </w:r>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p>
    <w:p w14:paraId="56EF99EF" w14:textId="26A13F04" w:rsidR="00DC6CB6" w:rsidRDefault="00DC6CB6" w:rsidP="00900F19">
      <w:pPr>
        <w:pStyle w:val="Heading2"/>
      </w:pPr>
      <w:bookmarkStart w:id="6004" w:name="_Ref224207089"/>
      <w:bookmarkStart w:id="6005" w:name="_Toc487886909"/>
      <w:bookmarkStart w:id="6006" w:name="_Toc13579367"/>
      <w:bookmarkStart w:id="6007" w:name="_Toc13581754"/>
      <w:bookmarkStart w:id="6008" w:name="_Toc13581852"/>
      <w:bookmarkStart w:id="6009" w:name="_Toc13582503"/>
      <w:bookmarkStart w:id="6010" w:name="_Toc13583302"/>
      <w:bookmarkStart w:id="6011" w:name="_Toc13666083"/>
      <w:bookmarkStart w:id="6012" w:name="_Toc13739525"/>
      <w:bookmarkStart w:id="6013" w:name="_Toc24466630"/>
      <w:bookmarkStart w:id="6014" w:name="_Toc24468811"/>
      <w:bookmarkStart w:id="6015" w:name="_Toc24470250"/>
      <w:bookmarkStart w:id="6016" w:name="_Toc37053431"/>
      <w:bookmarkStart w:id="6017" w:name="_Toc38117624"/>
      <w:bookmarkStart w:id="6018" w:name="_Toc38359460"/>
      <w:bookmarkStart w:id="6019" w:name="_Toc38360460"/>
      <w:bookmarkStart w:id="6020" w:name="_Toc46999400"/>
      <w:bookmarkStart w:id="6021" w:name="_Toc47001161"/>
      <w:bookmarkStart w:id="6022" w:name="_Toc56766957"/>
      <w:bookmarkStart w:id="6023" w:name="_Toc57030910"/>
      <w:bookmarkStart w:id="6024" w:name="_Toc57031026"/>
      <w:bookmarkStart w:id="6025" w:name="_Toc57031683"/>
      <w:bookmarkStart w:id="6026" w:name="_Toc63505114"/>
      <w:bookmarkStart w:id="6027" w:name="_Toc63505243"/>
      <w:bookmarkStart w:id="6028" w:name="_Toc63513153"/>
      <w:bookmarkStart w:id="6029" w:name="_Toc63514749"/>
      <w:bookmarkStart w:id="6030" w:name="_Toc63514934"/>
      <w:bookmarkStart w:id="6031" w:name="_Toc63516320"/>
      <w:bookmarkStart w:id="6032" w:name="_Toc63516449"/>
      <w:bookmarkStart w:id="6033" w:name="_Toc63516577"/>
      <w:bookmarkStart w:id="6034" w:name="_Toc86407337"/>
      <w:bookmarkStart w:id="6035" w:name="_Toc86407713"/>
      <w:bookmarkStart w:id="6036" w:name="_Toc113001492"/>
      <w:bookmarkStart w:id="6037" w:name="_Toc113001620"/>
      <w:bookmarkStart w:id="6038" w:name="_Toc115339582"/>
      <w:bookmarkStart w:id="6039" w:name="_Toc115763839"/>
      <w:bookmarkStart w:id="6040" w:name="_Toc115765652"/>
      <w:bookmarkStart w:id="6041" w:name="_Toc115765780"/>
      <w:bookmarkStart w:id="6042" w:name="_Toc115769919"/>
      <w:bookmarkStart w:id="6043" w:name="_Toc119050178"/>
      <w:bookmarkStart w:id="6044" w:name="_Toc119056222"/>
      <w:bookmarkStart w:id="6045" w:name="_Toc119070278"/>
      <w:bookmarkStart w:id="6046" w:name="_Toc119468008"/>
      <w:bookmarkStart w:id="6047" w:name="_Toc119664499"/>
      <w:bookmarkStart w:id="6048" w:name="_Toc119664898"/>
      <w:bookmarkStart w:id="6049" w:name="_Toc119927893"/>
      <w:bookmarkStart w:id="6050" w:name="_Toc124522695"/>
      <w:bookmarkStart w:id="6051" w:name="_Toc124772968"/>
      <w:bookmarkStart w:id="6052" w:name="_Toc124774231"/>
      <w:bookmarkStart w:id="6053" w:name="_Toc124841493"/>
      <w:bookmarkStart w:id="6054" w:name="_Toc124846656"/>
      <w:bookmarkStart w:id="6055" w:name="_Toc124846916"/>
      <w:bookmarkStart w:id="6056" w:name="_Toc137118322"/>
      <w:r>
        <w:t>Maximum Term for Trusts</w:t>
      </w:r>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p>
    <w:p w14:paraId="0E97AA26" w14:textId="53F69C91" w:rsidR="0056135D" w:rsidRDefault="0056135D" w:rsidP="0056135D">
      <w:pPr>
        <w:jc w:val="both"/>
      </w:pPr>
      <w:r>
        <w:t xml:space="preserve">The rule against perpetuities as provided in W.S §34-1-139(a) shall not be applicable to any trust created under this Instrument. Any trust created under this Instrument shall terminate no later than 1,000 years after the trust’s creation, as provided in W.S §34-1-139(b). </w:t>
      </w:r>
    </w:p>
    <w:p w14:paraId="6B6737C3" w14:textId="425F9FC9" w:rsidR="0056135D" w:rsidRDefault="0056135D" w:rsidP="0037586B">
      <w:pPr>
        <w:spacing w:before="120" w:after="120"/>
        <w:jc w:val="both"/>
      </w:pPr>
      <w:r>
        <w:t>For any real property in a trust subject to W.S §34-1-139(c) for which the election under W.S §34-1-139(b) is not available, the following shall apply only to the non-qualifying real property contained in trust, but not to any other property:</w:t>
      </w:r>
    </w:p>
    <w:p w14:paraId="71D32A60" w14:textId="3818FF7F" w:rsidR="0056135D" w:rsidRDefault="0056135D" w:rsidP="0037586B">
      <w:pPr>
        <w:pStyle w:val="ListParagraph"/>
        <w:numPr>
          <w:ilvl w:val="0"/>
          <w:numId w:val="35"/>
        </w:numPr>
        <w:spacing w:after="120"/>
        <w:ind w:left="360"/>
        <w:jc w:val="both"/>
      </w:pPr>
      <w:r>
        <w:t>Unless a trust is terminated earlier under other provisions of this instrument, with respect to any non-qualifying real property contained in any trust created under this instrument, the trust’s interest in that real property shall terminate 21 years after the last to die of the descendants who are living at the time of the death of the Grantor.</w:t>
      </w:r>
    </w:p>
    <w:p w14:paraId="4D0D8C80" w14:textId="77777777" w:rsidR="0056135D" w:rsidRDefault="0056135D" w:rsidP="00E15060">
      <w:pPr>
        <w:pStyle w:val="ListParagraph"/>
        <w:numPr>
          <w:ilvl w:val="0"/>
          <w:numId w:val="35"/>
        </w:numPr>
        <w:spacing w:before="120"/>
        <w:ind w:left="360"/>
        <w:jc w:val="both"/>
      </w:pPr>
      <w:r>
        <w:t xml:space="preserve">At that time, the real property not qualifying for the election shall vest in and be distributed to those persons then entitled to receive mandatory distributions of net income of the trust and in the same proportions.  If no beneficiary is entitled to mandatory distributions of net income, it </w:t>
      </w:r>
      <w:r>
        <w:lastRenderedPageBreak/>
        <w:t xml:space="preserve">shall vest in and be distributed to the beneficiaries entitled to receive discretionary distributions of net income of the trust in equal shares </w:t>
      </w:r>
      <w:r w:rsidRPr="001A2C71">
        <w:t>by representation</w:t>
      </w:r>
      <w:r>
        <w:t>.</w:t>
      </w:r>
    </w:p>
    <w:p w14:paraId="076B9ACB" w14:textId="0D068083" w:rsidR="00DC6CB6" w:rsidRDefault="00DC6CB6" w:rsidP="00900F19">
      <w:pPr>
        <w:pStyle w:val="Heading2"/>
      </w:pPr>
      <w:bookmarkStart w:id="6057" w:name="_Toc516883695"/>
      <w:bookmarkStart w:id="6058" w:name="_Toc516995847"/>
      <w:bookmarkStart w:id="6059" w:name="_Ref215994518"/>
      <w:bookmarkStart w:id="6060" w:name="_Toc487886910"/>
      <w:bookmarkStart w:id="6061" w:name="_Toc13579368"/>
      <w:bookmarkStart w:id="6062" w:name="_Toc13581755"/>
      <w:bookmarkStart w:id="6063" w:name="_Toc13581853"/>
      <w:bookmarkStart w:id="6064" w:name="_Toc13582504"/>
      <w:bookmarkStart w:id="6065" w:name="_Toc13583303"/>
      <w:bookmarkStart w:id="6066" w:name="_Toc13666084"/>
      <w:bookmarkStart w:id="6067" w:name="_Toc13739526"/>
      <w:bookmarkStart w:id="6068" w:name="_Toc24466631"/>
      <w:bookmarkStart w:id="6069" w:name="_Toc24468812"/>
      <w:bookmarkStart w:id="6070" w:name="_Toc24470251"/>
      <w:bookmarkStart w:id="6071" w:name="_Toc37053432"/>
      <w:bookmarkStart w:id="6072" w:name="_Toc38117625"/>
      <w:bookmarkStart w:id="6073" w:name="_Toc38359461"/>
      <w:bookmarkStart w:id="6074" w:name="_Toc38360461"/>
      <w:bookmarkStart w:id="6075" w:name="_Toc46999401"/>
      <w:bookmarkStart w:id="6076" w:name="_Toc47001162"/>
      <w:bookmarkStart w:id="6077" w:name="_Toc56766958"/>
      <w:bookmarkStart w:id="6078" w:name="_Toc57030911"/>
      <w:bookmarkStart w:id="6079" w:name="_Toc57031027"/>
      <w:bookmarkStart w:id="6080" w:name="_Toc57031684"/>
      <w:bookmarkStart w:id="6081" w:name="_Toc63505115"/>
      <w:bookmarkStart w:id="6082" w:name="_Toc63505244"/>
      <w:bookmarkStart w:id="6083" w:name="_Toc63513154"/>
      <w:bookmarkStart w:id="6084" w:name="_Toc63514750"/>
      <w:bookmarkStart w:id="6085" w:name="_Toc63514935"/>
      <w:bookmarkStart w:id="6086" w:name="_Toc63516321"/>
      <w:bookmarkStart w:id="6087" w:name="_Toc63516450"/>
      <w:bookmarkStart w:id="6088" w:name="_Toc63516578"/>
      <w:bookmarkStart w:id="6089" w:name="_Toc86407338"/>
      <w:bookmarkStart w:id="6090" w:name="_Toc86407714"/>
      <w:bookmarkStart w:id="6091" w:name="_Toc113001493"/>
      <w:bookmarkStart w:id="6092" w:name="_Toc113001621"/>
      <w:bookmarkStart w:id="6093" w:name="_Toc115339583"/>
      <w:bookmarkStart w:id="6094" w:name="_Toc115763840"/>
      <w:bookmarkStart w:id="6095" w:name="_Toc115765653"/>
      <w:bookmarkStart w:id="6096" w:name="_Toc115765781"/>
      <w:bookmarkStart w:id="6097" w:name="_Toc115769920"/>
      <w:bookmarkStart w:id="6098" w:name="_Toc119050179"/>
      <w:bookmarkStart w:id="6099" w:name="_Toc119056223"/>
      <w:bookmarkStart w:id="6100" w:name="_Toc119070279"/>
      <w:bookmarkStart w:id="6101" w:name="_Toc119468009"/>
      <w:bookmarkStart w:id="6102" w:name="_Toc119664500"/>
      <w:bookmarkStart w:id="6103" w:name="_Toc119664899"/>
      <w:bookmarkStart w:id="6104" w:name="_Toc119927894"/>
      <w:bookmarkStart w:id="6105" w:name="_Toc124522696"/>
      <w:bookmarkStart w:id="6106" w:name="_Toc124772969"/>
      <w:bookmarkStart w:id="6107" w:name="_Toc124774232"/>
      <w:bookmarkStart w:id="6108" w:name="_Toc124841494"/>
      <w:bookmarkStart w:id="6109" w:name="_Toc124846657"/>
      <w:bookmarkStart w:id="6110" w:name="_Toc124846917"/>
      <w:bookmarkStart w:id="6111" w:name="_Toc137118323"/>
      <w:r>
        <w:t>Spendthrift Provision</w:t>
      </w:r>
      <w:bookmarkEnd w:id="3"/>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p>
    <w:p w14:paraId="607BE394" w14:textId="77777777" w:rsidR="00024F8C" w:rsidRDefault="00024F8C" w:rsidP="00024F8C">
      <w:pPr>
        <w:pStyle w:val="TextHeading2"/>
      </w:pPr>
      <w:r w:rsidRPr="00024F8C">
        <w:t xml:space="preserve">The interests of all beneficiaries under any trust created by this instrument, whether the interest is in income or principal, or both, shall be held subject to the provisions of W.S. §4-10-502 and each beneficiary holds any interest he or she may have in a </w:t>
      </w:r>
      <w:r w:rsidRPr="00024F8C">
        <w:rPr>
          <w:i/>
          <w:iCs/>
        </w:rPr>
        <w:t>“spendthrift trust”</w:t>
      </w:r>
      <w:r w:rsidRPr="00024F8C">
        <w:t xml:space="preserve"> within the meaning of W.S. §4-10-502(b). This provision shall be deemed to be a restriction on the transfer of all interests held by any beneficiary in the initial and every subsequent trust created under this instrument enforceable under applicable non-bankruptcy law within the meaning of §541(c)(2) of the Bankruptcy Code. Thus, no beneficiary may, voluntarily or involuntarily, assign, anticipate, encumber, alienate, or otherwise transfer the beneficiary’s interest in any trust created under this instrument.  In addition, no interest of a beneficiary in any trust created under this instrument may be reached by a creditor of the beneficiary until such time as a distribution, if any, is actually received by the beneficiary; further, no interest of a beneficiary is subject to attachment, bankruptcy proceedings, or any other legal process, the interference or control of creditors or others, or any involuntary transfer.</w:t>
      </w:r>
    </w:p>
    <w:p w14:paraId="0BD68846" w14:textId="77777777" w:rsidR="00024F8C" w:rsidRDefault="00024F8C" w:rsidP="00024F8C">
      <w:pPr>
        <w:pStyle w:val="TextHeading2"/>
      </w:pPr>
      <w:r>
        <w:t xml:space="preserve">This Section does not restrict a beneficiary’s right to disclaim any interest or exercise of any power of appointment granted in this trust.  In addition, this Section does not limit the ability of a Trust Protector to appoint property in further trust for any beneficiary as provided in </w:t>
      </w:r>
      <w:r>
        <w:fldChar w:fldCharType="begin"/>
      </w:r>
      <w:r>
        <w:instrText xml:space="preserve"> REF _Ref190054216 \w \h </w:instrText>
      </w:r>
      <w:r>
        <w:fldChar w:fldCharType="separate"/>
      </w:r>
      <w:r>
        <w:t>Section 10.02</w:t>
      </w:r>
      <w:r>
        <w:fldChar w:fldCharType="end"/>
      </w:r>
      <w:r>
        <w:t>.</w:t>
      </w:r>
    </w:p>
    <w:p w14:paraId="14EB1266" w14:textId="180139BA" w:rsidR="00DC6CB6" w:rsidRDefault="00DC6CB6" w:rsidP="00900F19">
      <w:pPr>
        <w:pStyle w:val="Heading2"/>
      </w:pPr>
      <w:bookmarkStart w:id="6112" w:name="_Toc507273151"/>
      <w:bookmarkStart w:id="6113" w:name="_Ref510336743"/>
      <w:bookmarkStart w:id="6114" w:name="_Toc516883696"/>
      <w:bookmarkStart w:id="6115" w:name="_Ref516884395"/>
      <w:bookmarkStart w:id="6116" w:name="_Toc516995848"/>
      <w:bookmarkStart w:id="6117" w:name="_Toc487886911"/>
      <w:bookmarkStart w:id="6118" w:name="_Toc13579369"/>
      <w:bookmarkStart w:id="6119" w:name="_Toc13581756"/>
      <w:bookmarkStart w:id="6120" w:name="_Toc13581854"/>
      <w:bookmarkStart w:id="6121" w:name="_Toc13582505"/>
      <w:bookmarkStart w:id="6122" w:name="_Toc13583304"/>
      <w:bookmarkStart w:id="6123" w:name="_Toc13666085"/>
      <w:bookmarkStart w:id="6124" w:name="_Toc13739527"/>
      <w:bookmarkStart w:id="6125" w:name="_Toc24466632"/>
      <w:bookmarkStart w:id="6126" w:name="_Toc24468813"/>
      <w:bookmarkStart w:id="6127" w:name="_Toc24470252"/>
      <w:bookmarkStart w:id="6128" w:name="_Toc37053433"/>
      <w:bookmarkStart w:id="6129" w:name="_Toc38117626"/>
      <w:bookmarkStart w:id="6130" w:name="_Toc38359462"/>
      <w:bookmarkStart w:id="6131" w:name="_Toc38360462"/>
      <w:bookmarkStart w:id="6132" w:name="_Toc46999402"/>
      <w:bookmarkStart w:id="6133" w:name="_Toc47001163"/>
      <w:bookmarkStart w:id="6134" w:name="_Toc56766959"/>
      <w:bookmarkStart w:id="6135" w:name="_Toc57030912"/>
      <w:bookmarkStart w:id="6136" w:name="_Toc57031028"/>
      <w:bookmarkStart w:id="6137" w:name="_Toc57031685"/>
      <w:bookmarkStart w:id="6138" w:name="_Toc63505116"/>
      <w:bookmarkStart w:id="6139" w:name="_Toc63505245"/>
      <w:bookmarkStart w:id="6140" w:name="_Toc63513155"/>
      <w:bookmarkStart w:id="6141" w:name="_Toc63514751"/>
      <w:bookmarkStart w:id="6142" w:name="_Toc63514936"/>
      <w:bookmarkStart w:id="6143" w:name="_Toc63516322"/>
      <w:bookmarkStart w:id="6144" w:name="_Toc63516451"/>
      <w:bookmarkStart w:id="6145" w:name="_Toc63516579"/>
      <w:bookmarkStart w:id="6146" w:name="_Toc86407339"/>
      <w:bookmarkStart w:id="6147" w:name="_Toc86407715"/>
      <w:bookmarkStart w:id="6148" w:name="_Toc113001494"/>
      <w:bookmarkStart w:id="6149" w:name="_Toc113001622"/>
      <w:bookmarkStart w:id="6150" w:name="_Toc115339584"/>
      <w:bookmarkStart w:id="6151" w:name="_Toc115763841"/>
      <w:bookmarkStart w:id="6152" w:name="_Toc115765654"/>
      <w:bookmarkStart w:id="6153" w:name="_Toc115765782"/>
      <w:bookmarkStart w:id="6154" w:name="_Toc115769921"/>
      <w:bookmarkStart w:id="6155" w:name="_Toc119050180"/>
      <w:bookmarkStart w:id="6156" w:name="_Toc119056224"/>
      <w:bookmarkStart w:id="6157" w:name="_Toc119070280"/>
      <w:bookmarkStart w:id="6158" w:name="_Toc119468010"/>
      <w:bookmarkStart w:id="6159" w:name="_Toc119664501"/>
      <w:bookmarkStart w:id="6160" w:name="_Toc119664900"/>
      <w:bookmarkStart w:id="6161" w:name="_Toc119927895"/>
      <w:bookmarkStart w:id="6162" w:name="_Toc124522697"/>
      <w:bookmarkStart w:id="6163" w:name="_Toc124772970"/>
      <w:bookmarkStart w:id="6164" w:name="_Toc124774233"/>
      <w:bookmarkStart w:id="6165" w:name="_Toc124841495"/>
      <w:bookmarkStart w:id="6166" w:name="_Toc124846658"/>
      <w:bookmarkStart w:id="6167" w:name="_Toc124846918"/>
      <w:bookmarkStart w:id="6168" w:name="_Toc137118324"/>
      <w:r>
        <w:t>Contest Provision</w:t>
      </w:r>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p>
    <w:p w14:paraId="4FD4D46E" w14:textId="77777777" w:rsidR="00753F44" w:rsidRDefault="009F323B" w:rsidP="00F74E21">
      <w:pPr>
        <w:pStyle w:val="TextHeading2"/>
        <w:spacing w:before="0"/>
      </w:pPr>
      <w:bookmarkStart w:id="6169" w:name="_Toc507273152"/>
      <w:r>
        <w:t xml:space="preserve">If any </w:t>
      </w:r>
      <w:r w:rsidR="00B85BF9">
        <w:t>beneficiary o</w:t>
      </w:r>
      <w:r w:rsidR="00E87E6F">
        <w:t>f</w:t>
      </w:r>
      <w:r w:rsidR="00B85BF9">
        <w:t xml:space="preserve"> any trust created under this instrument</w:t>
      </w:r>
    </w:p>
    <w:p w14:paraId="6E7715F1" w14:textId="77777777" w:rsidR="00753F44" w:rsidRDefault="00E87E6F" w:rsidP="0072211F">
      <w:pPr>
        <w:pStyle w:val="TextHeading2"/>
        <w:numPr>
          <w:ilvl w:val="0"/>
          <w:numId w:val="39"/>
        </w:numPr>
        <w:spacing w:before="0" w:after="0"/>
        <w:ind w:left="360"/>
      </w:pPr>
      <w:r>
        <w:t>singly or in conjunction with any other person</w:t>
      </w:r>
      <w:r w:rsidR="00753F44">
        <w:t>;</w:t>
      </w:r>
    </w:p>
    <w:p w14:paraId="7E8B9F10" w14:textId="77777777" w:rsidR="00753F44" w:rsidRDefault="00E70B87" w:rsidP="0072211F">
      <w:pPr>
        <w:pStyle w:val="TextHeading2"/>
        <w:numPr>
          <w:ilvl w:val="0"/>
          <w:numId w:val="39"/>
        </w:numPr>
        <w:spacing w:before="0" w:after="0"/>
        <w:ind w:left="360"/>
      </w:pPr>
      <w:r>
        <w:t>directly or indirectly</w:t>
      </w:r>
      <w:r w:rsidR="007B5EE0">
        <w:t xml:space="preserve"> at </w:t>
      </w:r>
      <w:r w:rsidR="00963393">
        <w:t>any time</w:t>
      </w:r>
      <w:r w:rsidR="00753F44">
        <w:t>;</w:t>
      </w:r>
    </w:p>
    <w:p w14:paraId="757FB3EA" w14:textId="77777777" w:rsidR="00753F44" w:rsidRDefault="00073012" w:rsidP="0072211F">
      <w:pPr>
        <w:pStyle w:val="TextHeading2"/>
        <w:numPr>
          <w:ilvl w:val="0"/>
          <w:numId w:val="39"/>
        </w:numPr>
        <w:spacing w:before="0" w:after="0"/>
        <w:ind w:left="360"/>
      </w:pPr>
      <w:r>
        <w:t>through a legal proceeding or otherwise</w:t>
      </w:r>
      <w:r w:rsidR="00753F44">
        <w:t>;</w:t>
      </w:r>
    </w:p>
    <w:p w14:paraId="3F105951" w14:textId="3B30829A" w:rsidR="00956B25" w:rsidRDefault="004363E9" w:rsidP="0072211F">
      <w:pPr>
        <w:pStyle w:val="TextHeading2"/>
        <w:numPr>
          <w:ilvl w:val="0"/>
          <w:numId w:val="39"/>
        </w:numPr>
        <w:spacing w:before="0" w:after="0"/>
        <w:ind w:left="360"/>
      </w:pPr>
      <w:r>
        <w:t xml:space="preserve">in </w:t>
      </w:r>
      <w:r w:rsidR="00044D94">
        <w:t xml:space="preserve">any </w:t>
      </w:r>
      <w:r w:rsidR="002D70BA">
        <w:t xml:space="preserve">form or </w:t>
      </w:r>
      <w:r w:rsidR="00044D94">
        <w:t>manner</w:t>
      </w:r>
      <w:r w:rsidR="00BD196E">
        <w:t>;</w:t>
      </w:r>
      <w:r w:rsidR="00F2107F">
        <w:t xml:space="preserve"> or</w:t>
      </w:r>
    </w:p>
    <w:p w14:paraId="5E99F42D" w14:textId="6D80B652" w:rsidR="00BD196E" w:rsidRDefault="00BD196E" w:rsidP="0072211F">
      <w:pPr>
        <w:pStyle w:val="TextHeading2"/>
        <w:numPr>
          <w:ilvl w:val="0"/>
          <w:numId w:val="39"/>
        </w:numPr>
        <w:spacing w:before="0" w:after="0"/>
        <w:ind w:left="360"/>
      </w:pPr>
      <w:r>
        <w:t>in whole or in part</w:t>
      </w:r>
    </w:p>
    <w:p w14:paraId="570922DA" w14:textId="519F3AAF" w:rsidR="00956B25" w:rsidRPr="00B60261" w:rsidRDefault="00E6369E" w:rsidP="000A2443">
      <w:pPr>
        <w:pStyle w:val="TextHeading2"/>
        <w:numPr>
          <w:ilvl w:val="0"/>
          <w:numId w:val="40"/>
        </w:numPr>
        <w:spacing w:after="0"/>
        <w:ind w:left="360"/>
      </w:pPr>
      <w:r w:rsidRPr="00B60261">
        <w:t>c</w:t>
      </w:r>
      <w:r w:rsidR="00AB2DDB" w:rsidRPr="00B60261">
        <w:t>ontests or attacks</w:t>
      </w:r>
      <w:r w:rsidRPr="00B60261">
        <w:t xml:space="preserve"> a trust or any of its provisions, or </w:t>
      </w:r>
      <w:r w:rsidR="00816D74" w:rsidRPr="00B60261">
        <w:t>attempt</w:t>
      </w:r>
      <w:r w:rsidR="00EF44D9" w:rsidRPr="00B60261">
        <w:t>s</w:t>
      </w:r>
      <w:r w:rsidR="00A262D0" w:rsidRPr="00B60261">
        <w:t xml:space="preserve"> </w:t>
      </w:r>
      <w:r w:rsidR="00816D74" w:rsidRPr="00B60261">
        <w:t>to contest</w:t>
      </w:r>
      <w:r w:rsidR="005E3C14" w:rsidRPr="00B60261">
        <w:t xml:space="preserve">, </w:t>
      </w:r>
      <w:r w:rsidR="00816D74" w:rsidRPr="00B60261">
        <w:t>oppose</w:t>
      </w:r>
      <w:r w:rsidR="005E3C14" w:rsidRPr="00B60261">
        <w:t xml:space="preserve">, </w:t>
      </w:r>
      <w:r w:rsidR="00600557" w:rsidRPr="00B60261">
        <w:t>void, nullify,</w:t>
      </w:r>
      <w:r w:rsidR="006A114B" w:rsidRPr="00B60261">
        <w:t xml:space="preserve"> amend, restate,</w:t>
      </w:r>
      <w:r w:rsidR="00600557" w:rsidRPr="00B60261">
        <w:t xml:space="preserve"> or set aside</w:t>
      </w:r>
      <w:r w:rsidR="00816D74" w:rsidRPr="00B60261">
        <w:t xml:space="preserve"> this instrument</w:t>
      </w:r>
      <w:r w:rsidR="00BA4938" w:rsidRPr="00B60261">
        <w:t xml:space="preserve">, </w:t>
      </w:r>
      <w:r w:rsidR="00816D74" w:rsidRPr="00B60261">
        <w:t>any amendment</w:t>
      </w:r>
      <w:r w:rsidR="00BA4938" w:rsidRPr="00B60261">
        <w:t xml:space="preserve"> to this instrument, or any restatement of this instrument</w:t>
      </w:r>
      <w:r w:rsidR="006A114B" w:rsidRPr="00B60261">
        <w:t>;</w:t>
      </w:r>
    </w:p>
    <w:p w14:paraId="28B3C3A2" w14:textId="4093A93E" w:rsidR="00EF44D9"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files a creditor’s claim </w:t>
      </w:r>
      <w:r w:rsidR="001155C6" w:rsidRPr="00B60261">
        <w:rPr>
          <w:szCs w:val="24"/>
          <w:shd w:val="clear" w:color="auto" w:fill="FFFFFF"/>
        </w:rPr>
        <w:t>against a</w:t>
      </w:r>
      <w:r w:rsidR="00584A1C">
        <w:rPr>
          <w:szCs w:val="24"/>
          <w:shd w:val="clear" w:color="auto" w:fill="FFFFFF"/>
        </w:rPr>
        <w:t>ny beneficiary</w:t>
      </w:r>
      <w:r w:rsidR="001155C6" w:rsidRPr="00B60261">
        <w:rPr>
          <w:szCs w:val="24"/>
          <w:shd w:val="clear" w:color="auto" w:fill="FFFFFF"/>
        </w:rPr>
        <w:t xml:space="preserve"> </w:t>
      </w:r>
      <w:r w:rsidRPr="00B60261">
        <w:rPr>
          <w:szCs w:val="24"/>
          <w:shd w:val="clear" w:color="auto" w:fill="FFFFFF"/>
        </w:rPr>
        <w:t xml:space="preserve">(except for a claim based on a written promise or agreement signed by </w:t>
      </w:r>
      <w:r w:rsidR="00E61449">
        <w:rPr>
          <w:szCs w:val="24"/>
          <w:shd w:val="clear" w:color="auto" w:fill="FFFFFF"/>
        </w:rPr>
        <w:t xml:space="preserve">the </w:t>
      </w:r>
      <w:r w:rsidR="00EF44D9" w:rsidRPr="00B60261">
        <w:rPr>
          <w:szCs w:val="24"/>
          <w:shd w:val="clear" w:color="auto" w:fill="FFFFFF"/>
        </w:rPr>
        <w:t>Grantor</w:t>
      </w:r>
      <w:r w:rsidR="003C35CF">
        <w:rPr>
          <w:szCs w:val="24"/>
          <w:shd w:val="clear" w:color="auto" w:fill="FFFFFF"/>
        </w:rPr>
        <w:t xml:space="preserve"> prior to a contribution</w:t>
      </w:r>
      <w:r w:rsidRPr="00B60261">
        <w:rPr>
          <w:szCs w:val="24"/>
          <w:shd w:val="clear" w:color="auto" w:fill="FFFFFF"/>
        </w:rPr>
        <w:t>);</w:t>
      </w:r>
    </w:p>
    <w:p w14:paraId="5420BBCF" w14:textId="636F4751" w:rsidR="001A1DBF"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files a creditor’s claim </w:t>
      </w:r>
      <w:r w:rsidR="005B1E66" w:rsidRPr="00B60261">
        <w:rPr>
          <w:szCs w:val="24"/>
          <w:shd w:val="clear" w:color="auto" w:fill="FFFFFF"/>
        </w:rPr>
        <w:t xml:space="preserve">against the trust </w:t>
      </w:r>
      <w:r w:rsidRPr="00B60261">
        <w:rPr>
          <w:szCs w:val="24"/>
          <w:shd w:val="clear" w:color="auto" w:fill="FFFFFF"/>
        </w:rPr>
        <w:t xml:space="preserve">(except for a claim based on a written promise or agreement signed by </w:t>
      </w:r>
      <w:r w:rsidR="00BF7F39" w:rsidRPr="00B60261">
        <w:rPr>
          <w:szCs w:val="24"/>
          <w:shd w:val="clear" w:color="auto" w:fill="FFFFFF"/>
        </w:rPr>
        <w:t>the Trustee</w:t>
      </w:r>
      <w:r w:rsidRPr="00B60261">
        <w:rPr>
          <w:szCs w:val="24"/>
          <w:shd w:val="clear" w:color="auto" w:fill="FFFFFF"/>
        </w:rPr>
        <w:t>);</w:t>
      </w:r>
    </w:p>
    <w:p w14:paraId="2A969D3D" w14:textId="302E17A0" w:rsidR="00AF12ED" w:rsidRPr="00B60261" w:rsidRDefault="00AF12ED"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attempts to </w:t>
      </w:r>
      <w:r w:rsidR="002E5CA7" w:rsidRPr="00B60261">
        <w:rPr>
          <w:szCs w:val="24"/>
          <w:shd w:val="clear" w:color="auto" w:fill="FFFFFF"/>
        </w:rPr>
        <w:t xml:space="preserve">change the character of any property owned by </w:t>
      </w:r>
      <w:r w:rsidRPr="00B60261">
        <w:rPr>
          <w:szCs w:val="24"/>
          <w:shd w:val="clear" w:color="auto" w:fill="FFFFFF"/>
        </w:rPr>
        <w:t xml:space="preserve">the </w:t>
      </w:r>
      <w:r w:rsidR="00BF7F39" w:rsidRPr="00B60261">
        <w:rPr>
          <w:szCs w:val="24"/>
          <w:shd w:val="clear" w:color="auto" w:fill="FFFFFF"/>
        </w:rPr>
        <w:t xml:space="preserve">trust, </w:t>
      </w:r>
      <w:r w:rsidR="002E5CA7" w:rsidRPr="00B60261">
        <w:rPr>
          <w:szCs w:val="24"/>
          <w:shd w:val="clear" w:color="auto" w:fill="FFFFFF"/>
        </w:rPr>
        <w:t xml:space="preserve">the character of which has been designated </w:t>
      </w:r>
      <w:r w:rsidR="005B1E66" w:rsidRPr="00B60261">
        <w:rPr>
          <w:szCs w:val="24"/>
          <w:shd w:val="clear" w:color="auto" w:fill="FFFFFF"/>
        </w:rPr>
        <w:t xml:space="preserve">by </w:t>
      </w:r>
      <w:r w:rsidRPr="00B60261">
        <w:rPr>
          <w:szCs w:val="24"/>
          <w:shd w:val="clear" w:color="auto" w:fill="FFFFFF"/>
        </w:rPr>
        <w:t xml:space="preserve">the </w:t>
      </w:r>
      <w:r w:rsidR="00BF7F39" w:rsidRPr="00B60261">
        <w:rPr>
          <w:szCs w:val="24"/>
          <w:shd w:val="clear" w:color="auto" w:fill="FFFFFF"/>
        </w:rPr>
        <w:t>Trustee</w:t>
      </w:r>
      <w:r w:rsidR="00E57612">
        <w:rPr>
          <w:szCs w:val="24"/>
          <w:shd w:val="clear" w:color="auto" w:fill="FFFFFF"/>
        </w:rPr>
        <w:t xml:space="preserve"> or the </w:t>
      </w:r>
      <w:r w:rsidR="005B1E66" w:rsidRPr="00B60261">
        <w:rPr>
          <w:szCs w:val="24"/>
          <w:shd w:val="clear" w:color="auto" w:fill="FFFFFF"/>
        </w:rPr>
        <w:t>Grantor</w:t>
      </w:r>
      <w:r w:rsidR="00281F2C">
        <w:rPr>
          <w:szCs w:val="24"/>
          <w:shd w:val="clear" w:color="auto" w:fill="FFFFFF"/>
        </w:rPr>
        <w:t xml:space="preserve"> </w:t>
      </w:r>
      <w:r w:rsidR="002E5CA7" w:rsidRPr="00B60261">
        <w:rPr>
          <w:szCs w:val="24"/>
          <w:shd w:val="clear" w:color="auto" w:fill="FFFFFF"/>
        </w:rPr>
        <w:t>in writing;</w:t>
      </w:r>
    </w:p>
    <w:p w14:paraId="40D3ED0C" w14:textId="207B47C0" w:rsidR="009930A9" w:rsidRPr="00B60261" w:rsidRDefault="00220F04"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challenges </w:t>
      </w:r>
      <w:r w:rsidR="002E5CA7" w:rsidRPr="00B60261">
        <w:rPr>
          <w:szCs w:val="24"/>
          <w:shd w:val="clear" w:color="auto" w:fill="FFFFFF"/>
        </w:rPr>
        <w:t xml:space="preserve">the validity </w:t>
      </w:r>
      <w:r w:rsidR="00901064" w:rsidRPr="00B60261">
        <w:rPr>
          <w:szCs w:val="24"/>
          <w:shd w:val="clear" w:color="auto" w:fill="FFFFFF"/>
        </w:rPr>
        <w:t xml:space="preserve">or contests any portion </w:t>
      </w:r>
      <w:r w:rsidR="002E5CA7" w:rsidRPr="00B60261">
        <w:rPr>
          <w:szCs w:val="24"/>
          <w:shd w:val="clear" w:color="auto" w:fill="FFFFFF"/>
        </w:rPr>
        <w:t>of any</w:t>
      </w:r>
      <w:r w:rsidR="002D6BED" w:rsidRPr="00B60261">
        <w:rPr>
          <w:szCs w:val="24"/>
          <w:shd w:val="clear" w:color="auto" w:fill="FFFFFF"/>
        </w:rPr>
        <w:t xml:space="preserve"> power of appointment, will, pour-over will,</w:t>
      </w:r>
      <w:r w:rsidR="002E5CA7" w:rsidRPr="00B60261">
        <w:rPr>
          <w:szCs w:val="24"/>
          <w:shd w:val="clear" w:color="auto" w:fill="FFFFFF"/>
        </w:rPr>
        <w:t xml:space="preserve"> instrument, contract, agreement, trust, or beneficiary designation </w:t>
      </w:r>
      <w:r w:rsidR="00267E8F" w:rsidRPr="00B60261">
        <w:rPr>
          <w:szCs w:val="24"/>
          <w:shd w:val="clear" w:color="auto" w:fill="FFFFFF"/>
        </w:rPr>
        <w:t>expressed by the Grantor in</w:t>
      </w:r>
      <w:r w:rsidR="00901064" w:rsidRPr="00B60261">
        <w:rPr>
          <w:szCs w:val="24"/>
          <w:shd w:val="clear" w:color="auto" w:fill="FFFFFF"/>
        </w:rPr>
        <w:t xml:space="preserve"> </w:t>
      </w:r>
      <w:r w:rsidR="002D6BED" w:rsidRPr="00B60261">
        <w:rPr>
          <w:szCs w:val="24"/>
          <w:shd w:val="clear" w:color="auto" w:fill="FFFFFF"/>
        </w:rPr>
        <w:t xml:space="preserve">any of the documents </w:t>
      </w:r>
      <w:r w:rsidR="002E5CA7" w:rsidRPr="00B60261">
        <w:rPr>
          <w:szCs w:val="24"/>
          <w:shd w:val="clear" w:color="auto" w:fill="FFFFFF"/>
        </w:rPr>
        <w:t>that relate</w:t>
      </w:r>
      <w:r w:rsidR="002355F5" w:rsidRPr="00B60261">
        <w:rPr>
          <w:szCs w:val="24"/>
          <w:shd w:val="clear" w:color="auto" w:fill="FFFFFF"/>
        </w:rPr>
        <w:t xml:space="preserve"> in any manner</w:t>
      </w:r>
      <w:r w:rsidR="002E5CA7" w:rsidRPr="00B60261">
        <w:rPr>
          <w:szCs w:val="24"/>
          <w:shd w:val="clear" w:color="auto" w:fill="FFFFFF"/>
        </w:rPr>
        <w:t xml:space="preserve"> to the disposition of assets of </w:t>
      </w:r>
      <w:r w:rsidRPr="00B60261">
        <w:rPr>
          <w:szCs w:val="24"/>
          <w:shd w:val="clear" w:color="auto" w:fill="FFFFFF"/>
        </w:rPr>
        <w:t xml:space="preserve">the </w:t>
      </w:r>
      <w:r w:rsidR="00267E8F" w:rsidRPr="00B60261">
        <w:rPr>
          <w:szCs w:val="24"/>
          <w:shd w:val="clear" w:color="auto" w:fill="FFFFFF"/>
        </w:rPr>
        <w:t xml:space="preserve">trust upon the death of </w:t>
      </w:r>
      <w:r w:rsidR="00E57612">
        <w:rPr>
          <w:szCs w:val="24"/>
          <w:shd w:val="clear" w:color="auto" w:fill="FFFFFF"/>
        </w:rPr>
        <w:t xml:space="preserve">the </w:t>
      </w:r>
      <w:r w:rsidRPr="00B60261">
        <w:rPr>
          <w:szCs w:val="24"/>
          <w:shd w:val="clear" w:color="auto" w:fill="FFFFFF"/>
        </w:rPr>
        <w:t xml:space="preserve">Grantor </w:t>
      </w:r>
      <w:r w:rsidR="002E5CA7" w:rsidRPr="00B60261">
        <w:rPr>
          <w:szCs w:val="24"/>
          <w:shd w:val="clear" w:color="auto" w:fill="FFFFFF"/>
        </w:rPr>
        <w:t xml:space="preserve">(collectively </w:t>
      </w:r>
      <w:r w:rsidR="002E5CA7" w:rsidRPr="0098355E">
        <w:rPr>
          <w:i/>
          <w:iCs/>
          <w:szCs w:val="24"/>
          <w:shd w:val="clear" w:color="auto" w:fill="FFFFFF"/>
        </w:rPr>
        <w:t>“Documents”</w:t>
      </w:r>
      <w:r w:rsidR="002E5CA7" w:rsidRPr="00B60261">
        <w:rPr>
          <w:szCs w:val="24"/>
          <w:shd w:val="clear" w:color="auto" w:fill="FFFFFF"/>
        </w:rPr>
        <w:t>);</w:t>
      </w:r>
      <w:r w:rsidR="000C25B1" w:rsidRPr="00B60261">
        <w:rPr>
          <w:szCs w:val="24"/>
          <w:shd w:val="clear" w:color="auto" w:fill="FFFFFF"/>
        </w:rPr>
        <w:t xml:space="preserve"> or</w:t>
      </w:r>
    </w:p>
    <w:p w14:paraId="6AC9086B" w14:textId="255A0587" w:rsidR="009930A9"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files a petition or other pleading for settlement or compromise of any Document;</w:t>
      </w:r>
    </w:p>
    <w:p w14:paraId="07863D50" w14:textId="347C4C9E" w:rsidR="006F0998" w:rsidRDefault="006F0998" w:rsidP="00F57E31">
      <w:pPr>
        <w:pStyle w:val="TextHeading2"/>
      </w:pPr>
      <w:r>
        <w:lastRenderedPageBreak/>
        <w:t xml:space="preserve">then </w:t>
      </w:r>
      <w:r w:rsidR="009930A9">
        <w:t xml:space="preserve">the right of that beneficiary to take any </w:t>
      </w:r>
      <w:r w:rsidR="00606AD7">
        <w:t xml:space="preserve">interest given </w:t>
      </w:r>
      <w:r w:rsidR="00D61CB0">
        <w:t>under this instrument</w:t>
      </w:r>
      <w:r w:rsidR="000C4A98">
        <w:t xml:space="preserve"> or any </w:t>
      </w:r>
      <w:r w:rsidR="0066052C">
        <w:t>D</w:t>
      </w:r>
      <w:r w:rsidR="000C4A98">
        <w:t>ocument</w:t>
      </w:r>
      <w:r w:rsidR="00F6305C">
        <w:t xml:space="preserve">, along with </w:t>
      </w:r>
      <w:r w:rsidR="00170ECA">
        <w:t xml:space="preserve">the beneficiary’s </w:t>
      </w:r>
      <w:r>
        <w:t>descendants</w:t>
      </w:r>
      <w:r w:rsidR="000A2F4F">
        <w:t>,</w:t>
      </w:r>
      <w:r>
        <w:t xml:space="preserve"> shall </w:t>
      </w:r>
      <w:r w:rsidR="00F6305C">
        <w:t xml:space="preserve">be </w:t>
      </w:r>
      <w:r>
        <w:t>forfeit</w:t>
      </w:r>
      <w:r w:rsidR="00F6305C">
        <w:t>ed</w:t>
      </w:r>
      <w:r w:rsidR="003E0682">
        <w:t xml:space="preserve">, with the </w:t>
      </w:r>
      <w:r w:rsidR="004F07A7">
        <w:t xml:space="preserve">beneficiary and the beneficiary’s descendants </w:t>
      </w:r>
      <w:r w:rsidR="003E0682">
        <w:t xml:space="preserve">to </w:t>
      </w:r>
      <w:r>
        <w:t>be considered to have predeceased the Grantor for purposes of this instrument</w:t>
      </w:r>
      <w:r w:rsidR="009409FA">
        <w:t xml:space="preserve"> and </w:t>
      </w:r>
      <w:r w:rsidR="00353AC0">
        <w:t xml:space="preserve">the </w:t>
      </w:r>
      <w:r w:rsidR="00B3435A">
        <w:t xml:space="preserve">shares at issue </w:t>
      </w:r>
      <w:r w:rsidR="00353AC0">
        <w:t>then being distributed under the provisions of Article Eight.</w:t>
      </w:r>
    </w:p>
    <w:p w14:paraId="7D55ACFD" w14:textId="47C24F0D" w:rsidR="00F77FCC" w:rsidRDefault="008C5A6B" w:rsidP="008C5A6B">
      <w:pPr>
        <w:pStyle w:val="TextHeading3"/>
        <w:ind w:left="0" w:right="0"/>
      </w:pPr>
      <w:bookmarkStart w:id="6170" w:name="_Hlk86407463"/>
      <w:r>
        <w:t xml:space="preserve">In the event of any dispute concerning the interpretation of any provision in this instrument, the sole remedy shall be the appointment of a Trust Protector pursuant to the provisions of </w:t>
      </w:r>
      <w:r w:rsidR="00A670B6">
        <w:t xml:space="preserve">Section </w:t>
      </w:r>
      <w:r>
        <w:t xml:space="preserve">5.09(g).  The Trust Protector shall have full, complete, and absolute authority to interpret the provision </w:t>
      </w:r>
      <w:r w:rsidR="006A707E">
        <w:t xml:space="preserve">or provisions </w:t>
      </w:r>
      <w:r>
        <w:t>at issue and all beneficiaries and descendants shall be bound by that decision.</w:t>
      </w:r>
      <w:r w:rsidR="00612865">
        <w:t xml:space="preserve"> </w:t>
      </w:r>
      <w:r>
        <w:t xml:space="preserve">If any </w:t>
      </w:r>
      <w:r w:rsidR="00F77FCC">
        <w:t>beneficiary of any trust created under this instrument</w:t>
      </w:r>
      <w:r>
        <w:t xml:space="preserve"> </w:t>
      </w:r>
      <w:r w:rsidR="001275C6">
        <w:t>shall</w:t>
      </w:r>
    </w:p>
    <w:p w14:paraId="15D708EF" w14:textId="77777777" w:rsidR="00F77FCC" w:rsidRDefault="00F77FCC" w:rsidP="0097687D">
      <w:pPr>
        <w:pStyle w:val="TextHeading2"/>
        <w:numPr>
          <w:ilvl w:val="0"/>
          <w:numId w:val="39"/>
        </w:numPr>
        <w:spacing w:before="0" w:after="0"/>
        <w:ind w:left="360"/>
      </w:pPr>
      <w:r>
        <w:t>singly or in conjunction with any other person;</w:t>
      </w:r>
    </w:p>
    <w:p w14:paraId="757E88D8" w14:textId="77777777" w:rsidR="00F77FCC" w:rsidRDefault="00F77FCC" w:rsidP="0097687D">
      <w:pPr>
        <w:pStyle w:val="TextHeading2"/>
        <w:numPr>
          <w:ilvl w:val="0"/>
          <w:numId w:val="39"/>
        </w:numPr>
        <w:spacing w:before="0" w:after="0"/>
        <w:ind w:left="360"/>
      </w:pPr>
      <w:r>
        <w:t>directly or indirectly at any time;</w:t>
      </w:r>
    </w:p>
    <w:p w14:paraId="1254C660" w14:textId="77777777" w:rsidR="00F77FCC" w:rsidRDefault="00F77FCC" w:rsidP="0097687D">
      <w:pPr>
        <w:pStyle w:val="TextHeading2"/>
        <w:numPr>
          <w:ilvl w:val="0"/>
          <w:numId w:val="39"/>
        </w:numPr>
        <w:spacing w:before="0" w:after="0"/>
        <w:ind w:left="360"/>
      </w:pPr>
      <w:r>
        <w:t>through a legal proceeding or otherwise;</w:t>
      </w:r>
    </w:p>
    <w:p w14:paraId="6B850B02" w14:textId="1E9C5B41" w:rsidR="00F65B97" w:rsidRDefault="00F77FCC" w:rsidP="0097687D">
      <w:pPr>
        <w:pStyle w:val="TextHeading2"/>
        <w:numPr>
          <w:ilvl w:val="0"/>
          <w:numId w:val="39"/>
        </w:numPr>
        <w:spacing w:before="0" w:after="0"/>
        <w:ind w:left="360"/>
      </w:pPr>
      <w:r>
        <w:t>in any form or manner</w:t>
      </w:r>
      <w:r w:rsidR="000A07AA">
        <w:t>; or</w:t>
      </w:r>
    </w:p>
    <w:p w14:paraId="6A044B1A" w14:textId="77777777" w:rsidR="00F65B97" w:rsidRDefault="00F65B97" w:rsidP="0097687D">
      <w:pPr>
        <w:pStyle w:val="TextHeading2"/>
        <w:numPr>
          <w:ilvl w:val="0"/>
          <w:numId w:val="39"/>
        </w:numPr>
        <w:spacing w:before="0"/>
        <w:ind w:left="360"/>
      </w:pPr>
      <w:r>
        <w:t>in whole or in part</w:t>
      </w:r>
    </w:p>
    <w:p w14:paraId="5D061784" w14:textId="1F942843" w:rsidR="008C5A6B" w:rsidRDefault="00251EE8" w:rsidP="00F65B97">
      <w:pPr>
        <w:pStyle w:val="TextHeading2"/>
        <w:spacing w:before="0" w:after="0"/>
      </w:pPr>
      <w:r>
        <w:t>contests or attack</w:t>
      </w:r>
      <w:r w:rsidR="00ED57B4">
        <w:t>s</w:t>
      </w:r>
      <w:r>
        <w:t xml:space="preserve"> </w:t>
      </w:r>
      <w:r w:rsidR="0049671C">
        <w:t xml:space="preserve">any determination of the </w:t>
      </w:r>
      <w:r w:rsidR="000F1988">
        <w:t xml:space="preserve">Trust Protector, </w:t>
      </w:r>
      <w:r w:rsidR="00626D80">
        <w:t xml:space="preserve">then </w:t>
      </w:r>
      <w:r w:rsidR="008C5A6B">
        <w:t xml:space="preserve">that </w:t>
      </w:r>
      <w:r w:rsidR="0049671C">
        <w:t xml:space="preserve">beneficiary </w:t>
      </w:r>
      <w:r w:rsidR="008C5A6B">
        <w:t xml:space="preserve">and </w:t>
      </w:r>
      <w:r w:rsidR="00295126">
        <w:t xml:space="preserve">his or her </w:t>
      </w:r>
      <w:r w:rsidR="008C5A6B">
        <w:t>descendants shall forfeit</w:t>
      </w:r>
      <w:r w:rsidR="00D702F0">
        <w:t xml:space="preserve"> their shares, </w:t>
      </w:r>
      <w:r w:rsidR="008C5A6B">
        <w:t>cease to have any right or interest in trust property, and shall be considered to have predeceased the Grantor for purposes of this instrument</w:t>
      </w:r>
      <w:r w:rsidR="00C03646">
        <w:t>,</w:t>
      </w:r>
      <w:r w:rsidR="00D702F0">
        <w:t xml:space="preserve"> with the shares at issue then being distributed under the provisions of Article Eight</w:t>
      </w:r>
      <w:r w:rsidR="008C5A6B">
        <w:t>.</w:t>
      </w:r>
    </w:p>
    <w:p w14:paraId="03A5CB8A" w14:textId="38751FC4" w:rsidR="00DC6CB6" w:rsidRDefault="00DC6CB6" w:rsidP="00900F19">
      <w:pPr>
        <w:pStyle w:val="Heading2"/>
      </w:pPr>
      <w:bookmarkStart w:id="6171" w:name="_Ref25562755"/>
      <w:bookmarkStart w:id="6172" w:name="_Toc487886912"/>
      <w:bookmarkStart w:id="6173" w:name="_Toc13579370"/>
      <w:bookmarkStart w:id="6174" w:name="_Toc13581757"/>
      <w:bookmarkStart w:id="6175" w:name="_Toc13581855"/>
      <w:bookmarkStart w:id="6176" w:name="_Toc13582506"/>
      <w:bookmarkStart w:id="6177" w:name="_Toc13583305"/>
      <w:bookmarkStart w:id="6178" w:name="_Toc13666086"/>
      <w:bookmarkStart w:id="6179" w:name="_Toc13739528"/>
      <w:bookmarkStart w:id="6180" w:name="_Toc24466633"/>
      <w:bookmarkStart w:id="6181" w:name="_Toc24468814"/>
      <w:bookmarkStart w:id="6182" w:name="_Toc24470253"/>
      <w:bookmarkStart w:id="6183" w:name="_Toc37053434"/>
      <w:bookmarkStart w:id="6184" w:name="_Toc38117627"/>
      <w:bookmarkStart w:id="6185" w:name="_Toc38359463"/>
      <w:bookmarkStart w:id="6186" w:name="_Toc38360463"/>
      <w:bookmarkStart w:id="6187" w:name="_Toc46999403"/>
      <w:bookmarkStart w:id="6188" w:name="_Toc47001164"/>
      <w:bookmarkStart w:id="6189" w:name="_Toc56766960"/>
      <w:bookmarkStart w:id="6190" w:name="_Toc57030913"/>
      <w:bookmarkStart w:id="6191" w:name="_Toc57031029"/>
      <w:bookmarkStart w:id="6192" w:name="_Toc57031686"/>
      <w:bookmarkStart w:id="6193" w:name="_Toc63505117"/>
      <w:bookmarkStart w:id="6194" w:name="_Toc63505246"/>
      <w:bookmarkStart w:id="6195" w:name="_Toc63513156"/>
      <w:bookmarkStart w:id="6196" w:name="_Toc63514752"/>
      <w:bookmarkStart w:id="6197" w:name="_Toc63514937"/>
      <w:bookmarkStart w:id="6198" w:name="_Toc63516323"/>
      <w:bookmarkStart w:id="6199" w:name="_Toc63516452"/>
      <w:bookmarkStart w:id="6200" w:name="_Toc63516580"/>
      <w:bookmarkStart w:id="6201" w:name="_Toc86407340"/>
      <w:bookmarkStart w:id="6202" w:name="_Toc86407716"/>
      <w:bookmarkStart w:id="6203" w:name="_Toc113001495"/>
      <w:bookmarkStart w:id="6204" w:name="_Toc113001623"/>
      <w:bookmarkStart w:id="6205" w:name="_Toc115339585"/>
      <w:bookmarkStart w:id="6206" w:name="_Toc115763842"/>
      <w:bookmarkStart w:id="6207" w:name="_Toc115765655"/>
      <w:bookmarkStart w:id="6208" w:name="_Toc115765783"/>
      <w:bookmarkStart w:id="6209" w:name="_Toc115769922"/>
      <w:bookmarkStart w:id="6210" w:name="_Toc119050181"/>
      <w:bookmarkStart w:id="6211" w:name="_Toc119056225"/>
      <w:bookmarkStart w:id="6212" w:name="_Toc119070281"/>
      <w:bookmarkStart w:id="6213" w:name="_Toc119468011"/>
      <w:bookmarkStart w:id="6214" w:name="_Toc119664502"/>
      <w:bookmarkStart w:id="6215" w:name="_Toc119664901"/>
      <w:bookmarkStart w:id="6216" w:name="_Toc119927896"/>
      <w:bookmarkStart w:id="6217" w:name="_Toc124522698"/>
      <w:bookmarkStart w:id="6218" w:name="_Toc124772971"/>
      <w:bookmarkStart w:id="6219" w:name="_Toc124774234"/>
      <w:bookmarkStart w:id="6220" w:name="_Toc124841496"/>
      <w:bookmarkStart w:id="6221" w:name="_Toc124846659"/>
      <w:bookmarkStart w:id="6222" w:name="_Toc124846919"/>
      <w:bookmarkStart w:id="6223" w:name="_Toc137118325"/>
      <w:bookmarkEnd w:id="4"/>
      <w:bookmarkEnd w:id="6169"/>
      <w:bookmarkEnd w:id="6170"/>
      <w:r>
        <w:t>Changing the Governing Law and Situs of Administration</w:t>
      </w:r>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p>
    <w:p w14:paraId="2F2AC2E5" w14:textId="71000D9A" w:rsidR="00D15B91" w:rsidRDefault="00270E2E" w:rsidP="00D15B91">
      <w:pPr>
        <w:pStyle w:val="TextHeading2"/>
      </w:pPr>
      <w:r>
        <w:t xml:space="preserve">At any time, the </w:t>
      </w:r>
      <w:r w:rsidR="00D15B91">
        <w:t>Trust Protector may</w:t>
      </w:r>
      <w:r w:rsidR="0012100F">
        <w:t>:</w:t>
      </w:r>
    </w:p>
    <w:p w14:paraId="16838D5C" w14:textId="2C6E7133" w:rsidR="00D15B91" w:rsidRDefault="00D15B91" w:rsidP="000A7282">
      <w:pPr>
        <w:pStyle w:val="TextHeading2"/>
        <w:numPr>
          <w:ilvl w:val="0"/>
          <w:numId w:val="36"/>
        </w:numPr>
        <w:spacing w:before="0" w:after="0"/>
        <w:ind w:left="360"/>
      </w:pPr>
      <w:r>
        <w:t>change the governing law;</w:t>
      </w:r>
    </w:p>
    <w:p w14:paraId="4FD2B573" w14:textId="77777777" w:rsidR="00D15B91" w:rsidRDefault="00D15B91" w:rsidP="000A7282">
      <w:pPr>
        <w:pStyle w:val="TextHeading2"/>
        <w:numPr>
          <w:ilvl w:val="0"/>
          <w:numId w:val="36"/>
        </w:numPr>
        <w:spacing w:before="0" w:after="0"/>
        <w:ind w:left="360"/>
      </w:pPr>
      <w:r>
        <w:t>change the situs of administration; and</w:t>
      </w:r>
    </w:p>
    <w:p w14:paraId="6187CB00" w14:textId="77777777" w:rsidR="00D15B91" w:rsidRDefault="00D15B91" w:rsidP="000A7282">
      <w:pPr>
        <w:pStyle w:val="TextHeading2"/>
        <w:numPr>
          <w:ilvl w:val="0"/>
          <w:numId w:val="36"/>
        </w:numPr>
        <w:spacing w:before="0" w:after="0"/>
        <w:ind w:left="360"/>
      </w:pPr>
      <w:r>
        <w:t>remove all or any part of the property in trust from one jurisdiction to another.</w:t>
      </w:r>
    </w:p>
    <w:p w14:paraId="3183B11E" w14:textId="4833AB02" w:rsidR="00D15B91" w:rsidRDefault="00D15B91" w:rsidP="00D15B91">
      <w:pPr>
        <w:pStyle w:val="TextHeading2"/>
      </w:pPr>
      <w:r>
        <w:t>The Trust Protector may elect, by filing an instrument with trust records, that the trust shall then be construed, regulated, and governed by the new jurisdiction’s laws.  The Trust Protector may act in any manner the Trust Protector considers appropriate, including the minimization of taxes.  If considered necessary or advisable by the Trust Protector, the Tr</w:t>
      </w:r>
      <w:r w:rsidR="005B44FC">
        <w:t xml:space="preserve">ust Protector </w:t>
      </w:r>
      <w:r>
        <w:t>may appoint an Independent Trustee to serve as Trustee in the new situs.</w:t>
      </w:r>
    </w:p>
    <w:p w14:paraId="4C15A4C5" w14:textId="35E5B6FE" w:rsidR="00DC6CB6" w:rsidRDefault="00DC6CB6" w:rsidP="00900F19">
      <w:pPr>
        <w:pStyle w:val="Heading2"/>
      </w:pPr>
      <w:bookmarkStart w:id="6224" w:name="_Toc507273156"/>
      <w:bookmarkStart w:id="6225" w:name="_Toc516883701"/>
      <w:bookmarkStart w:id="6226" w:name="_Toc516995851"/>
      <w:bookmarkStart w:id="6227" w:name="_Toc487886913"/>
      <w:bookmarkStart w:id="6228" w:name="_Toc13579371"/>
      <w:bookmarkStart w:id="6229" w:name="_Toc13581758"/>
      <w:bookmarkStart w:id="6230" w:name="_Toc13581856"/>
      <w:bookmarkStart w:id="6231" w:name="_Toc13582507"/>
      <w:bookmarkStart w:id="6232" w:name="_Toc13583306"/>
      <w:bookmarkStart w:id="6233" w:name="_Toc13666087"/>
      <w:bookmarkStart w:id="6234" w:name="_Toc13739529"/>
      <w:bookmarkStart w:id="6235" w:name="_Toc24466634"/>
      <w:bookmarkStart w:id="6236" w:name="_Toc24468815"/>
      <w:bookmarkStart w:id="6237" w:name="_Toc24470254"/>
      <w:bookmarkStart w:id="6238" w:name="_Toc37053435"/>
      <w:bookmarkStart w:id="6239" w:name="_Toc38117628"/>
      <w:bookmarkStart w:id="6240" w:name="_Toc38359464"/>
      <w:bookmarkStart w:id="6241" w:name="_Toc38360464"/>
      <w:bookmarkStart w:id="6242" w:name="_Toc46999404"/>
      <w:bookmarkStart w:id="6243" w:name="_Toc47001165"/>
      <w:bookmarkStart w:id="6244" w:name="_Toc56766961"/>
      <w:bookmarkStart w:id="6245" w:name="_Toc57030914"/>
      <w:bookmarkStart w:id="6246" w:name="_Toc57031030"/>
      <w:bookmarkStart w:id="6247" w:name="_Toc57031687"/>
      <w:bookmarkStart w:id="6248" w:name="_Toc63505118"/>
      <w:bookmarkStart w:id="6249" w:name="_Toc63505247"/>
      <w:bookmarkStart w:id="6250" w:name="_Toc63513157"/>
      <w:bookmarkStart w:id="6251" w:name="_Toc63514753"/>
      <w:bookmarkStart w:id="6252" w:name="_Toc63514938"/>
      <w:bookmarkStart w:id="6253" w:name="_Toc63516324"/>
      <w:bookmarkStart w:id="6254" w:name="_Toc63516453"/>
      <w:bookmarkStart w:id="6255" w:name="_Toc63516581"/>
      <w:bookmarkStart w:id="6256" w:name="_Toc86407341"/>
      <w:bookmarkStart w:id="6257" w:name="_Toc86407717"/>
      <w:bookmarkStart w:id="6258" w:name="_Toc113001496"/>
      <w:bookmarkStart w:id="6259" w:name="_Toc113001624"/>
      <w:bookmarkStart w:id="6260" w:name="_Toc115339586"/>
      <w:bookmarkStart w:id="6261" w:name="_Toc115763843"/>
      <w:bookmarkStart w:id="6262" w:name="_Toc115765656"/>
      <w:bookmarkStart w:id="6263" w:name="_Toc115765784"/>
      <w:bookmarkStart w:id="6264" w:name="_Toc115769923"/>
      <w:bookmarkStart w:id="6265" w:name="_Toc119050182"/>
      <w:bookmarkStart w:id="6266" w:name="_Toc119056226"/>
      <w:bookmarkStart w:id="6267" w:name="_Toc119070282"/>
      <w:bookmarkStart w:id="6268" w:name="_Toc119468012"/>
      <w:bookmarkStart w:id="6269" w:name="_Toc119664503"/>
      <w:bookmarkStart w:id="6270" w:name="_Toc119664902"/>
      <w:bookmarkStart w:id="6271" w:name="_Toc119927897"/>
      <w:bookmarkStart w:id="6272" w:name="_Toc124522699"/>
      <w:bookmarkStart w:id="6273" w:name="_Toc124772972"/>
      <w:bookmarkStart w:id="6274" w:name="_Toc124774235"/>
      <w:bookmarkStart w:id="6275" w:name="_Toc124841497"/>
      <w:bookmarkStart w:id="6276" w:name="_Toc124846660"/>
      <w:bookmarkStart w:id="6277" w:name="_Toc124846920"/>
      <w:bookmarkStart w:id="6278" w:name="_Toc137118326"/>
      <w:r>
        <w:t>Definitions</w:t>
      </w:r>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p>
    <w:p w14:paraId="538A1383" w14:textId="33C1F888" w:rsidR="00445FC7" w:rsidRDefault="00445FC7" w:rsidP="00445FC7">
      <w:pPr>
        <w:pStyle w:val="TextHeading2"/>
      </w:pPr>
      <w:r>
        <w:t>For purposes of this instrument, the following terms have the meanings</w:t>
      </w:r>
      <w:r w:rsidR="00D97E4B">
        <w:t xml:space="preserve"> given</w:t>
      </w:r>
      <w:r w:rsidR="00411B85">
        <w:t>, unless otherwise defined in this instrument</w:t>
      </w:r>
      <w:r>
        <w:t>:</w:t>
      </w:r>
    </w:p>
    <w:p w14:paraId="731B693F" w14:textId="6A1B2532" w:rsidR="00445FC7" w:rsidRDefault="00445FC7" w:rsidP="00445FC7">
      <w:pPr>
        <w:pStyle w:val="Heading3"/>
      </w:pPr>
      <w:r>
        <w:t xml:space="preserve">Adopted and </w:t>
      </w:r>
      <w:r w:rsidR="008D529B">
        <w:t>After born</w:t>
      </w:r>
      <w:r>
        <w:t xml:space="preserve"> Persons</w:t>
      </w:r>
    </w:p>
    <w:p w14:paraId="7DA17BDC" w14:textId="3AE5751A" w:rsidR="00445FC7" w:rsidRDefault="00445FC7" w:rsidP="00667686">
      <w:pPr>
        <w:pStyle w:val="TextHeading3"/>
        <w:spacing w:after="0"/>
        <w:ind w:right="0"/>
      </w:pPr>
      <w:r>
        <w:t xml:space="preserve">A person in any generation who is legally adopted before reaching 18 years of age and </w:t>
      </w:r>
      <w:r w:rsidR="00EB20AD">
        <w:t xml:space="preserve">the beneficiary’s </w:t>
      </w:r>
      <w:r>
        <w:t xml:space="preserve">descendants, including </w:t>
      </w:r>
      <w:r w:rsidR="00F2107F">
        <w:t xml:space="preserve">legally </w:t>
      </w:r>
      <w:r>
        <w:t xml:space="preserve">adopted descendants, have the same rights and </w:t>
      </w:r>
      <w:r w:rsidR="002571BE">
        <w:t>s</w:t>
      </w:r>
      <w:r w:rsidR="004733E4">
        <w:t>ha</w:t>
      </w:r>
      <w:r>
        <w:t xml:space="preserve">ll be treated in the same manner under this instrument as natural children of the adopting parent.  A person is considered legally adopted if the adoption was legal at the time when and in the jurisdiction in which it occurred.  A fetus </w:t>
      </w:r>
      <w:r>
        <w:rPr>
          <w:i/>
        </w:rPr>
        <w:t>in utero</w:t>
      </w:r>
      <w:r>
        <w:t xml:space="preserve"> later born alive </w:t>
      </w:r>
      <w:r w:rsidR="006B2B97">
        <w:t>shall</w:t>
      </w:r>
      <w:r>
        <w:t xml:space="preserve"> be considered a person in being during the period of gestation.</w:t>
      </w:r>
    </w:p>
    <w:p w14:paraId="288387C8" w14:textId="77777777" w:rsidR="005433F9" w:rsidRPr="005433F9" w:rsidRDefault="005433F9" w:rsidP="005433F9">
      <w:pPr>
        <w:pStyle w:val="Heading3"/>
        <w:numPr>
          <w:ilvl w:val="0"/>
          <w:numId w:val="0"/>
        </w:numPr>
        <w:ind w:left="720" w:right="0"/>
      </w:pPr>
      <w:r w:rsidRPr="005433F9">
        <w:lastRenderedPageBreak/>
        <w:t>(b)</w:t>
      </w:r>
      <w:r w:rsidRPr="005433F9">
        <w:tab/>
        <w:t>Adverse Party; Non-Adverse Party; and Related or Subordinate Party</w:t>
      </w:r>
    </w:p>
    <w:p w14:paraId="2E1E2629" w14:textId="77777777" w:rsidR="00AD31B3" w:rsidRDefault="005433F9" w:rsidP="00610C7C">
      <w:pPr>
        <w:pStyle w:val="TextHeading3"/>
        <w:spacing w:after="0"/>
        <w:ind w:right="0"/>
      </w:pPr>
      <w:r w:rsidRPr="00D97E4B">
        <w:rPr>
          <w:i/>
          <w:iCs/>
        </w:rPr>
        <w:t>Adverse Party</w:t>
      </w:r>
      <w:r w:rsidRPr="00D97E4B">
        <w:t xml:space="preserve"> is defined in IRC §672(a) for purposes of this instrument </w:t>
      </w:r>
      <w:r w:rsidR="007577F4">
        <w:t>a</w:t>
      </w:r>
      <w:r w:rsidRPr="00D97E4B">
        <w:t xml:space="preserve">s </w:t>
      </w:r>
      <w:r w:rsidRPr="00D97E4B">
        <w:rPr>
          <w:shd w:val="clear" w:color="auto" w:fill="FFFFFF"/>
        </w:rPr>
        <w:t>any person having a substantial beneficial interest in a trust which would be adversely affected by the exercise or non-exercise of the power which that person possesses respecting the trust. A person having a general power of appointment over trust property shall be deemed to have a beneficial interest in the trust</w:t>
      </w:r>
      <w:r w:rsidRPr="00D97E4B">
        <w:t>.</w:t>
      </w:r>
    </w:p>
    <w:p w14:paraId="7803A038" w14:textId="55AACA8F" w:rsidR="005433F9" w:rsidRPr="00D97E4B" w:rsidRDefault="00632EC3" w:rsidP="00610C7C">
      <w:pPr>
        <w:pStyle w:val="TextHeading3"/>
        <w:spacing w:after="0"/>
        <w:ind w:right="0"/>
      </w:pPr>
      <w:r w:rsidRPr="00D97E4B">
        <w:rPr>
          <w:i/>
          <w:iCs/>
        </w:rPr>
        <w:t>N</w:t>
      </w:r>
      <w:r w:rsidR="005433F9" w:rsidRPr="00D97E4B">
        <w:rPr>
          <w:i/>
          <w:iCs/>
        </w:rPr>
        <w:t>on-Adverse Party</w:t>
      </w:r>
      <w:r w:rsidR="005433F9" w:rsidRPr="00D97E4B">
        <w:t xml:space="preserve"> is defined in IRC §672(b) for purposes of this instrument as a person who is not an Adverse Party.</w:t>
      </w:r>
    </w:p>
    <w:p w14:paraId="3E267E67" w14:textId="641F7F77" w:rsidR="005433F9" w:rsidRPr="00D97E4B" w:rsidRDefault="005433F9" w:rsidP="005433F9">
      <w:pPr>
        <w:pStyle w:val="TextHeading3"/>
        <w:ind w:right="0"/>
      </w:pPr>
      <w:r w:rsidRPr="00D97E4B">
        <w:rPr>
          <w:i/>
          <w:iCs/>
        </w:rPr>
        <w:t xml:space="preserve">Related or Subordinate Party </w:t>
      </w:r>
      <w:r w:rsidRPr="00D97E4B">
        <w:t>means any Non-Adverse Party who is:</w:t>
      </w:r>
    </w:p>
    <w:p w14:paraId="65CC0B35" w14:textId="29DE50D3" w:rsidR="005433F9" w:rsidRPr="00D97E4B" w:rsidRDefault="007577F4" w:rsidP="007577F4">
      <w:pPr>
        <w:pStyle w:val="ListParagraph"/>
        <w:numPr>
          <w:ilvl w:val="0"/>
          <w:numId w:val="42"/>
        </w:numPr>
        <w:shd w:val="clear" w:color="auto" w:fill="FFFFFF"/>
        <w:ind w:left="1080"/>
        <w:jc w:val="both"/>
      </w:pPr>
      <w:r>
        <w:t>G</w:t>
      </w:r>
      <w:r w:rsidR="005433F9" w:rsidRPr="00D97E4B">
        <w:t xml:space="preserve">rantor’s spouse if living with </w:t>
      </w:r>
      <w:r w:rsidR="00DB60EE">
        <w:t xml:space="preserve">the </w:t>
      </w:r>
      <w:r>
        <w:t>G</w:t>
      </w:r>
      <w:r w:rsidR="005433F9" w:rsidRPr="00D97E4B">
        <w:t>rantor; and</w:t>
      </w:r>
    </w:p>
    <w:p w14:paraId="5FD6EFA1" w14:textId="71258E29" w:rsidR="005433F9" w:rsidRPr="00D97E4B" w:rsidRDefault="005433F9" w:rsidP="007577F4">
      <w:pPr>
        <w:pStyle w:val="ListParagraph"/>
        <w:numPr>
          <w:ilvl w:val="0"/>
          <w:numId w:val="42"/>
        </w:numPr>
        <w:shd w:val="clear" w:color="auto" w:fill="FFFFFF"/>
        <w:spacing w:after="120"/>
        <w:ind w:left="1080"/>
        <w:jc w:val="both"/>
      </w:pPr>
      <w:bookmarkStart w:id="6279" w:name="c_2"/>
      <w:bookmarkEnd w:id="6279"/>
      <w:r w:rsidRPr="00D97E4B">
        <w:t xml:space="preserve">any one of the following: </w:t>
      </w:r>
      <w:r w:rsidR="00DB60EE">
        <w:t xml:space="preserve">the </w:t>
      </w:r>
      <w:r w:rsidR="007577F4">
        <w:t>G</w:t>
      </w:r>
      <w:r w:rsidRPr="00D97E4B">
        <w:t xml:space="preserve">rantor’s father, mother, issue, brother or sister; an employee of </w:t>
      </w:r>
      <w:r w:rsidR="003500EA">
        <w:t>a G</w:t>
      </w:r>
      <w:r w:rsidRPr="00D97E4B">
        <w:t xml:space="preserve">rantor; a corporation or any employee of a corporation in which the stock holdings of </w:t>
      </w:r>
      <w:r w:rsidR="003500EA">
        <w:t>a G</w:t>
      </w:r>
      <w:r w:rsidRPr="00D97E4B">
        <w:t xml:space="preserve">rantor and the trust are significant from the viewpoint of voting control; and a subordinate employee of a corporation in which </w:t>
      </w:r>
      <w:r w:rsidR="00DB60EE">
        <w:t xml:space="preserve">the </w:t>
      </w:r>
      <w:r w:rsidR="003500EA">
        <w:t>G</w:t>
      </w:r>
      <w:r w:rsidRPr="00D97E4B">
        <w:t>rantor is an executive.</w:t>
      </w:r>
    </w:p>
    <w:p w14:paraId="53B3EB99" w14:textId="62BA3690" w:rsidR="005433F9" w:rsidRPr="00D97E4B" w:rsidRDefault="005433F9" w:rsidP="00424588">
      <w:pPr>
        <w:shd w:val="clear" w:color="auto" w:fill="FFFFFF"/>
        <w:ind w:left="720"/>
        <w:jc w:val="both"/>
      </w:pPr>
      <w:r w:rsidRPr="00D97E4B">
        <w:t xml:space="preserve">For purposes of IRC §§674 and 675, a Related or Subordinate Party shall be presumed to be subservient to the </w:t>
      </w:r>
      <w:r w:rsidR="00D97E4B" w:rsidRPr="00D97E4B">
        <w:t>G</w:t>
      </w:r>
      <w:r w:rsidRPr="00D97E4B">
        <w:t xml:space="preserve">rantor in respect of the exercise or non-exercise of the powers conferred on </w:t>
      </w:r>
      <w:r w:rsidR="00D97E4B" w:rsidRPr="00D97E4B">
        <w:t xml:space="preserve">the Grantor </w:t>
      </w:r>
      <w:r w:rsidRPr="00D97E4B">
        <w:t>unless such party is shown not to be subservient by a preponderance of the evidence.</w:t>
      </w:r>
    </w:p>
    <w:p w14:paraId="3719AF5E" w14:textId="50AF9877" w:rsidR="00445FC7" w:rsidRDefault="005433F9" w:rsidP="005433F9">
      <w:pPr>
        <w:pStyle w:val="Heading3"/>
        <w:numPr>
          <w:ilvl w:val="0"/>
          <w:numId w:val="0"/>
        </w:numPr>
        <w:spacing w:after="0"/>
        <w:ind w:firstLine="720"/>
      </w:pPr>
      <w:r>
        <w:t>(c)</w:t>
      </w:r>
      <w:r>
        <w:tab/>
      </w:r>
      <w:r w:rsidR="00445FC7">
        <w:t>By Representation</w:t>
      </w:r>
    </w:p>
    <w:p w14:paraId="6F697A25" w14:textId="5DFCB796" w:rsidR="00445FC7" w:rsidRDefault="00445FC7" w:rsidP="00424588">
      <w:pPr>
        <w:pStyle w:val="TextHeading3"/>
        <w:spacing w:after="0"/>
        <w:ind w:right="0"/>
      </w:pPr>
      <w:r>
        <w:t xml:space="preserve">Whenever a distribution is to be made to a designated person’s descendants </w:t>
      </w:r>
      <w:r>
        <w:rPr>
          <w:i/>
          <w:iCs/>
        </w:rPr>
        <w:t>by representation</w:t>
      </w:r>
      <w:r>
        <w:t xml:space="preserve">, the distribution </w:t>
      </w:r>
      <w:r w:rsidR="006B2B97">
        <w:t>shall</w:t>
      </w:r>
      <w:r>
        <w:t xml:space="preserve"> be divided into as many equal shares as there are then-living descendants in the nearest degree of kinship and then-deceased descendants in the same degree who left then-living descendants.  Each then living descendant in the nearest degree </w:t>
      </w:r>
      <w:r w:rsidR="00D97E4B">
        <w:t>sha</w:t>
      </w:r>
      <w:r>
        <w:t xml:space="preserve">ll receive one share, and the share of each then deceased descendant in the same degree </w:t>
      </w:r>
      <w:r w:rsidR="00D97E4B">
        <w:t>sha</w:t>
      </w:r>
      <w:r>
        <w:t xml:space="preserve">ll be divided among </w:t>
      </w:r>
      <w:r w:rsidR="00D97E4B">
        <w:t xml:space="preserve">the </w:t>
      </w:r>
      <w:r>
        <w:t xml:space="preserve">descendants </w:t>
      </w:r>
      <w:r w:rsidR="00D97E4B">
        <w:t xml:space="preserve">of the deceased descendant </w:t>
      </w:r>
      <w:r>
        <w:t>in the same manner.</w:t>
      </w:r>
    </w:p>
    <w:p w14:paraId="3C7FC4D8" w14:textId="74C34E65" w:rsidR="00445FC7" w:rsidRDefault="005433F9" w:rsidP="005433F9">
      <w:pPr>
        <w:pStyle w:val="Heading3"/>
        <w:numPr>
          <w:ilvl w:val="0"/>
          <w:numId w:val="0"/>
        </w:numPr>
        <w:ind w:left="1440" w:hanging="720"/>
      </w:pPr>
      <w:r>
        <w:t>(d)</w:t>
      </w:r>
      <w:r>
        <w:tab/>
      </w:r>
      <w:r w:rsidR="00445FC7">
        <w:t>Available GST Exemption</w:t>
      </w:r>
    </w:p>
    <w:p w14:paraId="0CAF5F6C" w14:textId="63C67A85" w:rsidR="00445FC7" w:rsidRDefault="00445FC7" w:rsidP="00424588">
      <w:pPr>
        <w:pStyle w:val="TextHeading3"/>
        <w:ind w:right="0"/>
      </w:pPr>
      <w:r>
        <w:rPr>
          <w:i/>
        </w:rPr>
        <w:t>Available GST Exemption</w:t>
      </w:r>
      <w:r>
        <w:t xml:space="preserve"> means the GST exemption provided in IRC §2631</w:t>
      </w:r>
      <w:r w:rsidR="009A2177">
        <w:t xml:space="preserve"> in effect at the time; </w:t>
      </w:r>
      <w:r>
        <w:t>reduced by the aggregate of any amount of GST exemption allocated to lifetime transfers and any amount made or treated as made to transfers other than allocations to transfers under this instrument.</w:t>
      </w:r>
      <w:r w:rsidR="001F072E">
        <w:t xml:space="preserve"> </w:t>
      </w:r>
      <w:r w:rsidR="00F45991">
        <w:t>T</w:t>
      </w:r>
      <w:r w:rsidR="001F072E" w:rsidRPr="00FE503E">
        <w:t>he acronym “</w:t>
      </w:r>
      <w:r w:rsidR="001F072E" w:rsidRPr="00FE503E">
        <w:rPr>
          <w:i/>
          <w:iCs/>
        </w:rPr>
        <w:t>GST</w:t>
      </w:r>
      <w:r w:rsidR="001F072E" w:rsidRPr="00FE503E">
        <w:t>” means a generation-skipping transfer, as defined in Chapter 13 of the Internal Revenue Code</w:t>
      </w:r>
      <w:r w:rsidR="001F072E">
        <w:t>, and</w:t>
      </w:r>
      <w:r w:rsidR="001F072E" w:rsidRPr="00FE503E">
        <w:t xml:space="preserve"> </w:t>
      </w:r>
      <w:r w:rsidR="001F072E">
        <w:t>t</w:t>
      </w:r>
      <w:r w:rsidR="001F072E" w:rsidRPr="00FE503E">
        <w:t>he phrase “</w:t>
      </w:r>
      <w:r w:rsidR="001F072E" w:rsidRPr="00FE503E">
        <w:rPr>
          <w:i/>
          <w:iCs/>
        </w:rPr>
        <w:t>GST tax</w:t>
      </w:r>
      <w:r w:rsidR="001F072E" w:rsidRPr="00FE503E">
        <w:t xml:space="preserve">” means the tax imposed by </w:t>
      </w:r>
      <w:r w:rsidR="0076383F">
        <w:t xml:space="preserve">IRC </w:t>
      </w:r>
      <w:r w:rsidR="0076383F" w:rsidRPr="005433F9">
        <w:t>§</w:t>
      </w:r>
      <w:r w:rsidR="001F072E" w:rsidRPr="00FE503E">
        <w:t>2601.</w:t>
      </w:r>
    </w:p>
    <w:p w14:paraId="3EEC7A9E" w14:textId="58219A06" w:rsidR="00445FC7" w:rsidRDefault="00445FC7" w:rsidP="00424588">
      <w:pPr>
        <w:pStyle w:val="TextHeading3"/>
        <w:ind w:right="0"/>
      </w:pPr>
      <w:r>
        <w:t xml:space="preserve">If, at the time, the individual has made a gift with an inclusion ratio of greater than zero but has not filed a gift tax return and the due date for the gift tax return has not yet passed, that individual’s GST exemption is considered to have been allocated to this gift to the extent necessary and possible to exempt the gift from </w:t>
      </w:r>
      <w:r w:rsidR="001F072E">
        <w:t xml:space="preserve">GST </w:t>
      </w:r>
      <w:r>
        <w:t>tax.</w:t>
      </w:r>
    </w:p>
    <w:p w14:paraId="1128C4B6" w14:textId="13A3287A" w:rsidR="00445FC7" w:rsidRDefault="005433F9" w:rsidP="005433F9">
      <w:pPr>
        <w:pStyle w:val="Heading3"/>
        <w:numPr>
          <w:ilvl w:val="0"/>
          <w:numId w:val="0"/>
        </w:numPr>
        <w:ind w:left="1440" w:hanging="720"/>
      </w:pPr>
      <w:r>
        <w:t>(e)</w:t>
      </w:r>
      <w:r>
        <w:tab/>
      </w:r>
      <w:r w:rsidR="00445FC7">
        <w:t>Descendant</w:t>
      </w:r>
    </w:p>
    <w:p w14:paraId="2C891CA6" w14:textId="4F0EAE79" w:rsidR="009E4602" w:rsidRDefault="00227C14" w:rsidP="009E4602">
      <w:pPr>
        <w:pStyle w:val="TextHeading3"/>
        <w:ind w:right="0"/>
      </w:pPr>
      <w:bookmarkStart w:id="6280" w:name="_Hlk86404297"/>
      <w:r>
        <w:rPr>
          <w:i/>
        </w:rPr>
        <w:t xml:space="preserve">Descendant </w:t>
      </w:r>
      <w:r w:rsidR="009E4602">
        <w:t xml:space="preserve">means any one or more persons who follow in direct descent (as opposed to collateral descent) from a person, such as a person’s children, grandchildren, and similarly </w:t>
      </w:r>
      <w:r w:rsidR="009E4602">
        <w:lastRenderedPageBreak/>
        <w:t>descended relatives of any generation</w:t>
      </w:r>
      <w:r w:rsidR="009E4602">
        <w:rPr>
          <w:i/>
        </w:rPr>
        <w:t>.</w:t>
      </w:r>
      <w:r w:rsidR="009E4602">
        <w:t xml:space="preserve">  This term also includes any child, grandchild, great-grandchild, or the like, who has been legally adopted prior to the age of 18 but does not include collateral descendants, such as a person’s nieces and nephews and the descendants thereof.</w:t>
      </w:r>
    </w:p>
    <w:p w14:paraId="6E3B30B9" w14:textId="03353E62" w:rsidR="00660CCF" w:rsidRDefault="005433F9" w:rsidP="006F738A">
      <w:pPr>
        <w:pStyle w:val="Heading3"/>
        <w:numPr>
          <w:ilvl w:val="0"/>
          <w:numId w:val="0"/>
        </w:numPr>
        <w:ind w:left="720"/>
      </w:pPr>
      <w:r>
        <w:t>(f)</w:t>
      </w:r>
      <w:r>
        <w:tab/>
      </w:r>
      <w:r w:rsidR="00660CCF">
        <w:t>Distributable Net income</w:t>
      </w:r>
    </w:p>
    <w:p w14:paraId="6FC91626" w14:textId="77777777" w:rsidR="00660CCF" w:rsidRDefault="00660CCF" w:rsidP="00424588">
      <w:pPr>
        <w:pStyle w:val="TextHeading3"/>
        <w:ind w:right="0"/>
      </w:pPr>
      <w:r>
        <w:rPr>
          <w:i/>
          <w:iCs/>
        </w:rPr>
        <w:t>Distributable Net Income</w:t>
      </w:r>
      <w:r>
        <w:t xml:space="preserve"> (</w:t>
      </w:r>
      <w:r>
        <w:rPr>
          <w:b/>
          <w:bCs/>
          <w:i/>
          <w:iCs/>
        </w:rPr>
        <w:t>“DNI”</w:t>
      </w:r>
      <w:r>
        <w:t>) and its related terms are currently defined in IRC §643 and its underlying Treasury Regulations. This term solely applies to the taxation of trusts and trust beneficiaries and has no other application. DNI, for purposes of this instrument, is the income allocated in any taxable year to the taxable income of the trust estate and is the maximum amount received by a beneficiary that is taxable. DNI shall be capped to ensure there is no instance of double taxation and, therefore, that any amount above a trust’s DNI is tax-free. If IRC §643 or any of the underlying Treasury Regulations are renumbered or superseded by subsequent federal tax law, reference is made to the renumbered provision or to the corresponding provision of the subsequent law, unless to do so would clearly be contrary to the intent expressed in this instrument.</w:t>
      </w:r>
    </w:p>
    <w:bookmarkEnd w:id="6280"/>
    <w:p w14:paraId="356ED0BA" w14:textId="7C426EA5" w:rsidR="00445FC7" w:rsidRDefault="00260C22" w:rsidP="00424588">
      <w:pPr>
        <w:pStyle w:val="Heading3"/>
        <w:numPr>
          <w:ilvl w:val="0"/>
          <w:numId w:val="0"/>
        </w:numPr>
        <w:ind w:left="720" w:right="0"/>
      </w:pPr>
      <w:r>
        <w:t>(</w:t>
      </w:r>
      <w:r w:rsidR="005433F9">
        <w:t>g)</w:t>
      </w:r>
      <w:r w:rsidR="005433F9">
        <w:tab/>
      </w:r>
      <w:r w:rsidR="00445FC7">
        <w:t>Education</w:t>
      </w:r>
    </w:p>
    <w:p w14:paraId="774A4A3B" w14:textId="77777777" w:rsidR="00445FC7" w:rsidRDefault="00445FC7" w:rsidP="00424588">
      <w:pPr>
        <w:pStyle w:val="TextHeading3"/>
        <w:ind w:right="0"/>
      </w:pPr>
      <w:r>
        <w:rPr>
          <w:i/>
        </w:rPr>
        <w:t>Education</w:t>
      </w:r>
      <w:r>
        <w:t xml:space="preserve"> is intended to be an ascertainable standard under IRC §§ 2041 and 2514 and includes:</w:t>
      </w:r>
    </w:p>
    <w:p w14:paraId="780EB164" w14:textId="77777777" w:rsidR="00445FC7" w:rsidRDefault="00445FC7" w:rsidP="00424588">
      <w:pPr>
        <w:pStyle w:val="TextHeading4"/>
        <w:numPr>
          <w:ilvl w:val="0"/>
          <w:numId w:val="10"/>
        </w:numPr>
        <w:tabs>
          <w:tab w:val="left" w:pos="3780"/>
        </w:tabs>
        <w:spacing w:before="0" w:after="0"/>
        <w:ind w:left="1080" w:right="0"/>
      </w:pPr>
      <w:r>
        <w:t>enrollment at private elementary, junior, and senior high school, including boarding school;</w:t>
      </w:r>
    </w:p>
    <w:p w14:paraId="66B8422F" w14:textId="77777777" w:rsidR="00445FC7" w:rsidRDefault="00445FC7" w:rsidP="00424588">
      <w:pPr>
        <w:pStyle w:val="TextHeading4"/>
        <w:numPr>
          <w:ilvl w:val="0"/>
          <w:numId w:val="10"/>
        </w:numPr>
        <w:tabs>
          <w:tab w:val="left" w:pos="3780"/>
        </w:tabs>
        <w:spacing w:before="0" w:after="0"/>
        <w:ind w:left="1080" w:right="0"/>
      </w:pPr>
      <w:r>
        <w:t>undergraduate and graduate study in any field at a college or university;</w:t>
      </w:r>
    </w:p>
    <w:p w14:paraId="45D004D4" w14:textId="77777777" w:rsidR="00445FC7" w:rsidRDefault="00445FC7" w:rsidP="00424588">
      <w:pPr>
        <w:pStyle w:val="TextHeading4"/>
        <w:numPr>
          <w:ilvl w:val="0"/>
          <w:numId w:val="10"/>
        </w:numPr>
        <w:tabs>
          <w:tab w:val="left" w:pos="3780"/>
        </w:tabs>
        <w:spacing w:before="0" w:after="0"/>
        <w:ind w:left="1080" w:right="0"/>
      </w:pPr>
      <w:r>
        <w:t>specialized, vocational, or professional training or instruction at any institution, as well as private instruction; and</w:t>
      </w:r>
    </w:p>
    <w:p w14:paraId="5856073D" w14:textId="77777777" w:rsidR="00445FC7" w:rsidRDefault="00445FC7" w:rsidP="00424588">
      <w:pPr>
        <w:pStyle w:val="TextHeading4"/>
        <w:numPr>
          <w:ilvl w:val="0"/>
          <w:numId w:val="10"/>
        </w:numPr>
        <w:tabs>
          <w:tab w:val="left" w:pos="3780"/>
        </w:tabs>
        <w:spacing w:before="0" w:after="0"/>
        <w:ind w:left="1080" w:right="0"/>
      </w:pPr>
      <w:r>
        <w:t>any other curriculum or activity the Trustee considers useful for developing a beneficiary’s abilities and interests including athletic training, musical instruction, theatrical training, the arts, and travel.</w:t>
      </w:r>
    </w:p>
    <w:p w14:paraId="7760A146" w14:textId="77777777" w:rsidR="00445FC7" w:rsidRDefault="00445FC7" w:rsidP="00424588">
      <w:pPr>
        <w:pStyle w:val="TextHeading3"/>
        <w:ind w:right="0"/>
      </w:pPr>
      <w:r>
        <w:rPr>
          <w:i/>
        </w:rPr>
        <w:t>Education</w:t>
      </w:r>
      <w:r>
        <w:t xml:space="preserve"> also includes expenses such as tuition, room and board, fees, books, supplies, computers and other equipment, tutoring, transportation and  reasonable allowance for living expenses.</w:t>
      </w:r>
    </w:p>
    <w:p w14:paraId="78C97659" w14:textId="59D7AD9F" w:rsidR="00445FC7" w:rsidRDefault="00260C22" w:rsidP="00424588">
      <w:pPr>
        <w:pStyle w:val="Heading3"/>
        <w:numPr>
          <w:ilvl w:val="0"/>
          <w:numId w:val="0"/>
        </w:numPr>
        <w:ind w:left="720" w:right="0"/>
      </w:pPr>
      <w:r>
        <w:t>(</w:t>
      </w:r>
      <w:r w:rsidR="005433F9">
        <w:t>h)</w:t>
      </w:r>
      <w:r w:rsidR="005433F9">
        <w:tab/>
      </w:r>
      <w:r w:rsidR="00445FC7">
        <w:t>Excluded Person</w:t>
      </w:r>
    </w:p>
    <w:p w14:paraId="63CE3C53" w14:textId="77777777" w:rsidR="00445FC7" w:rsidRDefault="00445FC7" w:rsidP="00424588">
      <w:pPr>
        <w:pStyle w:val="TextHeading3"/>
        <w:ind w:right="0"/>
      </w:pPr>
      <w:r>
        <w:rPr>
          <w:i/>
        </w:rPr>
        <w:t xml:space="preserve">Excluded person </w:t>
      </w:r>
      <w:r>
        <w:t>includes:</w:t>
      </w:r>
    </w:p>
    <w:p w14:paraId="79ED3010" w14:textId="77777777" w:rsidR="00445FC7" w:rsidRDefault="00445FC7" w:rsidP="00424588">
      <w:pPr>
        <w:pStyle w:val="TextHeading4"/>
        <w:numPr>
          <w:ilvl w:val="0"/>
          <w:numId w:val="13"/>
        </w:numPr>
        <w:spacing w:before="0" w:after="0"/>
        <w:ind w:left="1080" w:right="0"/>
      </w:pPr>
      <w:r>
        <w:t>all courts and administrative or judicial bodies, except those organized and empowered under Wyoming law;</w:t>
      </w:r>
    </w:p>
    <w:p w14:paraId="1B59D5F1" w14:textId="2B7FA44B" w:rsidR="00445FC7" w:rsidRDefault="00445FC7" w:rsidP="00424588">
      <w:pPr>
        <w:pStyle w:val="TextHeading4"/>
        <w:numPr>
          <w:ilvl w:val="0"/>
          <w:numId w:val="13"/>
        </w:numPr>
        <w:spacing w:before="0" w:after="0"/>
        <w:ind w:left="1080" w:right="0"/>
      </w:pPr>
      <w:r>
        <w:t xml:space="preserve">any creditors, judgment claimants, or obligees of </w:t>
      </w:r>
      <w:r w:rsidR="00DB60EE">
        <w:t xml:space="preserve">the </w:t>
      </w:r>
      <w:r w:rsidR="00037224">
        <w:t>Grantor</w:t>
      </w:r>
      <w:r>
        <w:t xml:space="preserve">, of any Trustee, of any </w:t>
      </w:r>
      <w:r w:rsidR="00316E6F">
        <w:t>beneficiary</w:t>
      </w:r>
      <w:r>
        <w:t xml:space="preserve">, or of any other </w:t>
      </w:r>
      <w:r w:rsidR="00316E6F">
        <w:t>beneficiary</w:t>
      </w:r>
      <w:r>
        <w:t xml:space="preserve"> under this instrument, and any nominee, assignee, agent, or party serving on behalf or in the place of a creditor, claimant, or </w:t>
      </w:r>
      <w:r w:rsidR="000C1DC8">
        <w:t>oblige</w:t>
      </w:r>
      <w:r>
        <w:t>;</w:t>
      </w:r>
    </w:p>
    <w:p w14:paraId="60714967" w14:textId="03C66BBA" w:rsidR="00445FC7" w:rsidRDefault="00DB60EE" w:rsidP="00424588">
      <w:pPr>
        <w:pStyle w:val="TextHeading4"/>
        <w:numPr>
          <w:ilvl w:val="0"/>
          <w:numId w:val="13"/>
        </w:numPr>
        <w:spacing w:before="0" w:after="0"/>
        <w:ind w:left="1080" w:right="0"/>
      </w:pPr>
      <w:r>
        <w:t xml:space="preserve">the </w:t>
      </w:r>
      <w:r w:rsidR="000C1DC8">
        <w:t>Grantor if</w:t>
      </w:r>
      <w:r w:rsidR="00445FC7">
        <w:t xml:space="preserve"> </w:t>
      </w:r>
      <w:r w:rsidR="00333EA3">
        <w:t xml:space="preserve">the Grantor </w:t>
      </w:r>
      <w:r w:rsidR="00445FC7">
        <w:t xml:space="preserve">ceases to be a </w:t>
      </w:r>
      <w:r w:rsidR="00316E6F">
        <w:t>beneficiary</w:t>
      </w:r>
      <w:r w:rsidR="00445FC7">
        <w:t>; and</w:t>
      </w:r>
    </w:p>
    <w:p w14:paraId="7519DFDD" w14:textId="164E2B8C" w:rsidR="00445FC7" w:rsidRDefault="00445FC7" w:rsidP="00424588">
      <w:pPr>
        <w:pStyle w:val="TextHeading4"/>
        <w:numPr>
          <w:ilvl w:val="0"/>
          <w:numId w:val="13"/>
        </w:numPr>
        <w:spacing w:before="0" w:after="0"/>
        <w:ind w:left="1080" w:right="0"/>
      </w:pPr>
      <w:r>
        <w:t xml:space="preserve">any person excluded as a </w:t>
      </w:r>
      <w:r w:rsidR="00316E6F">
        <w:t>beneficiary</w:t>
      </w:r>
      <w:r>
        <w:t xml:space="preserve"> under any provision of this instrument.</w:t>
      </w:r>
    </w:p>
    <w:p w14:paraId="7CAE0D41" w14:textId="11619FB7" w:rsidR="00445FC7" w:rsidRDefault="00445FC7" w:rsidP="00424588">
      <w:pPr>
        <w:pStyle w:val="TextHeading3"/>
        <w:ind w:right="0"/>
      </w:pPr>
      <w:r>
        <w:t xml:space="preserve">If, however, </w:t>
      </w:r>
      <w:r w:rsidR="00DB60EE">
        <w:t xml:space="preserve">the </w:t>
      </w:r>
      <w:r>
        <w:t xml:space="preserve">Grantor is restored as a </w:t>
      </w:r>
      <w:r w:rsidR="00316E6F">
        <w:t>beneficiary</w:t>
      </w:r>
      <w:r>
        <w:t xml:space="preserve">, the Grantor shall no longer be an excluded person during the period </w:t>
      </w:r>
      <w:r w:rsidR="00333EA3">
        <w:t xml:space="preserve">the Grantor </w:t>
      </w:r>
      <w:r>
        <w:t xml:space="preserve">is a </w:t>
      </w:r>
      <w:r w:rsidR="00333EA3">
        <w:t>b</w:t>
      </w:r>
      <w:r>
        <w:t>eneficiar</w:t>
      </w:r>
      <w:r w:rsidR="00333EA3">
        <w:t>y</w:t>
      </w:r>
      <w:r>
        <w:t>.</w:t>
      </w:r>
    </w:p>
    <w:p w14:paraId="3C3F6D13" w14:textId="40B757D7" w:rsidR="00445FC7" w:rsidRDefault="00260C22" w:rsidP="00424588">
      <w:pPr>
        <w:pStyle w:val="Heading3"/>
        <w:numPr>
          <w:ilvl w:val="0"/>
          <w:numId w:val="0"/>
        </w:numPr>
        <w:ind w:left="720" w:right="0"/>
      </w:pPr>
      <w:r>
        <w:lastRenderedPageBreak/>
        <w:t>(i)</w:t>
      </w:r>
      <w:r>
        <w:tab/>
      </w:r>
      <w:r w:rsidR="00445FC7">
        <w:t>Good Faith</w:t>
      </w:r>
    </w:p>
    <w:p w14:paraId="6848527C" w14:textId="77777777" w:rsidR="00445FC7" w:rsidRDefault="00445FC7" w:rsidP="00424588">
      <w:pPr>
        <w:pStyle w:val="TextHeading3"/>
        <w:ind w:right="0"/>
      </w:pPr>
      <w:r>
        <w:t>For the purposes of this instrument, a Trustee has acted in good faith if:</w:t>
      </w:r>
    </w:p>
    <w:p w14:paraId="39913E0F" w14:textId="77777777" w:rsidR="00445FC7" w:rsidRDefault="00445FC7" w:rsidP="00424588">
      <w:pPr>
        <w:pStyle w:val="TextHeading4"/>
        <w:numPr>
          <w:ilvl w:val="0"/>
          <w:numId w:val="14"/>
        </w:numPr>
        <w:spacing w:before="0" w:after="0"/>
        <w:ind w:left="1080" w:right="0"/>
      </w:pPr>
      <w:r>
        <w:t xml:space="preserve">an action or inaction is not a result of intentional wrongdoing; </w:t>
      </w:r>
    </w:p>
    <w:p w14:paraId="14068537" w14:textId="77777777" w:rsidR="00445FC7" w:rsidRDefault="00445FC7" w:rsidP="00424588">
      <w:pPr>
        <w:pStyle w:val="TextHeading4"/>
        <w:numPr>
          <w:ilvl w:val="0"/>
          <w:numId w:val="14"/>
        </w:numPr>
        <w:spacing w:before="0" w:after="0"/>
        <w:ind w:left="1080" w:right="0"/>
      </w:pPr>
      <w:r>
        <w:t>the Trustee did not make the decision to act or not act with reckless indifference to the beneficiaries’ interests; and</w:t>
      </w:r>
    </w:p>
    <w:p w14:paraId="5931588F" w14:textId="77777777" w:rsidR="00445FC7" w:rsidRDefault="00445FC7" w:rsidP="00424588">
      <w:pPr>
        <w:pStyle w:val="TextHeading4"/>
        <w:numPr>
          <w:ilvl w:val="0"/>
          <w:numId w:val="14"/>
        </w:numPr>
        <w:spacing w:before="0" w:after="0"/>
        <w:ind w:left="1080" w:right="0"/>
      </w:pPr>
      <w:r>
        <w:t xml:space="preserve">an action or inaction does not result in an improper personal benefit to the Trustee.  </w:t>
      </w:r>
    </w:p>
    <w:p w14:paraId="6631B9D6" w14:textId="3A455748" w:rsidR="00B76EA9" w:rsidRPr="00200794" w:rsidRDefault="00445FC7" w:rsidP="00B76EA9">
      <w:pPr>
        <w:pStyle w:val="TextHeading3"/>
        <w:ind w:right="0"/>
      </w:pPr>
      <w:r>
        <w:t xml:space="preserve">Further, all parties subject to this instrument shall treat any action or inaction made in reliance on information, consent, or directions received from the Personal Representative of </w:t>
      </w:r>
      <w:r w:rsidR="00DB60EE">
        <w:t xml:space="preserve">the </w:t>
      </w:r>
      <w:r>
        <w:t>Grantor’s estate as made in good faith for purposes of this Section, except for willful misconduct or malfeasance on the Trustee’s part.</w:t>
      </w:r>
    </w:p>
    <w:p w14:paraId="1CB34406" w14:textId="1BD25537" w:rsidR="00B76EA9" w:rsidRPr="00200794" w:rsidRDefault="00B76EA9" w:rsidP="00B76EA9">
      <w:pPr>
        <w:pStyle w:val="Heading3"/>
        <w:numPr>
          <w:ilvl w:val="0"/>
          <w:numId w:val="0"/>
        </w:numPr>
        <w:ind w:left="720" w:right="0"/>
        <w:rPr>
          <w:ins w:id="6281" w:author="Mark Pierce" w:date="2023-01-13T15:47:00Z"/>
        </w:rPr>
      </w:pPr>
      <w:r>
        <w:t>(j)</w:t>
      </w:r>
      <w:r w:rsidR="00D34141">
        <w:tab/>
      </w:r>
      <w:ins w:id="6282" w:author="Mark Pierce" w:date="2023-01-13T15:47:00Z">
        <w:r w:rsidRPr="00200794">
          <w:t>Grantor</w:t>
        </w:r>
      </w:ins>
    </w:p>
    <w:p w14:paraId="268E87F8" w14:textId="77777777" w:rsidR="00D34141" w:rsidRDefault="00D34141" w:rsidP="00FE3737">
      <w:pPr>
        <w:pStyle w:val="Heading3"/>
        <w:numPr>
          <w:ilvl w:val="0"/>
          <w:numId w:val="0"/>
        </w:numPr>
        <w:ind w:left="720" w:right="0"/>
        <w:jc w:val="both"/>
        <w:rPr>
          <w:rFonts w:ascii="Times New Roman" w:hAnsi="Times New Roman"/>
          <w:b w:val="0"/>
          <w:bCs/>
        </w:rPr>
      </w:pPr>
      <w:r w:rsidRPr="002D3350">
        <w:rPr>
          <w:rFonts w:ascii="Times New Roman" w:hAnsi="Times New Roman"/>
          <w:b w:val="0"/>
          <w:bCs/>
          <w:i/>
          <w:iCs/>
        </w:rPr>
        <w:t>“Grantor”</w:t>
      </w:r>
      <w:r>
        <w:rPr>
          <w:rFonts w:ascii="Times New Roman" w:hAnsi="Times New Roman"/>
          <w:b w:val="0"/>
          <w:bCs/>
        </w:rPr>
        <w:t xml:space="preserve"> has the same legal meaning as </w:t>
      </w:r>
      <w:r w:rsidRPr="002D3350">
        <w:rPr>
          <w:rFonts w:ascii="Times New Roman" w:hAnsi="Times New Roman"/>
          <w:b w:val="0"/>
          <w:bCs/>
          <w:i/>
          <w:iCs/>
        </w:rPr>
        <w:t>“Settlor,” “Trustor”</w:t>
      </w:r>
      <w:r>
        <w:rPr>
          <w:rFonts w:ascii="Times New Roman" w:hAnsi="Times New Roman"/>
          <w:b w:val="0"/>
          <w:bCs/>
        </w:rPr>
        <w:t xml:space="preserve"> or any other term referring to the maker of a trust.</w:t>
      </w:r>
    </w:p>
    <w:p w14:paraId="67C0D112" w14:textId="31D38CEE" w:rsidR="00445FC7" w:rsidRDefault="00D34141" w:rsidP="00424588">
      <w:pPr>
        <w:pStyle w:val="Heading3"/>
        <w:numPr>
          <w:ilvl w:val="0"/>
          <w:numId w:val="0"/>
        </w:numPr>
        <w:ind w:left="720" w:right="0"/>
      </w:pPr>
      <w:r>
        <w:t>(k)</w:t>
      </w:r>
      <w:r>
        <w:tab/>
      </w:r>
      <w:r w:rsidR="00445FC7">
        <w:t>Incapacity</w:t>
      </w:r>
    </w:p>
    <w:p w14:paraId="6B2180B8" w14:textId="77777777" w:rsidR="00445FC7" w:rsidRDefault="00445FC7" w:rsidP="00424588">
      <w:pPr>
        <w:pStyle w:val="TextHeading3"/>
        <w:ind w:right="0"/>
      </w:pPr>
      <w:r>
        <w:t>A person is considered incapacitated in any of the following circumstances.</w:t>
      </w:r>
    </w:p>
    <w:p w14:paraId="7F54033C" w14:textId="77777777" w:rsidR="00445FC7" w:rsidRDefault="00445FC7" w:rsidP="00445FC7">
      <w:pPr>
        <w:pStyle w:val="Heading4"/>
      </w:pPr>
      <w:r>
        <w:t>Opinion of Licensed Physician</w:t>
      </w:r>
    </w:p>
    <w:p w14:paraId="550D0051" w14:textId="5D6AEA2D" w:rsidR="00445FC7" w:rsidRDefault="00445FC7" w:rsidP="006F71AD">
      <w:pPr>
        <w:pStyle w:val="TextHeading4"/>
        <w:ind w:right="0"/>
      </w:pPr>
      <w:r>
        <w:t xml:space="preserve">An individual is incapacitated whenever a licensed physician gives the opinion that the individual is unable to effectively manage </w:t>
      </w:r>
      <w:r w:rsidR="00D97E4B">
        <w:t xml:space="preserve">that individual’s </w:t>
      </w:r>
      <w:r>
        <w:t xml:space="preserve">property or financial affairs, whether as a result of age; illness; use of prescription medications, drugs, or other substances; or any other cause.  If an individual whose capacity is in question refuses to provide necessary documentation or otherwise submit to examination by a licensed physician, that individual shall be considered incapacitated.  An individual is restored to capacity whenever the individual’s personal or attending physician provides a written opinion that the individual may effectively manage </w:t>
      </w:r>
      <w:r w:rsidR="00D97E4B">
        <w:t xml:space="preserve">that individual’s </w:t>
      </w:r>
      <w:r>
        <w:t>property and financial affairs.</w:t>
      </w:r>
    </w:p>
    <w:p w14:paraId="6ED21670" w14:textId="77777777" w:rsidR="00445FC7" w:rsidRDefault="00445FC7" w:rsidP="006F71AD">
      <w:pPr>
        <w:pStyle w:val="Heading4"/>
        <w:ind w:right="0"/>
      </w:pPr>
      <w:r>
        <w:t>Court Determination</w:t>
      </w:r>
    </w:p>
    <w:p w14:paraId="0CB3BFED" w14:textId="77777777" w:rsidR="00445FC7" w:rsidRDefault="00445FC7" w:rsidP="006F71AD">
      <w:pPr>
        <w:pStyle w:val="TextHeading4"/>
        <w:ind w:right="0"/>
      </w:pPr>
      <w:r>
        <w:t>An individual is considered incapacitated if a court of competent jurisdiction has declared the individual to be disabled, incompetent, or legally incapacitated.</w:t>
      </w:r>
    </w:p>
    <w:p w14:paraId="66D696AD" w14:textId="77777777" w:rsidR="00445FC7" w:rsidRDefault="00445FC7" w:rsidP="006F71AD">
      <w:pPr>
        <w:pStyle w:val="Heading4"/>
        <w:ind w:right="0"/>
      </w:pPr>
      <w:r>
        <w:t>Detention, Disappearance, or Absence</w:t>
      </w:r>
    </w:p>
    <w:p w14:paraId="515F51CC" w14:textId="7DD2B207" w:rsidR="00445FC7" w:rsidRDefault="00445FC7" w:rsidP="006F71AD">
      <w:pPr>
        <w:pStyle w:val="TextHeading4"/>
        <w:ind w:right="0"/>
      </w:pPr>
      <w:r>
        <w:t xml:space="preserve">An individual is incapacitated whenever </w:t>
      </w:r>
      <w:r w:rsidR="00D97E4B">
        <w:t xml:space="preserve">the individual </w:t>
      </w:r>
      <w:r>
        <w:t xml:space="preserve">cannot effectively manage </w:t>
      </w:r>
      <w:r w:rsidR="00D97E4B">
        <w:t xml:space="preserve">that individual’s </w:t>
      </w:r>
      <w:r>
        <w:t>property or financial affairs due to the individual’s unexplained disappearance or absence for more than 30 days, or whenever he or she is detained under duress.</w:t>
      </w:r>
    </w:p>
    <w:p w14:paraId="50D1EEFA" w14:textId="77777777" w:rsidR="00445FC7" w:rsidRDefault="00445FC7" w:rsidP="006F71AD">
      <w:pPr>
        <w:pStyle w:val="TextHeading4"/>
        <w:ind w:right="0"/>
      </w:pPr>
      <w:r>
        <w:t>An individual’s disappearance, absence or detention under duress may be established by a Trustee’s affidavit or by the affidavit of any beneficiary if no Trustee is then serving.  The affidavit must describe the circumstances of the individual’s disappearance, absence, or detention, and may be relied upon by any third party dealing in good faith with the Trustee.</w:t>
      </w:r>
    </w:p>
    <w:p w14:paraId="20C9CDEE" w14:textId="4852BE09" w:rsidR="00445FC7" w:rsidRDefault="00260C22" w:rsidP="006F71AD">
      <w:pPr>
        <w:pStyle w:val="Heading3"/>
        <w:numPr>
          <w:ilvl w:val="0"/>
          <w:numId w:val="0"/>
        </w:numPr>
        <w:ind w:left="720" w:right="0"/>
      </w:pPr>
      <w:r>
        <w:lastRenderedPageBreak/>
        <w:t>(</w:t>
      </w:r>
      <w:r w:rsidR="00DC789F">
        <w:t>l</w:t>
      </w:r>
      <w:r w:rsidR="005433F9">
        <w:t>)</w:t>
      </w:r>
      <w:r w:rsidR="005433F9">
        <w:tab/>
      </w:r>
      <w:r w:rsidR="00445FC7">
        <w:t>Include, Includes, Including</w:t>
      </w:r>
    </w:p>
    <w:p w14:paraId="78EDE685" w14:textId="5E9C69A8" w:rsidR="00445FC7" w:rsidRDefault="00C4409A" w:rsidP="006F71AD">
      <w:pPr>
        <w:pStyle w:val="TextHeading3"/>
        <w:ind w:right="0"/>
      </w:pPr>
      <w:r w:rsidRPr="00C4409A">
        <w:rPr>
          <w:i/>
          <w:iCs/>
        </w:rPr>
        <w:t>I</w:t>
      </w:r>
      <w:r w:rsidR="00445FC7" w:rsidRPr="00C4409A">
        <w:rPr>
          <w:i/>
          <w:iCs/>
        </w:rPr>
        <w:t>nclude, includes</w:t>
      </w:r>
      <w:r w:rsidR="00445FC7">
        <w:t xml:space="preserve"> and </w:t>
      </w:r>
      <w:r w:rsidR="00445FC7" w:rsidRPr="00C4409A">
        <w:rPr>
          <w:i/>
          <w:iCs/>
        </w:rPr>
        <w:t>including</w:t>
      </w:r>
      <w:r w:rsidR="00445FC7">
        <w:t xml:space="preserve"> mean include without limitation, includes without limitation and including without limitation, respectively.  Include, includes and including are words of illustration and enlargement, not words of limitation or exclusivity</w:t>
      </w:r>
      <w:r w:rsidR="00445FC7">
        <w:rPr>
          <w:rFonts w:ascii="Book Antiqua" w:hAnsi="Book Antiqua"/>
        </w:rPr>
        <w:t>.</w:t>
      </w:r>
    </w:p>
    <w:p w14:paraId="59B16BF5" w14:textId="2DDD43C4" w:rsidR="00445FC7" w:rsidRDefault="00260C22" w:rsidP="006F71AD">
      <w:pPr>
        <w:pStyle w:val="Heading3"/>
        <w:numPr>
          <w:ilvl w:val="0"/>
          <w:numId w:val="0"/>
        </w:numPr>
        <w:ind w:left="720" w:right="0"/>
      </w:pPr>
      <w:r>
        <w:t>(</w:t>
      </w:r>
      <w:r w:rsidR="00DC789F">
        <w:t>m</w:t>
      </w:r>
      <w:r w:rsidR="005433F9">
        <w:t>)</w:t>
      </w:r>
      <w:r w:rsidR="005433F9">
        <w:tab/>
      </w:r>
      <w:r w:rsidR="00445FC7">
        <w:t>Income Beneficiary</w:t>
      </w:r>
    </w:p>
    <w:p w14:paraId="068788B9" w14:textId="77777777" w:rsidR="00445FC7" w:rsidRDefault="00445FC7" w:rsidP="006F71AD">
      <w:pPr>
        <w:pStyle w:val="TextHeading3"/>
        <w:ind w:right="0"/>
      </w:pPr>
      <w:r>
        <w:rPr>
          <w:i/>
        </w:rPr>
        <w:t>Income Beneficiary</w:t>
      </w:r>
      <w:r>
        <w:t xml:space="preserve"> means any beneficiary who is then entitled to receive distributions of a trust’s net income, whether mandatory or discretionary.</w:t>
      </w:r>
    </w:p>
    <w:p w14:paraId="1894D835" w14:textId="77777777" w:rsidR="00445FC7" w:rsidRDefault="00445FC7" w:rsidP="006F71AD">
      <w:pPr>
        <w:pStyle w:val="TextHeading3"/>
        <w:ind w:right="0"/>
      </w:pPr>
      <w:r>
        <w:t xml:space="preserve">Unless otherwise provided in this instrument, the phrase </w:t>
      </w:r>
      <w:r>
        <w:rPr>
          <w:i/>
        </w:rPr>
        <w:t>majority of the Income Beneficiaries</w:t>
      </w:r>
      <w:r>
        <w:t xml:space="preserve"> means any combination of Income Beneficiaries who would receive more than 50% of the accrued net income if that income were distributed on the day of a vote.  For these purposes, beneficiaries eligible to receive discretionary distributions of net income receive the imputed income in equal shares.</w:t>
      </w:r>
    </w:p>
    <w:p w14:paraId="2137292C" w14:textId="77777777" w:rsidR="00445FC7" w:rsidRDefault="00445FC7" w:rsidP="006F71AD">
      <w:pPr>
        <w:pStyle w:val="TextHeading3"/>
        <w:ind w:right="0"/>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5C332E23" w14:textId="150C4A33" w:rsidR="00445FC7" w:rsidRDefault="00260C22" w:rsidP="00260C22">
      <w:pPr>
        <w:pStyle w:val="Heading3"/>
        <w:numPr>
          <w:ilvl w:val="0"/>
          <w:numId w:val="0"/>
        </w:numPr>
        <w:ind w:left="720"/>
      </w:pPr>
      <w:r>
        <w:t>(</w:t>
      </w:r>
      <w:r w:rsidR="00DC789F">
        <w:t>n</w:t>
      </w:r>
      <w:r w:rsidR="005433F9">
        <w:t>)</w:t>
      </w:r>
      <w:r w:rsidR="005433F9">
        <w:tab/>
      </w:r>
      <w:r w:rsidR="00445FC7">
        <w:t>Independent Trustee</w:t>
      </w:r>
    </w:p>
    <w:p w14:paraId="327DD48D" w14:textId="55A2C7C6" w:rsidR="00445FC7" w:rsidRDefault="00445FC7" w:rsidP="000D1E64">
      <w:pPr>
        <w:pStyle w:val="TextHeading3"/>
        <w:ind w:right="0"/>
      </w:pPr>
      <w:r>
        <w:rPr>
          <w:i/>
        </w:rPr>
        <w:t>Independent Trustee</w:t>
      </w:r>
      <w:r>
        <w:t xml:space="preserve"> means any Trustee who is not an Interested Trustee as defined in subsection </w:t>
      </w:r>
      <w:r>
        <w:fldChar w:fldCharType="begin"/>
      </w:r>
      <w:r>
        <w:instrText xml:space="preserve"> REF _Ref335134988 \r \h </w:instrText>
      </w:r>
      <w:r>
        <w:fldChar w:fldCharType="separate"/>
      </w:r>
      <w:r>
        <w:t>(</w:t>
      </w:r>
      <w:r w:rsidR="009413F7">
        <w:t>o</w:t>
      </w:r>
      <w:r>
        <w:t>)</w:t>
      </w:r>
      <w:r>
        <w:fldChar w:fldCharType="end"/>
      </w:r>
      <w:r>
        <w:t xml:space="preserve"> and includes an Independent Special Trustee appointed under the provisions of </w:t>
      </w:r>
      <w:r w:rsidR="004901FE">
        <w:t xml:space="preserve">Section </w:t>
      </w:r>
      <w:r>
        <w:t>3.</w:t>
      </w:r>
      <w:r w:rsidR="00B72591">
        <w:t>07</w:t>
      </w:r>
      <w:r>
        <w:t xml:space="preserve">.  </w:t>
      </w:r>
    </w:p>
    <w:p w14:paraId="204FE4EA" w14:textId="49A2FDAD" w:rsidR="00445FC7" w:rsidRDefault="00260C22" w:rsidP="000D1E64">
      <w:pPr>
        <w:pStyle w:val="Heading3"/>
        <w:numPr>
          <w:ilvl w:val="0"/>
          <w:numId w:val="0"/>
        </w:numPr>
        <w:ind w:left="720" w:right="0"/>
      </w:pPr>
      <w:r>
        <w:t>(</w:t>
      </w:r>
      <w:r w:rsidR="00DC789F">
        <w:t>o</w:t>
      </w:r>
      <w:r w:rsidR="009413F7">
        <w:t>)</w:t>
      </w:r>
      <w:r w:rsidR="009413F7">
        <w:tab/>
      </w:r>
      <w:r w:rsidR="00445FC7">
        <w:t xml:space="preserve">Instrument </w:t>
      </w:r>
    </w:p>
    <w:p w14:paraId="340DA79F" w14:textId="2CC687D2" w:rsidR="00445FC7" w:rsidRDefault="00C4409A" w:rsidP="000D1E64">
      <w:pPr>
        <w:pStyle w:val="TextHeading3"/>
        <w:ind w:right="0"/>
      </w:pPr>
      <w:r>
        <w:rPr>
          <w:i/>
        </w:rPr>
        <w:t>I</w:t>
      </w:r>
      <w:r w:rsidR="00445FC7">
        <w:rPr>
          <w:i/>
        </w:rPr>
        <w:t>nstrument</w:t>
      </w:r>
      <w:r w:rsidR="00445FC7">
        <w:t xml:space="preserve"> means this instrument and includes all trusts created under the terms of this instrument.</w:t>
      </w:r>
    </w:p>
    <w:p w14:paraId="0AE44499" w14:textId="7705D3A0" w:rsidR="00445FC7" w:rsidRDefault="00260C22" w:rsidP="000D1E64">
      <w:pPr>
        <w:pStyle w:val="Heading3"/>
        <w:numPr>
          <w:ilvl w:val="0"/>
          <w:numId w:val="0"/>
        </w:numPr>
        <w:ind w:left="720" w:right="0"/>
      </w:pPr>
      <w:r>
        <w:t>(</w:t>
      </w:r>
      <w:r w:rsidR="00C51E1D">
        <w:t>p</w:t>
      </w:r>
      <w:r w:rsidR="002F5947">
        <w:t>)</w:t>
      </w:r>
      <w:r w:rsidR="002F5947">
        <w:tab/>
      </w:r>
      <w:r w:rsidR="00445FC7">
        <w:t>Interested Trustee</w:t>
      </w:r>
    </w:p>
    <w:p w14:paraId="72286025" w14:textId="77777777" w:rsidR="00445FC7" w:rsidRDefault="00445FC7" w:rsidP="000D1E64">
      <w:pPr>
        <w:pStyle w:val="TextHeading3"/>
        <w:ind w:right="0"/>
      </w:pPr>
      <w:r>
        <w:rPr>
          <w:i/>
        </w:rPr>
        <w:t>Interested Trustee</w:t>
      </w:r>
      <w:r>
        <w:t xml:space="preserve"> means a Trustee who:</w:t>
      </w:r>
    </w:p>
    <w:p w14:paraId="11FD5EFC" w14:textId="77777777" w:rsidR="00445FC7" w:rsidRDefault="00445FC7" w:rsidP="000D1E64">
      <w:pPr>
        <w:pStyle w:val="TextHeading4"/>
        <w:numPr>
          <w:ilvl w:val="0"/>
          <w:numId w:val="15"/>
        </w:numPr>
        <w:spacing w:before="0" w:after="0"/>
        <w:ind w:left="1080" w:right="0"/>
      </w:pPr>
      <w:r>
        <w:t xml:space="preserve">is a transferor or beneficiary; </w:t>
      </w:r>
    </w:p>
    <w:p w14:paraId="4031A09F" w14:textId="3359349A" w:rsidR="00445FC7" w:rsidRDefault="00445FC7" w:rsidP="000D1E64">
      <w:pPr>
        <w:pStyle w:val="TextHeading4"/>
        <w:numPr>
          <w:ilvl w:val="0"/>
          <w:numId w:val="15"/>
        </w:numPr>
        <w:spacing w:before="0" w:after="0"/>
        <w:ind w:left="1080" w:right="0"/>
      </w:pPr>
      <w:r>
        <w:t xml:space="preserve">is </w:t>
      </w:r>
      <w:r w:rsidR="00BD70A6">
        <w:t>Related or Subordinate</w:t>
      </w:r>
      <w:r>
        <w:t xml:space="preserve"> to a transferor or beneficiary; </w:t>
      </w:r>
    </w:p>
    <w:p w14:paraId="4AEBBAA5" w14:textId="422A9C57" w:rsidR="00445FC7" w:rsidRDefault="00445FC7" w:rsidP="000D1E64">
      <w:pPr>
        <w:pStyle w:val="TextHeading4"/>
        <w:numPr>
          <w:ilvl w:val="0"/>
          <w:numId w:val="15"/>
        </w:numPr>
        <w:spacing w:before="0" w:after="0"/>
        <w:ind w:left="1080" w:right="0"/>
      </w:pPr>
      <w:r>
        <w:t xml:space="preserve">can be removed and replaced by a transferor with either the transferor or a party </w:t>
      </w:r>
      <w:r w:rsidR="00BD70A6">
        <w:t>Related or Subordinate</w:t>
      </w:r>
      <w:r>
        <w:t xml:space="preserve"> to the transferor; or </w:t>
      </w:r>
    </w:p>
    <w:p w14:paraId="50641F56" w14:textId="1A6A2ADC" w:rsidR="00445FC7" w:rsidRDefault="00445FC7" w:rsidP="000D1E64">
      <w:pPr>
        <w:pStyle w:val="TextHeading4"/>
        <w:numPr>
          <w:ilvl w:val="0"/>
          <w:numId w:val="15"/>
        </w:numPr>
        <w:spacing w:before="0" w:after="0"/>
        <w:ind w:left="1080" w:right="0"/>
      </w:pPr>
      <w:r>
        <w:t xml:space="preserve">can be removed and replaced by a beneficiary with either the beneficiary or a party </w:t>
      </w:r>
      <w:r w:rsidR="00BD70A6">
        <w:t>Related or Subordinate</w:t>
      </w:r>
      <w:r>
        <w:t xml:space="preserve"> to the beneficiary.</w:t>
      </w:r>
    </w:p>
    <w:p w14:paraId="2C130674" w14:textId="6497378B" w:rsidR="00445FC7" w:rsidRDefault="00445FC7" w:rsidP="000D1E64">
      <w:pPr>
        <w:pStyle w:val="TextHeading3"/>
        <w:ind w:right="0"/>
      </w:pPr>
      <w:r>
        <w:t xml:space="preserve">For purposes of this subsection, </w:t>
      </w:r>
      <w:r>
        <w:rPr>
          <w:i/>
        </w:rPr>
        <w:t>transferor</w:t>
      </w:r>
      <w:r>
        <w:t xml:space="preserve"> means a person who transferred property to trust during that person’s lifetime, including a person whose disclaimer resulted in property passing to trust.  A person is only a transferor during </w:t>
      </w:r>
      <w:r w:rsidR="00D97E4B">
        <w:t xml:space="preserve">that person’s </w:t>
      </w:r>
      <w:r>
        <w:t xml:space="preserve">lifetime.  </w:t>
      </w:r>
      <w:r>
        <w:rPr>
          <w:i/>
        </w:rPr>
        <w:t>Beneficiary</w:t>
      </w:r>
      <w:r>
        <w:t xml:space="preserve"> means a person who is or may become eligible to receive income or principal from </w:t>
      </w:r>
      <w:r w:rsidR="00B30347">
        <w:t xml:space="preserve">a </w:t>
      </w:r>
      <w:r>
        <w:t>trust under the terms of this instrument, even if this person has only a remote contingent remainder interest in the trust, but not if the person’s only interest is as a potential appointee under a power of appointment.</w:t>
      </w:r>
    </w:p>
    <w:p w14:paraId="70EB4C4E" w14:textId="2176D6CF" w:rsidR="00445FC7" w:rsidRDefault="00260C22" w:rsidP="000D1E64">
      <w:pPr>
        <w:pStyle w:val="Heading3"/>
        <w:numPr>
          <w:ilvl w:val="0"/>
          <w:numId w:val="0"/>
        </w:numPr>
        <w:ind w:left="720" w:right="0"/>
      </w:pPr>
      <w:r>
        <w:lastRenderedPageBreak/>
        <w:t>(</w:t>
      </w:r>
      <w:r w:rsidR="00C51E1D">
        <w:t>q</w:t>
      </w:r>
      <w:r w:rsidR="002F5947">
        <w:t>)</w:t>
      </w:r>
      <w:r w:rsidR="002F5947">
        <w:tab/>
      </w:r>
      <w:r w:rsidR="00445FC7">
        <w:t>Internal Revenue Code and Treasury Regulations</w:t>
      </w:r>
    </w:p>
    <w:p w14:paraId="0DDB4712" w14:textId="4DBB60AF" w:rsidR="00445FC7" w:rsidRDefault="00445FC7" w:rsidP="000D1E64">
      <w:pPr>
        <w:pStyle w:val="TextHeading3"/>
        <w:ind w:right="0"/>
      </w:pPr>
      <w:r>
        <w:rPr>
          <w:i/>
        </w:rPr>
        <w:t>Internal Revenue Code</w:t>
      </w:r>
      <w:r>
        <w:t xml:space="preserve"> or </w:t>
      </w:r>
      <w:r w:rsidRPr="007A1AF3">
        <w:rPr>
          <w:i/>
        </w:rPr>
        <w:t>IRC</w:t>
      </w:r>
      <w:r>
        <w:t xml:space="preserve"> or </w:t>
      </w:r>
      <w:r w:rsidR="00722EAA">
        <w:t xml:space="preserve">references </w:t>
      </w:r>
      <w:r>
        <w:t xml:space="preserve">to its provisions are to the Internal Revenue Code of 1986, as amended, and any corresponding Treasury Regulations.  References to the </w:t>
      </w:r>
      <w:r>
        <w:rPr>
          <w:i/>
        </w:rPr>
        <w:t>Treasury Regulations</w:t>
      </w:r>
      <w:r>
        <w:t xml:space="preserve"> are to the Treasury Regulations under the IRC then in effect.  If a provision of the IRC is renumbered or the IRC is superseded by a subsequent federal tax law, any reference </w:t>
      </w:r>
      <w:r w:rsidR="000C1844">
        <w:t>is</w:t>
      </w:r>
      <w:r>
        <w:t xml:space="preserve"> made to the renumbered provision or to the corresponding provision of the subsequent law, unless to do so would clearly be contrary to our intent </w:t>
      </w:r>
      <w:r w:rsidR="00F80DF7">
        <w:t xml:space="preserve">as </w:t>
      </w:r>
      <w:r>
        <w:t>expressed in this instrument.  The same rule applies to references to Treasury Regulations.</w:t>
      </w:r>
    </w:p>
    <w:p w14:paraId="30424566" w14:textId="23B2FBE0" w:rsidR="00445FC7" w:rsidRDefault="000C1844" w:rsidP="000D1E64">
      <w:pPr>
        <w:pStyle w:val="Heading3"/>
        <w:numPr>
          <w:ilvl w:val="0"/>
          <w:numId w:val="0"/>
        </w:numPr>
        <w:ind w:left="720" w:right="0"/>
      </w:pPr>
      <w:r>
        <w:t>(</w:t>
      </w:r>
      <w:r w:rsidR="00C51E1D">
        <w:t>r</w:t>
      </w:r>
      <w:r w:rsidR="002F5947">
        <w:t>)</w:t>
      </w:r>
      <w:r w:rsidR="002F5947">
        <w:tab/>
      </w:r>
      <w:r w:rsidR="00445FC7">
        <w:t>Legal Representative or Personal Representative</w:t>
      </w:r>
    </w:p>
    <w:p w14:paraId="796D14F2" w14:textId="49D8F3F0" w:rsidR="00445FC7" w:rsidRDefault="00445FC7" w:rsidP="000D1E64">
      <w:pPr>
        <w:pStyle w:val="TextHeading3"/>
        <w:ind w:right="0"/>
      </w:pPr>
      <w:r>
        <w:rPr>
          <w:i/>
        </w:rPr>
        <w:t xml:space="preserve">Legal </w:t>
      </w:r>
      <w:r>
        <w:t xml:space="preserve">or </w:t>
      </w:r>
      <w:r>
        <w:rPr>
          <w:i/>
        </w:rPr>
        <w:t>Personal Representative</w:t>
      </w:r>
      <w:r>
        <w:t xml:space="preserve"> means a person’s guardian, conservator, executor, administrator, Trustee, attorney in fact under a Power of Attorney, or any other person or entity representing a person or </w:t>
      </w:r>
      <w:r w:rsidR="00D97E4B">
        <w:t xml:space="preserve">that person’s </w:t>
      </w:r>
      <w:r>
        <w:t xml:space="preserve">estate.  In the case of a minor beneficiary, </w:t>
      </w:r>
      <w:r w:rsidR="00D97E4B">
        <w:t xml:space="preserve">that beneficiary’s </w:t>
      </w:r>
      <w:r>
        <w:t>parent or another adult with custody of the beneficiary, except for any transferor to a trust created under this instrument, shall be considered the beneficiary’s Legal Representative for purposes of this instrument.</w:t>
      </w:r>
    </w:p>
    <w:p w14:paraId="44F1CE66" w14:textId="4B8245FE" w:rsidR="00522F1B" w:rsidRDefault="000C1844" w:rsidP="000D1E64">
      <w:pPr>
        <w:pStyle w:val="Heading3"/>
        <w:numPr>
          <w:ilvl w:val="0"/>
          <w:numId w:val="0"/>
        </w:numPr>
        <w:ind w:left="720" w:right="0"/>
      </w:pPr>
      <w:r>
        <w:t>(</w:t>
      </w:r>
      <w:r w:rsidR="00C51E1D">
        <w:t>s</w:t>
      </w:r>
      <w:r w:rsidR="002F5947">
        <w:t>)</w:t>
      </w:r>
      <w:r w:rsidR="002F5947">
        <w:tab/>
      </w:r>
      <w:r w:rsidR="00522F1B">
        <w:t>Per Stirpes</w:t>
      </w:r>
    </w:p>
    <w:p w14:paraId="0B87FA19" w14:textId="6FE35E29" w:rsidR="00522F1B" w:rsidRDefault="00522F1B" w:rsidP="000D1E64">
      <w:pPr>
        <w:pStyle w:val="TextHeading3"/>
        <w:ind w:right="0"/>
      </w:pPr>
      <w:r>
        <w:t xml:space="preserve">Whenever a distribution is to be made to a person’s descendants </w:t>
      </w:r>
      <w:r>
        <w:rPr>
          <w:i/>
          <w:iCs/>
        </w:rPr>
        <w:t>per stirpes</w:t>
      </w:r>
      <w:r>
        <w:t xml:space="preserve">, the distribution </w:t>
      </w:r>
      <w:r w:rsidR="006B2B97">
        <w:t>shall</w:t>
      </w:r>
      <w:r>
        <w:t xml:space="preserve"> be divided into as many equal shares as there are then</w:t>
      </w:r>
      <w:r>
        <w:noBreakHyphen/>
        <w:t xml:space="preserve">living children and deceased children who left then-living descendants.  Each then-living child </w:t>
      </w:r>
      <w:r w:rsidR="006B2B97">
        <w:t>shall</w:t>
      </w:r>
      <w:r>
        <w:t xml:space="preserve"> receive one share, and the share of each deceased child </w:t>
      </w:r>
      <w:r w:rsidR="006B2B97">
        <w:t>shall</w:t>
      </w:r>
      <w:r>
        <w:t xml:space="preserve"> be divided among the deceased child’s then-living descendants in the same manner.</w:t>
      </w:r>
    </w:p>
    <w:p w14:paraId="68C97F46" w14:textId="7D852DB2" w:rsidR="00445FC7" w:rsidRDefault="000C1844" w:rsidP="000D1E64">
      <w:pPr>
        <w:pStyle w:val="Heading3"/>
        <w:numPr>
          <w:ilvl w:val="0"/>
          <w:numId w:val="0"/>
        </w:numPr>
        <w:ind w:left="720" w:right="0"/>
      </w:pPr>
      <w:r>
        <w:t>(</w:t>
      </w:r>
      <w:r w:rsidR="00C51E1D">
        <w:t>t</w:t>
      </w:r>
      <w:r w:rsidR="00B0487D">
        <w:t>)</w:t>
      </w:r>
      <w:r w:rsidR="00B0487D">
        <w:tab/>
      </w:r>
      <w:r w:rsidR="00445FC7">
        <w:t>Permissible Distributee</w:t>
      </w:r>
    </w:p>
    <w:p w14:paraId="152487E9" w14:textId="0EC76C6F" w:rsidR="00445FC7" w:rsidRDefault="00445FC7" w:rsidP="000D1E64">
      <w:pPr>
        <w:pStyle w:val="TextHeading3"/>
        <w:ind w:right="0"/>
      </w:pPr>
      <w:r w:rsidRPr="00CC6044">
        <w:rPr>
          <w:i/>
          <w:iCs/>
        </w:rPr>
        <w:t>Permissible Distributee</w:t>
      </w:r>
      <w:r>
        <w:t xml:space="preserve"> means a beneficiary who is currently eligible to receive distributions of trust income or principal, whether the distribution is mandatory or discretionary.</w:t>
      </w:r>
    </w:p>
    <w:p w14:paraId="357EA334" w14:textId="4B9EAD5D" w:rsidR="00445FC7" w:rsidRDefault="000C1844" w:rsidP="000D1E64">
      <w:pPr>
        <w:pStyle w:val="Heading3"/>
        <w:numPr>
          <w:ilvl w:val="0"/>
          <w:numId w:val="0"/>
        </w:numPr>
        <w:ind w:left="720" w:right="0"/>
      </w:pPr>
      <w:r>
        <w:t>(</w:t>
      </w:r>
      <w:r w:rsidR="00C51E1D">
        <w:t>u</w:t>
      </w:r>
      <w:r w:rsidR="00B0487D">
        <w:t>)</w:t>
      </w:r>
      <w:r w:rsidR="00B0487D">
        <w:tab/>
      </w:r>
      <w:r w:rsidR="00445FC7">
        <w:t>Primary Beneficiary</w:t>
      </w:r>
    </w:p>
    <w:p w14:paraId="5647C626" w14:textId="4CDBCE83" w:rsidR="00445FC7" w:rsidRDefault="00445FC7" w:rsidP="000D1E64">
      <w:pPr>
        <w:pStyle w:val="TextHeading3"/>
        <w:ind w:right="0"/>
      </w:pPr>
      <w:r>
        <w:rPr>
          <w:i/>
        </w:rPr>
        <w:t>Primary Beneficiary</w:t>
      </w:r>
      <w:r>
        <w:t xml:space="preserve"> of a trust created under this instrument is that trust’s oldest Income Beneficiary, unless some other individual is specifically designated as the Primary Beneficiary of that separate trust.</w:t>
      </w:r>
      <w:r w:rsidR="00D015BF">
        <w:t xml:space="preserve"> The Primary Beneficiary of the in</w:t>
      </w:r>
      <w:r w:rsidR="00553329">
        <w:t>itial trust established under Article Six is the Grantor.</w:t>
      </w:r>
    </w:p>
    <w:p w14:paraId="1A898BDB" w14:textId="7C74FB5C" w:rsidR="00445FC7" w:rsidRDefault="00210A8E" w:rsidP="00210A8E">
      <w:pPr>
        <w:pStyle w:val="Heading3"/>
        <w:numPr>
          <w:ilvl w:val="0"/>
          <w:numId w:val="0"/>
        </w:numPr>
        <w:ind w:left="720"/>
      </w:pPr>
      <w:r>
        <w:t>(</w:t>
      </w:r>
      <w:r w:rsidR="00F55C43">
        <w:t>v</w:t>
      </w:r>
      <w:r w:rsidR="00B0487D">
        <w:t>)</w:t>
      </w:r>
      <w:r w:rsidR="00B0487D">
        <w:tab/>
      </w:r>
      <w:r w:rsidR="00445FC7">
        <w:t>Qualified Beneficiary</w:t>
      </w:r>
    </w:p>
    <w:p w14:paraId="29C70130" w14:textId="77777777" w:rsidR="00445FC7" w:rsidRDefault="00445FC7" w:rsidP="000D1E64">
      <w:pPr>
        <w:pStyle w:val="TextHeading3"/>
        <w:ind w:right="-144"/>
      </w:pPr>
      <w:r w:rsidRPr="00CC6044">
        <w:rPr>
          <w:i/>
          <w:iCs/>
        </w:rPr>
        <w:t>Qualified Beneficiary</w:t>
      </w:r>
      <w:r>
        <w:t xml:space="preserve"> means a beneficiary who, on the date the beneficiary’s qualification is determined:</w:t>
      </w:r>
    </w:p>
    <w:p w14:paraId="528563DB" w14:textId="77777777" w:rsidR="00445FC7" w:rsidRDefault="00445FC7" w:rsidP="000D1E64">
      <w:pPr>
        <w:pStyle w:val="TextHeading4"/>
        <w:numPr>
          <w:ilvl w:val="0"/>
          <w:numId w:val="16"/>
        </w:numPr>
        <w:spacing w:before="0" w:after="0"/>
        <w:ind w:left="1080" w:right="-144"/>
      </w:pPr>
      <w:r>
        <w:t>is a distributee or Permissible Distributee of trust income or principal;</w:t>
      </w:r>
    </w:p>
    <w:p w14:paraId="6254A518" w14:textId="77777777" w:rsidR="00445FC7" w:rsidRDefault="00445FC7" w:rsidP="000D1E64">
      <w:pPr>
        <w:pStyle w:val="TextHeading4"/>
        <w:numPr>
          <w:ilvl w:val="0"/>
          <w:numId w:val="16"/>
        </w:numPr>
        <w:spacing w:before="0" w:after="0"/>
        <w:ind w:left="1080" w:right="-144"/>
      </w:pPr>
      <w:r>
        <w:t>would be a distributee or Permissible Distributee of trust income or principal if the interests of the distributees described in subparagraph (1) terminated on that date; or</w:t>
      </w:r>
    </w:p>
    <w:p w14:paraId="644E7012" w14:textId="77777777" w:rsidR="00445FC7" w:rsidRDefault="00445FC7" w:rsidP="000D1E64">
      <w:pPr>
        <w:pStyle w:val="TextHeading4"/>
        <w:numPr>
          <w:ilvl w:val="0"/>
          <w:numId w:val="16"/>
        </w:numPr>
        <w:spacing w:before="0" w:after="0"/>
        <w:ind w:left="1080" w:right="-144"/>
      </w:pPr>
      <w:r>
        <w:t>would be a distributee or Permissible Distributee of trust income or principal if the trust terminated on that date.</w:t>
      </w:r>
    </w:p>
    <w:p w14:paraId="302E4106" w14:textId="48763CF1" w:rsidR="00445FC7" w:rsidRDefault="00F37BE7" w:rsidP="000D1E64">
      <w:pPr>
        <w:pStyle w:val="Heading3"/>
        <w:numPr>
          <w:ilvl w:val="0"/>
          <w:numId w:val="0"/>
        </w:numPr>
        <w:ind w:left="720" w:right="-144"/>
      </w:pPr>
      <w:r>
        <w:lastRenderedPageBreak/>
        <w:t>(</w:t>
      </w:r>
      <w:r w:rsidR="00F55C43">
        <w:t>w</w:t>
      </w:r>
      <w:r w:rsidR="00B0487D">
        <w:t>)</w:t>
      </w:r>
      <w:r w:rsidR="00B0487D">
        <w:tab/>
      </w:r>
      <w:r w:rsidR="00445FC7">
        <w:t>Shall and May</w:t>
      </w:r>
    </w:p>
    <w:p w14:paraId="79815EE4" w14:textId="2F6AEC42" w:rsidR="00445FC7" w:rsidRDefault="00445FC7" w:rsidP="000D1E64">
      <w:pPr>
        <w:pStyle w:val="TextHeading3"/>
        <w:ind w:right="-144"/>
      </w:pPr>
      <w:r>
        <w:t xml:space="preserve">Unless otherwise specifically provided in this instrument or by the context in which used, </w:t>
      </w:r>
      <w:r>
        <w:rPr>
          <w:i/>
        </w:rPr>
        <w:t>shall</w:t>
      </w:r>
      <w:r>
        <w:t xml:space="preserve"> imposes a duty, command, directive, or requirement, and </w:t>
      </w:r>
      <w:r>
        <w:rPr>
          <w:i/>
        </w:rPr>
        <w:t>may</w:t>
      </w:r>
      <w:r>
        <w:t xml:space="preserve"> permits, but does not require.  In the context of the Trustee, </w:t>
      </w:r>
      <w:r>
        <w:rPr>
          <w:i/>
        </w:rPr>
        <w:t>shall</w:t>
      </w:r>
      <w:r>
        <w:t xml:space="preserve"> imposes a fiduciary.  </w:t>
      </w:r>
      <w:r>
        <w:rPr>
          <w:i/>
        </w:rPr>
        <w:t>May</w:t>
      </w:r>
      <w:r>
        <w:t xml:space="preserve"> empowers the Trustee to act with sole and absolute discretion.  </w:t>
      </w:r>
      <w:r>
        <w:rPr>
          <w:i/>
        </w:rPr>
        <w:t>May not</w:t>
      </w:r>
      <w:r>
        <w:t xml:space="preserve"> in reference to the Trustee means </w:t>
      </w:r>
      <w:r>
        <w:rPr>
          <w:i/>
        </w:rPr>
        <w:t>not permitted</w:t>
      </w:r>
      <w:r>
        <w:t>.</w:t>
      </w:r>
    </w:p>
    <w:p w14:paraId="73223741" w14:textId="3562B179" w:rsidR="00445FC7" w:rsidRDefault="00F37BE7" w:rsidP="000D1E64">
      <w:pPr>
        <w:pStyle w:val="Heading3"/>
        <w:numPr>
          <w:ilvl w:val="0"/>
          <w:numId w:val="0"/>
        </w:numPr>
        <w:ind w:left="720" w:right="-144"/>
      </w:pPr>
      <w:r>
        <w:t>(</w:t>
      </w:r>
      <w:r w:rsidR="00F55C43">
        <w:t>x</w:t>
      </w:r>
      <w:r w:rsidR="006C3891">
        <w:t>)</w:t>
      </w:r>
      <w:r w:rsidR="006C3891">
        <w:tab/>
      </w:r>
      <w:r w:rsidR="00445FC7">
        <w:t>Trust</w:t>
      </w:r>
    </w:p>
    <w:p w14:paraId="02AE9E25" w14:textId="5522520F" w:rsidR="00445FC7" w:rsidRDefault="00445FC7" w:rsidP="000D1E64">
      <w:pPr>
        <w:pStyle w:val="TextHeading3"/>
        <w:ind w:right="-144"/>
      </w:pPr>
      <w:r w:rsidRPr="00722EAA">
        <w:rPr>
          <w:i/>
          <w:iCs/>
        </w:rPr>
        <w:t>T</w:t>
      </w:r>
      <w:r>
        <w:rPr>
          <w:i/>
        </w:rPr>
        <w:t>rust,</w:t>
      </w:r>
      <w:r>
        <w:t xml:space="preserve"> </w:t>
      </w:r>
      <w:r>
        <w:rPr>
          <w:i/>
          <w:iCs/>
        </w:rPr>
        <w:t xml:space="preserve">instrument, </w:t>
      </w:r>
      <w:r>
        <w:rPr>
          <w:i/>
        </w:rPr>
        <w:t>document,</w:t>
      </w:r>
      <w:r w:rsidR="006C3891">
        <w:rPr>
          <w:i/>
        </w:rPr>
        <w:t xml:space="preserve"> </w:t>
      </w:r>
      <w:r w:rsidR="0025640E">
        <w:rPr>
          <w:i/>
        </w:rPr>
        <w:t>agreement, t</w:t>
      </w:r>
      <w:r w:rsidR="006C3891">
        <w:rPr>
          <w:i/>
        </w:rPr>
        <w:t xml:space="preserve">rust </w:t>
      </w:r>
      <w:r w:rsidR="0025640E">
        <w:rPr>
          <w:i/>
        </w:rPr>
        <w:t>i</w:t>
      </w:r>
      <w:r w:rsidR="006C3891">
        <w:rPr>
          <w:i/>
        </w:rPr>
        <w:t>nstrument,</w:t>
      </w:r>
      <w:r>
        <w:t xml:space="preserve"> </w:t>
      </w:r>
      <w:r w:rsidR="006C3891">
        <w:rPr>
          <w:i/>
        </w:rPr>
        <w:t xml:space="preserve">trust </w:t>
      </w:r>
      <w:r>
        <w:rPr>
          <w:i/>
        </w:rPr>
        <w:t>document</w:t>
      </w:r>
      <w:r w:rsidR="00560D78">
        <w:rPr>
          <w:i/>
        </w:rPr>
        <w:t xml:space="preserve">, </w:t>
      </w:r>
      <w:r w:rsidR="00560D78" w:rsidRPr="00722EAA">
        <w:rPr>
          <w:iCs/>
        </w:rPr>
        <w:t>and</w:t>
      </w:r>
      <w:r w:rsidR="00560D78">
        <w:rPr>
          <w:i/>
        </w:rPr>
        <w:t xml:space="preserve"> trust agreement</w:t>
      </w:r>
      <w:r>
        <w:t xml:space="preserve"> refer to this </w:t>
      </w:r>
      <w:r w:rsidR="003F3A80">
        <w:t xml:space="preserve">instrument and </w:t>
      </w:r>
      <w:r>
        <w:t>all trusts created under this instrument.</w:t>
      </w:r>
    </w:p>
    <w:p w14:paraId="7FF5A9B5" w14:textId="63855B0A" w:rsidR="00445FC7" w:rsidRDefault="00F37BE7" w:rsidP="000D1E64">
      <w:pPr>
        <w:pStyle w:val="Heading3"/>
        <w:numPr>
          <w:ilvl w:val="0"/>
          <w:numId w:val="0"/>
        </w:numPr>
        <w:ind w:left="720" w:right="-144"/>
      </w:pPr>
      <w:r>
        <w:t>(</w:t>
      </w:r>
      <w:r w:rsidR="00F55C43">
        <w:t>y</w:t>
      </w:r>
      <w:r>
        <w:t>)</w:t>
      </w:r>
      <w:r>
        <w:tab/>
      </w:r>
      <w:r w:rsidR="00445FC7">
        <w:t>Trustee</w:t>
      </w:r>
    </w:p>
    <w:p w14:paraId="0E7C94C6" w14:textId="77777777" w:rsidR="00445FC7" w:rsidRDefault="00445FC7" w:rsidP="000D1E64">
      <w:pPr>
        <w:pStyle w:val="TextHeading3"/>
        <w:ind w:right="-144"/>
      </w:pPr>
      <w:r>
        <w:rPr>
          <w:i/>
        </w:rPr>
        <w:t>Trustee</w:t>
      </w:r>
      <w:r>
        <w:t xml:space="preserve"> refers to the Initial Trustee named in Article One and to any successor, substitute, replacement, or additional person, corporation, or other entity that ever acts as the Trustee of any trust created under the terms of this instrument.  The term </w:t>
      </w:r>
      <w:r>
        <w:rPr>
          <w:i/>
        </w:rPr>
        <w:t>Trustee</w:t>
      </w:r>
      <w:r>
        <w:t xml:space="preserve"> refers to singular or plural as the context may require.</w:t>
      </w:r>
    </w:p>
    <w:p w14:paraId="5C641877" w14:textId="11400FA9" w:rsidR="00445FC7" w:rsidRDefault="00F37BE7" w:rsidP="000D1E64">
      <w:pPr>
        <w:pStyle w:val="Heading3"/>
        <w:numPr>
          <w:ilvl w:val="0"/>
          <w:numId w:val="0"/>
        </w:numPr>
        <w:ind w:left="1440" w:right="-144" w:hanging="720"/>
      </w:pPr>
      <w:r>
        <w:t>(</w:t>
      </w:r>
      <w:r w:rsidR="00F55C43">
        <w:t>z</w:t>
      </w:r>
      <w:r>
        <w:t>)</w:t>
      </w:r>
      <w:r>
        <w:tab/>
      </w:r>
      <w:r w:rsidR="00445FC7">
        <w:t>Trust Property</w:t>
      </w:r>
    </w:p>
    <w:p w14:paraId="070B7157" w14:textId="77777777" w:rsidR="00445FC7" w:rsidRDefault="00445FC7" w:rsidP="000D1E64">
      <w:pPr>
        <w:pStyle w:val="TextHeading3"/>
        <w:ind w:right="-144"/>
      </w:pPr>
      <w:r>
        <w:rPr>
          <w:i/>
        </w:rPr>
        <w:t>Trust property</w:t>
      </w:r>
      <w:r>
        <w:t xml:space="preserve"> means all property acquired from any source and held by a Trustee under this instrument.</w:t>
      </w:r>
    </w:p>
    <w:p w14:paraId="5D07BD7E" w14:textId="77777777" w:rsidR="00445FC7" w:rsidRDefault="00445FC7" w:rsidP="00445FC7">
      <w:pPr>
        <w:pStyle w:val="Heading2"/>
      </w:pPr>
      <w:bookmarkStart w:id="6283" w:name="_Toc13666221"/>
      <w:bookmarkStart w:id="6284" w:name="_Toc24470124"/>
      <w:bookmarkStart w:id="6285" w:name="_Toc44583057"/>
      <w:bookmarkStart w:id="6286" w:name="_Toc44583179"/>
      <w:bookmarkStart w:id="6287" w:name="_Toc44583579"/>
      <w:bookmarkStart w:id="6288" w:name="_Toc46405006"/>
      <w:bookmarkStart w:id="6289" w:name="_Toc46928461"/>
      <w:bookmarkStart w:id="6290" w:name="_Toc46928622"/>
      <w:bookmarkStart w:id="6291" w:name="_Toc46938726"/>
      <w:bookmarkStart w:id="6292" w:name="_Toc47001166"/>
      <w:bookmarkStart w:id="6293" w:name="_Toc56766962"/>
      <w:bookmarkStart w:id="6294" w:name="_Toc57030915"/>
      <w:bookmarkStart w:id="6295" w:name="_Toc57031031"/>
      <w:bookmarkStart w:id="6296" w:name="_Toc57031688"/>
      <w:bookmarkStart w:id="6297" w:name="_Toc63505119"/>
      <w:bookmarkStart w:id="6298" w:name="_Toc63505248"/>
      <w:bookmarkStart w:id="6299" w:name="_Toc63513158"/>
      <w:bookmarkStart w:id="6300" w:name="_Toc63514754"/>
      <w:bookmarkStart w:id="6301" w:name="_Toc63514939"/>
      <w:bookmarkStart w:id="6302" w:name="_Toc63516325"/>
      <w:bookmarkStart w:id="6303" w:name="_Toc63516454"/>
      <w:bookmarkStart w:id="6304" w:name="_Toc63516582"/>
      <w:bookmarkStart w:id="6305" w:name="_Toc86407342"/>
      <w:bookmarkStart w:id="6306" w:name="_Toc86407718"/>
      <w:bookmarkStart w:id="6307" w:name="_Toc113001497"/>
      <w:bookmarkStart w:id="6308" w:name="_Toc113001625"/>
      <w:bookmarkStart w:id="6309" w:name="_Toc115339587"/>
      <w:bookmarkStart w:id="6310" w:name="_Toc115763844"/>
      <w:bookmarkStart w:id="6311" w:name="_Toc115765657"/>
      <w:bookmarkStart w:id="6312" w:name="_Toc115765785"/>
      <w:bookmarkStart w:id="6313" w:name="_Toc115769924"/>
      <w:bookmarkStart w:id="6314" w:name="_Toc119050183"/>
      <w:bookmarkStart w:id="6315" w:name="_Toc119056227"/>
      <w:bookmarkStart w:id="6316" w:name="_Toc119070283"/>
      <w:bookmarkStart w:id="6317" w:name="_Toc119468013"/>
      <w:bookmarkStart w:id="6318" w:name="_Toc119664504"/>
      <w:bookmarkStart w:id="6319" w:name="_Toc119664903"/>
      <w:bookmarkStart w:id="6320" w:name="_Toc119927898"/>
      <w:bookmarkStart w:id="6321" w:name="_Toc124522700"/>
      <w:bookmarkStart w:id="6322" w:name="_Toc124772973"/>
      <w:bookmarkStart w:id="6323" w:name="_Toc124774236"/>
      <w:bookmarkStart w:id="6324" w:name="_Toc124841498"/>
      <w:bookmarkStart w:id="6325" w:name="_Toc124846661"/>
      <w:bookmarkStart w:id="6326" w:name="_Toc124846921"/>
      <w:bookmarkStart w:id="6327" w:name="_Toc137118327"/>
      <w:r>
        <w:t>General Provisions and Rules of Construction</w:t>
      </w:r>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p>
    <w:p w14:paraId="0CFD6F08" w14:textId="77777777" w:rsidR="00445FC7" w:rsidRDefault="00445FC7" w:rsidP="000247C7">
      <w:pPr>
        <w:pStyle w:val="TextHeading2"/>
        <w:rPr>
          <w:color w:val="000000"/>
        </w:rPr>
      </w:pPr>
      <w:r>
        <w:t>The following general provisions and rules of construction apply to this instrument.</w:t>
      </w:r>
    </w:p>
    <w:p w14:paraId="71993ABA" w14:textId="77777777" w:rsidR="00445FC7" w:rsidRDefault="00445FC7" w:rsidP="000247C7">
      <w:pPr>
        <w:pStyle w:val="Heading3"/>
        <w:ind w:right="0"/>
      </w:pPr>
      <w:r>
        <w:t>Multiple Originals; Validity of Paper or Electronic Copies</w:t>
      </w:r>
    </w:p>
    <w:p w14:paraId="1E6EF3F3" w14:textId="77777777" w:rsidR="00445FC7" w:rsidRDefault="00445FC7" w:rsidP="000247C7">
      <w:pPr>
        <w:pStyle w:val="TextHeading3"/>
        <w:ind w:right="0"/>
      </w:pPr>
      <w:r>
        <w:t>This instrument may be executed in any number of counterparts, each of which shall be considered an original.  Any person may rely on a paper or electronic copy of this instrument that the Trustee certifies to be a true copy as if it were an original.</w:t>
      </w:r>
    </w:p>
    <w:p w14:paraId="219166DA" w14:textId="77777777" w:rsidR="00445FC7" w:rsidRDefault="00445FC7" w:rsidP="000247C7">
      <w:pPr>
        <w:pStyle w:val="Heading3"/>
        <w:ind w:right="0"/>
      </w:pPr>
      <w:r>
        <w:t xml:space="preserve">Singular and Plural; Gender </w:t>
      </w:r>
    </w:p>
    <w:p w14:paraId="62238E2A" w14:textId="77777777" w:rsidR="00445FC7" w:rsidRDefault="00445FC7" w:rsidP="000247C7">
      <w:pPr>
        <w:pStyle w:val="TextHeading3"/>
        <w:ind w:right="0"/>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xml:space="preserve"> when used in a list of more than two items, may function as both a conjunction and a disjunction as the context requires.</w:t>
      </w:r>
    </w:p>
    <w:p w14:paraId="0911BA5A" w14:textId="77777777" w:rsidR="00445FC7" w:rsidRDefault="00445FC7" w:rsidP="000247C7">
      <w:pPr>
        <w:pStyle w:val="Heading3"/>
        <w:ind w:right="0"/>
      </w:pPr>
      <w:r>
        <w:t>Headings of Articles, Sections, and Subsections</w:t>
      </w:r>
    </w:p>
    <w:p w14:paraId="0826C10D" w14:textId="77777777" w:rsidR="00445FC7" w:rsidRDefault="00445FC7" w:rsidP="000247C7">
      <w:pPr>
        <w:pStyle w:val="TextHeading3"/>
        <w:ind w:right="0"/>
      </w:pPr>
      <w:r>
        <w:t>The headings of Articles, Sections, and Subsections used within this instrument are included solely for the convenience of the reader.  They have no significance in the interpretation or construction of this instrument.</w:t>
      </w:r>
    </w:p>
    <w:p w14:paraId="51C8C598" w14:textId="77777777" w:rsidR="00445FC7" w:rsidRDefault="00445FC7" w:rsidP="000247C7">
      <w:pPr>
        <w:pStyle w:val="Heading3"/>
        <w:ind w:right="0"/>
      </w:pPr>
      <w:r>
        <w:t>Governing State Law</w:t>
      </w:r>
    </w:p>
    <w:p w14:paraId="7098DFA9" w14:textId="77777777" w:rsidR="004C40FF" w:rsidRDefault="00445FC7" w:rsidP="000247C7">
      <w:pPr>
        <w:pStyle w:val="TextHeading3"/>
        <w:ind w:right="0"/>
      </w:pPr>
      <w:r>
        <w:t xml:space="preserve">This instrument is governed, construed, and administered according to the laws of Wyoming, as amended, except as to trust property required by law to be governed by the laws of another jurisdiction and unless the situs of administration is changed under </w:t>
      </w:r>
      <w:r w:rsidR="00CE175B">
        <w:t xml:space="preserve">Sections </w:t>
      </w:r>
      <w:r w:rsidR="00503F51">
        <w:t xml:space="preserve">5.09(b), </w:t>
      </w:r>
      <w:r>
        <w:t>5.09(d) or 10.02.</w:t>
      </w:r>
      <w:r w:rsidR="004C40FF">
        <w:t xml:space="preserve"> </w:t>
      </w:r>
      <w:r w:rsidR="004C40FF" w:rsidRPr="004C40FF">
        <w:t>Specifically, this trust has been established under W.S. §4-10-</w:t>
      </w:r>
      <w:r w:rsidR="004C40FF" w:rsidRPr="004C40FF">
        <w:lastRenderedPageBreak/>
        <w:t xml:space="preserve">510 and the laws of Wyoming govern the validity, construction and administration of this trust as provided by W.S. §4-10-510(a)(ii). Further, the interests of each beneficiary in every trust created by this instrument are subject to (i) a </w:t>
      </w:r>
      <w:r w:rsidR="004C40FF" w:rsidRPr="004C40FF">
        <w:rPr>
          <w:i/>
          <w:iCs/>
        </w:rPr>
        <w:t>“spendthrift trust”</w:t>
      </w:r>
      <w:r w:rsidR="004C40FF" w:rsidRPr="004C40FF">
        <w:t xml:space="preserve"> pursuant to W.S. §4-10-502 and (ii) the discretionary distribution provisions of W.S. §4-10-504.</w:t>
      </w:r>
    </w:p>
    <w:p w14:paraId="2F6CB36B" w14:textId="77777777" w:rsidR="00445FC7" w:rsidRDefault="00445FC7" w:rsidP="000247C7">
      <w:pPr>
        <w:pStyle w:val="Heading3"/>
        <w:ind w:right="0"/>
      </w:pPr>
      <w:r>
        <w:t>Notices</w:t>
      </w:r>
    </w:p>
    <w:p w14:paraId="782BEA15" w14:textId="77777777" w:rsidR="00445FC7" w:rsidRDefault="00445FC7" w:rsidP="000247C7">
      <w:pPr>
        <w:pStyle w:val="TextHeading3"/>
        <w:ind w:right="0"/>
      </w:pPr>
      <w:r>
        <w:t>Unless otherwise stated, any notice required under this instrument shall be in writing.  The notice may be personally delivered with proof of delivery to the party requiring notice and shall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shall be effective on the date it would normally have been received via certified mail.  If the party requiring notice is a minor or incapacitated individual, notice shall be given to the parent or Legal Representative.</w:t>
      </w:r>
    </w:p>
    <w:p w14:paraId="47C01C24" w14:textId="77777777" w:rsidR="00445FC7" w:rsidRDefault="00445FC7" w:rsidP="000247C7">
      <w:pPr>
        <w:pStyle w:val="Heading3"/>
        <w:ind w:right="0"/>
      </w:pPr>
      <w:r>
        <w:t>Severability</w:t>
      </w:r>
    </w:p>
    <w:p w14:paraId="13A8108E" w14:textId="77777777" w:rsidR="00207CDF" w:rsidRDefault="00445FC7" w:rsidP="00207CDF">
      <w:pPr>
        <w:pStyle w:val="TextHeading3"/>
        <w:ind w:right="0"/>
      </w:pPr>
      <w:r>
        <w:t>The invalidity or unenforceability of any provision of this instrument does not affect the validity or enforceability of any other provision of this instrument.  If a court of competent jurisdiction determines that any provision is invalid, the remaining provisions of this instrument are to be interpreted as if the invalid provision had never been included.</w:t>
      </w:r>
    </w:p>
    <w:p w14:paraId="318FE151" w14:textId="77777777" w:rsidR="00207CDF" w:rsidRPr="00200794" w:rsidRDefault="00207CDF" w:rsidP="00207CDF">
      <w:pPr>
        <w:pStyle w:val="Heading3"/>
        <w:ind w:right="0"/>
        <w:rPr>
          <w:b w:val="0"/>
          <w:bCs/>
        </w:rPr>
      </w:pPr>
      <w:r w:rsidRPr="00200794">
        <w:t>General</w:t>
      </w:r>
      <w:r w:rsidRPr="00200794">
        <w:rPr>
          <w:bCs/>
        </w:rPr>
        <w:t xml:space="preserve"> Savings Clause</w:t>
      </w:r>
    </w:p>
    <w:p w14:paraId="77C3B012" w14:textId="5886E077" w:rsidR="00207CDF" w:rsidRPr="00200794" w:rsidRDefault="00207CDF" w:rsidP="00207CDF">
      <w:pPr>
        <w:pStyle w:val="TextHeading3"/>
        <w:spacing w:before="0" w:after="0"/>
        <w:ind w:right="0"/>
      </w:pPr>
      <w:r w:rsidRPr="00200794">
        <w:t xml:space="preserve">Notwithstanding any other provision of this agreement (including, but without limitation, any power specifically conferred upon a Trustee hereunder), no Trustee shall possess any power that would cause </w:t>
      </w:r>
      <w:r w:rsidR="008F2A89">
        <w:t xml:space="preserve">the </w:t>
      </w:r>
      <w:r>
        <w:t xml:space="preserve">Grantor </w:t>
      </w:r>
      <w:r w:rsidRPr="00200794">
        <w:t xml:space="preserve">to be treated as owner of any portion of the trust property under </w:t>
      </w:r>
      <w:r w:rsidR="00A66DA1">
        <w:t>§§</w:t>
      </w:r>
      <w:r w:rsidRPr="00200794">
        <w:t xml:space="preserve">671 through 677 of the Code or that would cause any portion of the trust property to be includible in the gross estate, for federal estate or state death tax purposes, of </w:t>
      </w:r>
      <w:r w:rsidR="00AF285F">
        <w:t xml:space="preserve">the </w:t>
      </w:r>
      <w:r>
        <w:t xml:space="preserve">Grantor </w:t>
      </w:r>
      <w:r w:rsidRPr="00200794">
        <w:t xml:space="preserve">or the Primary Beneficiary, or of any Trustee. No powers of any Trustee enumerated in this agreement, or now or hereafter conferred upon Trustees generally, shall be construed to enable </w:t>
      </w:r>
      <w:r w:rsidR="00AF285F">
        <w:t xml:space="preserve">the </w:t>
      </w:r>
      <w:r>
        <w:t>Grantor,</w:t>
      </w:r>
      <w:r w:rsidRPr="00200794">
        <w:t xml:space="preserve"> or any other person to purchase, exchange, or otherwise deal with or dispose of all or any part of the principal or income of any Trust for less than an adequate consideration in money or money’s worth, or to enable </w:t>
      </w:r>
      <w:r w:rsidR="008F2A89">
        <w:t xml:space="preserve">the </w:t>
      </w:r>
      <w:r>
        <w:t xml:space="preserve">Grantor </w:t>
      </w:r>
      <w:r w:rsidRPr="00200794">
        <w:t xml:space="preserve">to borrow all of any part of the principal or income of any Trust, directly or indirectly, without adequate interest or without adequate security, or to allow any person to exercise a power of administration (as described in </w:t>
      </w:r>
      <w:r w:rsidR="00A66DA1">
        <w:t>§</w:t>
      </w:r>
      <w:r w:rsidRPr="00200794">
        <w:t>675(4) of the Code) over this Trust in a non</w:t>
      </w:r>
      <w:r w:rsidR="00100C63">
        <w:t>-</w:t>
      </w:r>
      <w:r w:rsidRPr="00200794">
        <w:t>fiduciary capacity without the approval or consent of any person in a fiduciary capacity.</w:t>
      </w:r>
    </w:p>
    <w:p w14:paraId="03DB90F4" w14:textId="6AC566FC" w:rsidR="00DC6CB6" w:rsidRDefault="00445FC7" w:rsidP="007D42F6">
      <w:pPr>
        <w:pStyle w:val="TextHeading2"/>
        <w:spacing w:after="0"/>
      </w:pPr>
      <w:r>
        <w:t xml:space="preserve">This instrument has been executed this effective </w:t>
      </w:r>
      <w:r w:rsidR="00CF7EBD">
        <w:t>[2]</w:t>
      </w:r>
      <w:r>
        <w:t>.</w:t>
      </w:r>
    </w:p>
    <w:p w14:paraId="19548DD3" w14:textId="77777777" w:rsidR="00DC6CB6" w:rsidRDefault="00DC6CB6" w:rsidP="00852C50">
      <w:pPr>
        <w:keepNext/>
        <w:keepLines/>
        <w:tabs>
          <w:tab w:val="left" w:pos="8640"/>
        </w:tabs>
        <w:spacing w:before="480"/>
        <w:ind w:left="3960"/>
        <w:rPr>
          <w:u w:val="single"/>
        </w:rPr>
      </w:pPr>
      <w:r>
        <w:rPr>
          <w:u w:val="single"/>
        </w:rPr>
        <w:tab/>
      </w:r>
    </w:p>
    <w:p w14:paraId="741AC66B" w14:textId="48B3EF05" w:rsidR="00A70294" w:rsidRDefault="00716231" w:rsidP="00716231">
      <w:pPr>
        <w:pStyle w:val="TextHeading2"/>
        <w:spacing w:before="0"/>
      </w:pPr>
      <w:r>
        <w:tab/>
      </w:r>
      <w:r>
        <w:tab/>
      </w:r>
      <w:r>
        <w:tab/>
      </w:r>
      <w:r>
        <w:tab/>
      </w:r>
      <w:r>
        <w:tab/>
        <w:t xml:space="preserve">      </w:t>
      </w:r>
      <w:r w:rsidR="00CF7EBD">
        <w:t>[3]</w:t>
      </w:r>
      <w:r w:rsidR="00DC6CB6">
        <w:t>, Grantor</w:t>
      </w:r>
    </w:p>
    <w:p w14:paraId="5634D233" w14:textId="6181F81C" w:rsidR="00DC6CB6" w:rsidRDefault="00CF7EBD" w:rsidP="00852C50">
      <w:pPr>
        <w:keepNext/>
        <w:tabs>
          <w:tab w:val="left" w:pos="9360"/>
        </w:tabs>
        <w:spacing w:before="360"/>
        <w:ind w:left="3960"/>
        <w:rPr>
          <w:b/>
          <w:bCs/>
          <w:u w:val="single"/>
        </w:rPr>
      </w:pPr>
      <w:r>
        <w:rPr>
          <w:b/>
        </w:rPr>
        <w:lastRenderedPageBreak/>
        <w:t>[4]</w:t>
      </w:r>
      <w:r w:rsidR="00716231">
        <w:rPr>
          <w:b/>
        </w:rPr>
        <w:t xml:space="preserve"> </w:t>
      </w:r>
      <w:r w:rsidR="00C84710">
        <w:rPr>
          <w:b/>
        </w:rPr>
        <w:t>Private Family</w:t>
      </w:r>
      <w:r w:rsidR="00DC6CB6">
        <w:rPr>
          <w:b/>
        </w:rPr>
        <w:t xml:space="preserve"> Trust Company, LLC, </w:t>
      </w:r>
      <w:r w:rsidR="00DC6CB6">
        <w:t>Trustee</w:t>
      </w:r>
    </w:p>
    <w:p w14:paraId="4370D867" w14:textId="77777777" w:rsidR="00DC6CB6" w:rsidRDefault="0046472C" w:rsidP="005E3C5E">
      <w:pPr>
        <w:keepNext/>
        <w:keepLines/>
        <w:tabs>
          <w:tab w:val="left" w:pos="8640"/>
        </w:tabs>
        <w:spacing w:before="480"/>
        <w:ind w:left="3960"/>
        <w:rPr>
          <w:u w:val="single"/>
        </w:rPr>
      </w:pPr>
      <w:r>
        <w:t>B</w:t>
      </w:r>
      <w:r w:rsidR="00DC6CB6">
        <w:t>y:</w:t>
      </w:r>
      <w:r>
        <w:t xml:space="preserve"> </w:t>
      </w:r>
      <w:r w:rsidR="00DC6CB6">
        <w:rPr>
          <w:u w:val="single"/>
        </w:rPr>
        <w:t xml:space="preserve"> </w:t>
      </w:r>
      <w:r w:rsidR="00DC6CB6">
        <w:rPr>
          <w:u w:val="single"/>
        </w:rPr>
        <w:tab/>
      </w:r>
    </w:p>
    <w:p w14:paraId="2539BE68" w14:textId="2AE150A2" w:rsidR="00B8032F" w:rsidRDefault="0046472C" w:rsidP="00B132A5">
      <w:pPr>
        <w:tabs>
          <w:tab w:val="left" w:pos="9360"/>
        </w:tabs>
        <w:spacing w:after="240"/>
        <w:ind w:left="3960"/>
      </w:pPr>
      <w:r>
        <w:t xml:space="preserve">       </w:t>
      </w:r>
      <w:r w:rsidR="00CF7EBD">
        <w:t>[3]</w:t>
      </w:r>
      <w:r w:rsidR="00DC6CB6">
        <w:t>, Manager</w:t>
      </w:r>
    </w:p>
    <w:p w14:paraId="334A6A02" w14:textId="77777777" w:rsidR="00DC6CB6" w:rsidRDefault="00DC6CB6">
      <w:pPr>
        <w:pStyle w:val="TextHeading2"/>
        <w:keepNext/>
        <w:keepLines/>
        <w:tabs>
          <w:tab w:val="left" w:pos="4320"/>
        </w:tabs>
        <w:spacing w:after="0"/>
        <w:jc w:val="left"/>
        <w:rPr>
          <w:szCs w:val="24"/>
        </w:rPr>
      </w:pPr>
      <w:r>
        <w:rPr>
          <w:szCs w:val="24"/>
        </w:rPr>
        <w:t xml:space="preserve">STATE OF </w:t>
      </w:r>
      <w:r w:rsidR="00B8032F">
        <w:rPr>
          <w:szCs w:val="24"/>
        </w:rPr>
        <w:t>____________</w:t>
      </w:r>
      <w:r>
        <w:rPr>
          <w:szCs w:val="24"/>
        </w:rPr>
        <w:tab/>
        <w:t>)</w:t>
      </w:r>
    </w:p>
    <w:p w14:paraId="48D19A7B" w14:textId="77777777" w:rsidR="00DC6CB6" w:rsidRDefault="00DC6CB6">
      <w:pPr>
        <w:pStyle w:val="TextHeading2"/>
        <w:keepNext/>
        <w:keepLines/>
        <w:tabs>
          <w:tab w:val="left" w:pos="4320"/>
        </w:tabs>
        <w:spacing w:before="0" w:after="0"/>
        <w:jc w:val="left"/>
        <w:rPr>
          <w:szCs w:val="24"/>
        </w:rPr>
      </w:pPr>
      <w:r>
        <w:rPr>
          <w:szCs w:val="24"/>
        </w:rPr>
        <w:tab/>
        <w:t>) ss.</w:t>
      </w:r>
    </w:p>
    <w:p w14:paraId="2C202CAA" w14:textId="77777777" w:rsidR="00DC6CB6" w:rsidRDefault="00DC6CB6">
      <w:pPr>
        <w:pStyle w:val="TextHeading2"/>
        <w:keepNext/>
        <w:keepLines/>
        <w:tabs>
          <w:tab w:val="left" w:pos="4320"/>
        </w:tabs>
        <w:spacing w:before="0" w:after="0"/>
        <w:jc w:val="left"/>
        <w:rPr>
          <w:szCs w:val="24"/>
        </w:rPr>
      </w:pPr>
      <w:r>
        <w:rPr>
          <w:szCs w:val="24"/>
        </w:rPr>
        <w:t xml:space="preserve">COUNTY OF </w:t>
      </w:r>
      <w:r w:rsidR="00B8032F">
        <w:rPr>
          <w:szCs w:val="24"/>
        </w:rPr>
        <w:t>__________</w:t>
      </w:r>
      <w:r>
        <w:rPr>
          <w:szCs w:val="24"/>
        </w:rPr>
        <w:tab/>
        <w:t>)</w:t>
      </w:r>
    </w:p>
    <w:p w14:paraId="695E3046" w14:textId="2900BF13" w:rsidR="00DC6CB6" w:rsidRDefault="00DC6CB6">
      <w:pPr>
        <w:pStyle w:val="TextHeading2"/>
        <w:keepNext/>
        <w:keepLines/>
        <w:spacing w:before="240" w:after="0"/>
        <w:rPr>
          <w:szCs w:val="24"/>
        </w:rPr>
      </w:pPr>
      <w:r>
        <w:rPr>
          <w:szCs w:val="24"/>
        </w:rPr>
        <w:t xml:space="preserve">This instrument was acknowledged before me by </w:t>
      </w:r>
      <w:r w:rsidR="00CF7EBD">
        <w:rPr>
          <w:szCs w:val="24"/>
        </w:rPr>
        <w:t>[3]</w:t>
      </w:r>
      <w:r w:rsidR="00716231">
        <w:rPr>
          <w:szCs w:val="24"/>
        </w:rPr>
        <w:t xml:space="preserve">, </w:t>
      </w:r>
      <w:r>
        <w:rPr>
          <w:szCs w:val="24"/>
        </w:rPr>
        <w:t>as Grantor</w:t>
      </w:r>
      <w:r w:rsidR="00B132A5">
        <w:rPr>
          <w:szCs w:val="24"/>
        </w:rPr>
        <w:t xml:space="preserve"> </w:t>
      </w:r>
      <w:r w:rsidR="0046472C">
        <w:rPr>
          <w:szCs w:val="24"/>
        </w:rPr>
        <w:t xml:space="preserve">of this Trust and </w:t>
      </w:r>
      <w:r w:rsidR="00324E5B">
        <w:rPr>
          <w:szCs w:val="24"/>
        </w:rPr>
        <w:t xml:space="preserve">as </w:t>
      </w:r>
      <w:r w:rsidR="0046472C">
        <w:rPr>
          <w:szCs w:val="24"/>
        </w:rPr>
        <w:t>Manager</w:t>
      </w:r>
      <w:r w:rsidR="00852C50">
        <w:rPr>
          <w:szCs w:val="24"/>
        </w:rPr>
        <w:t>s</w:t>
      </w:r>
      <w:r w:rsidR="0046472C">
        <w:rPr>
          <w:szCs w:val="24"/>
        </w:rPr>
        <w:t xml:space="preserve"> for the </w:t>
      </w:r>
      <w:r w:rsidR="00CF7EBD">
        <w:rPr>
          <w:szCs w:val="24"/>
        </w:rPr>
        <w:t>[4]</w:t>
      </w:r>
      <w:r w:rsidR="005272CE">
        <w:rPr>
          <w:szCs w:val="24"/>
        </w:rPr>
        <w:t xml:space="preserve"> </w:t>
      </w:r>
      <w:r w:rsidR="00C84710">
        <w:rPr>
          <w:szCs w:val="24"/>
        </w:rPr>
        <w:t>Private Family</w:t>
      </w:r>
      <w:r>
        <w:rPr>
          <w:szCs w:val="24"/>
        </w:rPr>
        <w:t xml:space="preserve"> Trust Company, LLC, Trustee, </w:t>
      </w:r>
      <w:r w:rsidR="00FF3DF6">
        <w:rPr>
          <w:szCs w:val="24"/>
        </w:rPr>
        <w:t>effective</w:t>
      </w:r>
      <w:r>
        <w:rPr>
          <w:szCs w:val="24"/>
        </w:rPr>
        <w:t xml:space="preserve"> </w:t>
      </w:r>
      <w:r w:rsidR="00CF7EBD">
        <w:rPr>
          <w:szCs w:val="24"/>
        </w:rPr>
        <w:t>[2]</w:t>
      </w:r>
      <w:r>
        <w:rPr>
          <w:szCs w:val="24"/>
        </w:rPr>
        <w:t>.</w:t>
      </w:r>
    </w:p>
    <w:p w14:paraId="5D6EE850" w14:textId="77777777" w:rsidR="00DC6CB6" w:rsidRDefault="00DC6CB6">
      <w:pPr>
        <w:pStyle w:val="TextHeading2"/>
        <w:keepNext/>
        <w:keepLines/>
        <w:spacing w:before="240" w:after="0"/>
        <w:jc w:val="left"/>
        <w:rPr>
          <w:szCs w:val="24"/>
        </w:rPr>
      </w:pPr>
      <w:r>
        <w:rPr>
          <w:szCs w:val="24"/>
        </w:rPr>
        <w:t>Witness my hand and official seal.</w:t>
      </w:r>
    </w:p>
    <w:p w14:paraId="02D31AB6" w14:textId="77777777" w:rsidR="00DC6CB6" w:rsidRDefault="00DC6CB6">
      <w:pPr>
        <w:pStyle w:val="TextHeading2"/>
        <w:keepNext/>
        <w:keepLines/>
        <w:tabs>
          <w:tab w:val="left" w:pos="720"/>
        </w:tabs>
        <w:spacing w:before="240" w:after="0"/>
        <w:jc w:val="left"/>
        <w:rPr>
          <w:szCs w:val="24"/>
        </w:rPr>
      </w:pPr>
      <w:r>
        <w:rPr>
          <w:szCs w:val="24"/>
        </w:rPr>
        <w:tab/>
        <w:t>[Seal]</w:t>
      </w:r>
    </w:p>
    <w:p w14:paraId="77B45CD4" w14:textId="77777777" w:rsidR="00DC6CB6" w:rsidRDefault="00DC6CB6" w:rsidP="00E85B09">
      <w:pPr>
        <w:pStyle w:val="TextHeading2"/>
        <w:keepNext/>
        <w:keepLines/>
        <w:tabs>
          <w:tab w:val="left" w:pos="8640"/>
        </w:tabs>
        <w:spacing w:before="0" w:after="0"/>
        <w:ind w:left="3600"/>
        <w:jc w:val="left"/>
        <w:rPr>
          <w:szCs w:val="24"/>
        </w:rPr>
      </w:pPr>
      <w:r>
        <w:rPr>
          <w:szCs w:val="24"/>
          <w:u w:val="single"/>
        </w:rPr>
        <w:tab/>
      </w:r>
    </w:p>
    <w:p w14:paraId="5D5A315E" w14:textId="77777777" w:rsidR="00DC6CB6" w:rsidRDefault="00DC6CB6">
      <w:pPr>
        <w:pStyle w:val="TextHeading2"/>
        <w:keepNext/>
        <w:keepLines/>
        <w:tabs>
          <w:tab w:val="left" w:pos="8640"/>
        </w:tabs>
        <w:spacing w:before="0" w:after="0"/>
        <w:ind w:left="3600"/>
        <w:jc w:val="left"/>
        <w:rPr>
          <w:szCs w:val="24"/>
        </w:rPr>
      </w:pPr>
      <w:r>
        <w:rPr>
          <w:szCs w:val="24"/>
        </w:rPr>
        <w:t>Notary Public</w:t>
      </w:r>
    </w:p>
    <w:p w14:paraId="6824D9C2" w14:textId="77777777" w:rsidR="00DC6CB6" w:rsidRDefault="00DC6CB6">
      <w:pPr>
        <w:pStyle w:val="TextHeading2"/>
        <w:tabs>
          <w:tab w:val="left" w:pos="8640"/>
        </w:tabs>
        <w:spacing w:before="60" w:after="240"/>
        <w:ind w:left="3600"/>
        <w:jc w:val="left"/>
        <w:rPr>
          <w:szCs w:val="24"/>
        </w:rPr>
      </w:pPr>
      <w:r>
        <w:rPr>
          <w:szCs w:val="24"/>
        </w:rPr>
        <w:t xml:space="preserve">My commission expires: </w:t>
      </w:r>
      <w:r w:rsidR="0046472C" w:rsidRPr="0046472C">
        <w:rPr>
          <w:b/>
          <w:szCs w:val="24"/>
        </w:rPr>
        <w:t>_____________________</w:t>
      </w:r>
    </w:p>
    <w:p w14:paraId="68C2D5EB" w14:textId="77777777" w:rsidR="00E85B09" w:rsidRDefault="00E85B09" w:rsidP="00E85B09">
      <w:pPr>
        <w:pStyle w:val="TextHeading2"/>
        <w:tabs>
          <w:tab w:val="left" w:pos="8640"/>
        </w:tabs>
        <w:spacing w:before="0" w:after="0"/>
        <w:ind w:left="3600"/>
        <w:jc w:val="left"/>
        <w:rPr>
          <w:szCs w:val="24"/>
        </w:rPr>
      </w:pPr>
      <w:bookmarkStart w:id="6328" w:name="COTend"/>
      <w:bookmarkEnd w:id="6328"/>
    </w:p>
    <w:p w14:paraId="15958E89" w14:textId="77777777" w:rsidR="00DC6CB6" w:rsidRDefault="00E85B09" w:rsidP="005C61E1">
      <w:pPr>
        <w:spacing w:after="200" w:line="276" w:lineRule="auto"/>
        <w:sectPr w:rsidR="00DC6CB6" w:rsidSect="00431007">
          <w:pgSz w:w="12240" w:h="15840"/>
          <w:pgMar w:top="1440" w:right="1440" w:bottom="1440" w:left="1440" w:header="720" w:footer="432" w:gutter="0"/>
          <w:pgNumType w:start="1"/>
          <w:cols w:space="720"/>
          <w:docGrid w:linePitch="326"/>
        </w:sectPr>
      </w:pPr>
      <w:r>
        <w:br w:type="page"/>
      </w:r>
    </w:p>
    <w:p w14:paraId="2589E268" w14:textId="77777777" w:rsidR="00DC6CB6" w:rsidRDefault="00DC6CB6">
      <w:pPr>
        <w:spacing w:after="360"/>
        <w:jc w:val="center"/>
        <w:rPr>
          <w:rFonts w:ascii="Arial" w:hAnsi="Arial" w:cs="Arial"/>
          <w:b/>
          <w:bCs/>
          <w:sz w:val="36"/>
          <w:szCs w:val="36"/>
        </w:rPr>
      </w:pPr>
      <w:r>
        <w:rPr>
          <w:rFonts w:ascii="Arial" w:hAnsi="Arial" w:cs="Arial"/>
          <w:b/>
          <w:bCs/>
          <w:sz w:val="36"/>
          <w:szCs w:val="36"/>
        </w:rPr>
        <w:lastRenderedPageBreak/>
        <w:t>Schedule A</w:t>
      </w:r>
    </w:p>
    <w:p w14:paraId="35BF71F2" w14:textId="77777777" w:rsidR="00DC6CB6" w:rsidRDefault="00DC6CB6">
      <w:pPr>
        <w:pStyle w:val="TextHeading2"/>
        <w:tabs>
          <w:tab w:val="left" w:pos="8640"/>
        </w:tabs>
      </w:pPr>
      <w:r>
        <w:t>Ten Dollars Cash</w:t>
      </w:r>
    </w:p>
    <w:p w14:paraId="0C83134E" w14:textId="1B5777DD" w:rsidR="00900F19" w:rsidRDefault="00900F19">
      <w:pPr>
        <w:pStyle w:val="TextHeading2"/>
      </w:pPr>
    </w:p>
    <w:sectPr w:rsidR="00900F19">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DCE41" w14:textId="77777777" w:rsidR="0051237D" w:rsidRDefault="0051237D">
      <w:r>
        <w:separator/>
      </w:r>
    </w:p>
  </w:endnote>
  <w:endnote w:type="continuationSeparator" w:id="0">
    <w:p w14:paraId="3E791645" w14:textId="77777777" w:rsidR="0051237D" w:rsidRDefault="00512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ABFB" w14:textId="77777777" w:rsidR="00A1047B" w:rsidRDefault="00A1047B" w:rsidP="00431007">
    <w:pPr>
      <w:pStyle w:val="Footer"/>
      <w:tabs>
        <w:tab w:val="clear" w:pos="4320"/>
        <w:tab w:val="clear" w:pos="8640"/>
      </w:tabs>
    </w:pPr>
  </w:p>
  <w:p w14:paraId="5A1B9E1D" w14:textId="2D13D740" w:rsidR="00A1047B" w:rsidRDefault="00CF7EBD">
    <w:pPr>
      <w:pStyle w:val="Footer"/>
      <w:tabs>
        <w:tab w:val="clear" w:pos="4320"/>
        <w:tab w:val="clear" w:pos="8640"/>
      </w:tabs>
      <w:jc w:val="center"/>
      <w:rPr>
        <w:rStyle w:val="PageNumber"/>
      </w:rPr>
    </w:pPr>
    <w:r>
      <w:rPr>
        <w:rStyle w:val="PageNumber"/>
      </w:rPr>
      <w:t>[1]</w:t>
    </w:r>
    <w:r w:rsidR="00C8576C">
      <w:rPr>
        <w:rStyle w:val="PageNumber"/>
      </w:rPr>
      <w:t xml:space="preserve"> </w:t>
    </w:r>
    <w:r w:rsidR="00A1047B">
      <w:rPr>
        <w:rStyle w:val="PageNumber"/>
      </w:rPr>
      <w:t>Trust</w:t>
    </w:r>
  </w:p>
  <w:p w14:paraId="708DA7E2" w14:textId="77777777" w:rsidR="00A1047B" w:rsidRDefault="00A1047B">
    <w:pPr>
      <w:pStyle w:val="Footer"/>
      <w:tabs>
        <w:tab w:val="clear" w:pos="4320"/>
        <w:tab w:val="clear" w:pos="8640"/>
      </w:tabs>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p w14:paraId="056E71C8" w14:textId="77777777" w:rsidR="00A1047B" w:rsidRDefault="00A1047B">
    <w:pPr>
      <w:jc w:val="center"/>
      <w:rPr>
        <w:rFonts w:ascii="Arial" w:hAnsi="Arial" w:cs="Arial"/>
        <w:smallCaps/>
        <w:sz w:val="8"/>
        <w:szCs w:val="6"/>
      </w:rPr>
    </w:pPr>
  </w:p>
  <w:p w14:paraId="790FAFB0" w14:textId="30756055" w:rsidR="00A1047B" w:rsidRDefault="00A1047B">
    <w:pPr>
      <w:jc w:val="center"/>
      <w:rPr>
        <w:rFonts w:ascii="Arial" w:hAnsi="Arial" w:cs="Arial"/>
        <w:smallCap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E45A" w14:textId="77777777" w:rsidR="00A1047B" w:rsidRDefault="00A1047B">
    <w:pPr>
      <w:pStyle w:val="Footer"/>
      <w:tabs>
        <w:tab w:val="clear" w:pos="4320"/>
        <w:tab w:val="clear" w:pos="8640"/>
      </w:tabs>
      <w:jc w:val="center"/>
    </w:pPr>
  </w:p>
  <w:p w14:paraId="0B94EFB8" w14:textId="3A579F83" w:rsidR="00A1047B" w:rsidRDefault="00CF7EBD">
    <w:pPr>
      <w:pStyle w:val="Footer"/>
      <w:tabs>
        <w:tab w:val="clear" w:pos="4320"/>
        <w:tab w:val="clear" w:pos="8640"/>
      </w:tabs>
      <w:jc w:val="center"/>
      <w:rPr>
        <w:rStyle w:val="PageNumber"/>
      </w:rPr>
    </w:pPr>
    <w:r>
      <w:rPr>
        <w:rStyle w:val="PageNumber"/>
      </w:rPr>
      <w:t>[1]</w:t>
    </w:r>
    <w:r w:rsidR="00A1047B">
      <w:rPr>
        <w:rStyle w:val="PageNumber"/>
      </w:rPr>
      <w:t xml:space="preserve"> Trust</w:t>
    </w:r>
  </w:p>
  <w:p w14:paraId="7AAD4576" w14:textId="456F8A28" w:rsidR="00A1047B" w:rsidRDefault="00A1047B" w:rsidP="00C00498">
    <w:pPr>
      <w:pStyle w:val="Footer"/>
      <w:tabs>
        <w:tab w:val="clear" w:pos="4320"/>
        <w:tab w:val="clear" w:pos="8640"/>
      </w:tabs>
      <w:jc w:val="center"/>
      <w:rPr>
        <w:rFonts w:ascii="Arial" w:hAnsi="Arial" w:cs="Arial"/>
        <w:smallCaps/>
        <w:sz w:val="16"/>
        <w:szCs w:val="16"/>
      </w:rPr>
    </w:pPr>
    <w:r>
      <w:rPr>
        <w:rStyle w:val="PageNumber"/>
      </w:rPr>
      <w:t xml:space="preserve">A -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5CF2" w14:textId="77777777" w:rsidR="0051237D" w:rsidRDefault="0051237D">
      <w:r>
        <w:separator/>
      </w:r>
    </w:p>
  </w:footnote>
  <w:footnote w:type="continuationSeparator" w:id="0">
    <w:p w14:paraId="12C41B1A" w14:textId="77777777" w:rsidR="0051237D" w:rsidRDefault="00512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D0"/>
    <w:multiLevelType w:val="hybridMultilevel"/>
    <w:tmpl w:val="5AAE4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74595"/>
    <w:multiLevelType w:val="hybridMultilevel"/>
    <w:tmpl w:val="44666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35D17"/>
    <w:multiLevelType w:val="hybridMultilevel"/>
    <w:tmpl w:val="1D3E2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4A434D"/>
    <w:multiLevelType w:val="hybridMultilevel"/>
    <w:tmpl w:val="4BF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8723D"/>
    <w:multiLevelType w:val="hybridMultilevel"/>
    <w:tmpl w:val="AFECA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7F63ED"/>
    <w:multiLevelType w:val="hybridMultilevel"/>
    <w:tmpl w:val="71F89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151D82"/>
    <w:multiLevelType w:val="hybridMultilevel"/>
    <w:tmpl w:val="73D4E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A7CA8"/>
    <w:multiLevelType w:val="hybridMultilevel"/>
    <w:tmpl w:val="F7A4D5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10F14"/>
    <w:multiLevelType w:val="hybridMultilevel"/>
    <w:tmpl w:val="474829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477683"/>
    <w:multiLevelType w:val="multilevel"/>
    <w:tmpl w:val="61A6A8B4"/>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0" w15:restartNumberingAfterBreak="0">
    <w:nsid w:val="2ABD56C5"/>
    <w:multiLevelType w:val="hybridMultilevel"/>
    <w:tmpl w:val="F61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C58CA"/>
    <w:multiLevelType w:val="hybridMultilevel"/>
    <w:tmpl w:val="2D36E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7E1337"/>
    <w:multiLevelType w:val="hybridMultilevel"/>
    <w:tmpl w:val="A62E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175B59"/>
    <w:multiLevelType w:val="hybridMultilevel"/>
    <w:tmpl w:val="5FEAF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3032AB"/>
    <w:multiLevelType w:val="hybridMultilevel"/>
    <w:tmpl w:val="303A7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9D6A90"/>
    <w:multiLevelType w:val="hybridMultilevel"/>
    <w:tmpl w:val="CB087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2E459F"/>
    <w:multiLevelType w:val="hybridMultilevel"/>
    <w:tmpl w:val="714CD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E56BA9"/>
    <w:multiLevelType w:val="hybridMultilevel"/>
    <w:tmpl w:val="5B9C0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0757F5"/>
    <w:multiLevelType w:val="hybridMultilevel"/>
    <w:tmpl w:val="1EEC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C7712"/>
    <w:multiLevelType w:val="hybridMultilevel"/>
    <w:tmpl w:val="64D0F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D7E58"/>
    <w:multiLevelType w:val="hybridMultilevel"/>
    <w:tmpl w:val="763AE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9126D1"/>
    <w:multiLevelType w:val="hybridMultilevel"/>
    <w:tmpl w:val="B6740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7B6A1A"/>
    <w:multiLevelType w:val="hybridMultilevel"/>
    <w:tmpl w:val="7924D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8F0E03"/>
    <w:multiLevelType w:val="hybridMultilevel"/>
    <w:tmpl w:val="8A4C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B35DA"/>
    <w:multiLevelType w:val="hybridMultilevel"/>
    <w:tmpl w:val="63C05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1D3A55"/>
    <w:multiLevelType w:val="hybridMultilevel"/>
    <w:tmpl w:val="24CA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4B2B0A"/>
    <w:multiLevelType w:val="hybridMultilevel"/>
    <w:tmpl w:val="A6708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D84A67"/>
    <w:multiLevelType w:val="hybridMultilevel"/>
    <w:tmpl w:val="2E34FD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FA069A9"/>
    <w:multiLevelType w:val="hybridMultilevel"/>
    <w:tmpl w:val="91CA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25061"/>
    <w:multiLevelType w:val="hybridMultilevel"/>
    <w:tmpl w:val="DB0E2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34A10DE"/>
    <w:multiLevelType w:val="hybridMultilevel"/>
    <w:tmpl w:val="B2444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5E91E7D"/>
    <w:multiLevelType w:val="hybridMultilevel"/>
    <w:tmpl w:val="CF022B9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6166279"/>
    <w:multiLevelType w:val="hybridMultilevel"/>
    <w:tmpl w:val="0414E6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F70245D"/>
    <w:multiLevelType w:val="hybridMultilevel"/>
    <w:tmpl w:val="7450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D2DA9"/>
    <w:multiLevelType w:val="hybridMultilevel"/>
    <w:tmpl w:val="D6F4C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7D43F6"/>
    <w:multiLevelType w:val="hybridMultilevel"/>
    <w:tmpl w:val="F6DE45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6523761"/>
    <w:multiLevelType w:val="hybridMultilevel"/>
    <w:tmpl w:val="6E2299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6E646C8"/>
    <w:multiLevelType w:val="hybridMultilevel"/>
    <w:tmpl w:val="2F1E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39" w15:restartNumberingAfterBreak="0">
    <w:nsid w:val="6B8105C7"/>
    <w:multiLevelType w:val="hybridMultilevel"/>
    <w:tmpl w:val="B3D45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430659"/>
    <w:multiLevelType w:val="hybridMultilevel"/>
    <w:tmpl w:val="44F6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58870564">
    <w:abstractNumId w:val="38"/>
  </w:num>
  <w:num w:numId="2" w16cid:durableId="1294748393">
    <w:abstractNumId w:val="9"/>
  </w:num>
  <w:num w:numId="3" w16cid:durableId="2093043678">
    <w:abstractNumId w:val="9"/>
  </w:num>
  <w:num w:numId="4" w16cid:durableId="528035319">
    <w:abstractNumId w:val="9"/>
  </w:num>
  <w:num w:numId="5" w16cid:durableId="112751451">
    <w:abstractNumId w:val="10"/>
  </w:num>
  <w:num w:numId="6" w16cid:durableId="849836740">
    <w:abstractNumId w:val="28"/>
  </w:num>
  <w:num w:numId="7" w16cid:durableId="736249767">
    <w:abstractNumId w:val="8"/>
  </w:num>
  <w:num w:numId="8" w16cid:durableId="368071926">
    <w:abstractNumId w:val="30"/>
  </w:num>
  <w:num w:numId="9" w16cid:durableId="280839877">
    <w:abstractNumId w:val="14"/>
  </w:num>
  <w:num w:numId="10" w16cid:durableId="238097227">
    <w:abstractNumId w:val="2"/>
  </w:num>
  <w:num w:numId="11" w16cid:durableId="1324310542">
    <w:abstractNumId w:val="36"/>
  </w:num>
  <w:num w:numId="12" w16cid:durableId="1975868993">
    <w:abstractNumId w:val="27"/>
  </w:num>
  <w:num w:numId="13" w16cid:durableId="1918006138">
    <w:abstractNumId w:val="35"/>
  </w:num>
  <w:num w:numId="14" w16cid:durableId="1683975302">
    <w:abstractNumId w:val="32"/>
  </w:num>
  <w:num w:numId="15" w16cid:durableId="849100907">
    <w:abstractNumId w:val="13"/>
  </w:num>
  <w:num w:numId="16" w16cid:durableId="1755085774">
    <w:abstractNumId w:val="5"/>
  </w:num>
  <w:num w:numId="17" w16cid:durableId="179009098">
    <w:abstractNumId w:val="4"/>
  </w:num>
  <w:num w:numId="18" w16cid:durableId="1665737562">
    <w:abstractNumId w:val="39"/>
  </w:num>
  <w:num w:numId="19" w16cid:durableId="1376933199">
    <w:abstractNumId w:val="26"/>
  </w:num>
  <w:num w:numId="20" w16cid:durableId="1179153293">
    <w:abstractNumId w:val="15"/>
  </w:num>
  <w:num w:numId="21" w16cid:durableId="2086878127">
    <w:abstractNumId w:val="23"/>
  </w:num>
  <w:num w:numId="22" w16cid:durableId="1566649034">
    <w:abstractNumId w:val="20"/>
  </w:num>
  <w:num w:numId="23" w16cid:durableId="972639875">
    <w:abstractNumId w:val="1"/>
  </w:num>
  <w:num w:numId="24" w16cid:durableId="1386679715">
    <w:abstractNumId w:val="24"/>
  </w:num>
  <w:num w:numId="25" w16cid:durableId="553928245">
    <w:abstractNumId w:val="21"/>
  </w:num>
  <w:num w:numId="26" w16cid:durableId="797651524">
    <w:abstractNumId w:val="29"/>
  </w:num>
  <w:num w:numId="27" w16cid:durableId="1405032679">
    <w:abstractNumId w:val="0"/>
  </w:num>
  <w:num w:numId="28" w16cid:durableId="2026784219">
    <w:abstractNumId w:val="40"/>
  </w:num>
  <w:num w:numId="29" w16cid:durableId="1350983878">
    <w:abstractNumId w:val="17"/>
  </w:num>
  <w:num w:numId="30" w16cid:durableId="1043098873">
    <w:abstractNumId w:val="16"/>
  </w:num>
  <w:num w:numId="31" w16cid:durableId="322785192">
    <w:abstractNumId w:val="25"/>
  </w:num>
  <w:num w:numId="32" w16cid:durableId="418065773">
    <w:abstractNumId w:val="6"/>
  </w:num>
  <w:num w:numId="33" w16cid:durableId="1800563868">
    <w:abstractNumId w:val="37"/>
  </w:num>
  <w:num w:numId="34" w16cid:durableId="362678109">
    <w:abstractNumId w:val="22"/>
  </w:num>
  <w:num w:numId="35" w16cid:durableId="273051886">
    <w:abstractNumId w:val="34"/>
  </w:num>
  <w:num w:numId="36" w16cid:durableId="446125908">
    <w:abstractNumId w:val="3"/>
  </w:num>
  <w:num w:numId="37" w16cid:durableId="2095930806">
    <w:abstractNumId w:val="11"/>
  </w:num>
  <w:num w:numId="38" w16cid:durableId="832791771">
    <w:abstractNumId w:val="12"/>
  </w:num>
  <w:num w:numId="39" w16cid:durableId="1274287420">
    <w:abstractNumId w:val="33"/>
  </w:num>
  <w:num w:numId="40" w16cid:durableId="219829811">
    <w:abstractNumId w:val="19"/>
  </w:num>
  <w:num w:numId="41" w16cid:durableId="12668419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98796051">
    <w:abstractNumId w:val="31"/>
  </w:num>
  <w:num w:numId="43" w16cid:durableId="1182281331">
    <w:abstractNumId w:val="18"/>
  </w:num>
  <w:num w:numId="44" w16cid:durableId="194853264">
    <w:abstractNumId w:val="7"/>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Pierce">
    <w15:presenceInfo w15:providerId="Windows Live" w15:userId="02c0aa6411e03e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embedSystemFonts/>
  <w:attachedTemplate r:id="rId1"/>
  <w:defaultTabStop w:val="720"/>
  <w:doNotHyphenateCaps/>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900F19"/>
    <w:rsid w:val="000004BD"/>
    <w:rsid w:val="00000CA7"/>
    <w:rsid w:val="000011D1"/>
    <w:rsid w:val="00002183"/>
    <w:rsid w:val="00002705"/>
    <w:rsid w:val="000074D8"/>
    <w:rsid w:val="000104AC"/>
    <w:rsid w:val="00014103"/>
    <w:rsid w:val="00014D88"/>
    <w:rsid w:val="00016171"/>
    <w:rsid w:val="00017D1A"/>
    <w:rsid w:val="0002157C"/>
    <w:rsid w:val="000221FD"/>
    <w:rsid w:val="00023317"/>
    <w:rsid w:val="000239FF"/>
    <w:rsid w:val="000247C7"/>
    <w:rsid w:val="00024F8C"/>
    <w:rsid w:val="00027EA2"/>
    <w:rsid w:val="00030995"/>
    <w:rsid w:val="00030BD7"/>
    <w:rsid w:val="000317B3"/>
    <w:rsid w:val="000322E0"/>
    <w:rsid w:val="00033BEE"/>
    <w:rsid w:val="000366E9"/>
    <w:rsid w:val="00037224"/>
    <w:rsid w:val="00037B36"/>
    <w:rsid w:val="00040617"/>
    <w:rsid w:val="00041315"/>
    <w:rsid w:val="000417B8"/>
    <w:rsid w:val="00042651"/>
    <w:rsid w:val="00044D94"/>
    <w:rsid w:val="000452B9"/>
    <w:rsid w:val="00045911"/>
    <w:rsid w:val="00046CCA"/>
    <w:rsid w:val="000474A9"/>
    <w:rsid w:val="00054B4C"/>
    <w:rsid w:val="0005682F"/>
    <w:rsid w:val="00056B2B"/>
    <w:rsid w:val="0006120D"/>
    <w:rsid w:val="00061216"/>
    <w:rsid w:val="00061AA0"/>
    <w:rsid w:val="00062158"/>
    <w:rsid w:val="000623C0"/>
    <w:rsid w:val="00064183"/>
    <w:rsid w:val="000653F4"/>
    <w:rsid w:val="00071FC0"/>
    <w:rsid w:val="00073012"/>
    <w:rsid w:val="000816B1"/>
    <w:rsid w:val="00081C82"/>
    <w:rsid w:val="00083036"/>
    <w:rsid w:val="0008671D"/>
    <w:rsid w:val="00087005"/>
    <w:rsid w:val="00087CA6"/>
    <w:rsid w:val="00091BAA"/>
    <w:rsid w:val="00091F93"/>
    <w:rsid w:val="00092A14"/>
    <w:rsid w:val="00093303"/>
    <w:rsid w:val="0009378E"/>
    <w:rsid w:val="000937AF"/>
    <w:rsid w:val="00094A30"/>
    <w:rsid w:val="000962A6"/>
    <w:rsid w:val="000967FB"/>
    <w:rsid w:val="00096B11"/>
    <w:rsid w:val="00097A6F"/>
    <w:rsid w:val="00097C4A"/>
    <w:rsid w:val="00097D3F"/>
    <w:rsid w:val="000A07AA"/>
    <w:rsid w:val="000A2443"/>
    <w:rsid w:val="000A2E99"/>
    <w:rsid w:val="000A2F4F"/>
    <w:rsid w:val="000A331A"/>
    <w:rsid w:val="000A44FE"/>
    <w:rsid w:val="000A4B86"/>
    <w:rsid w:val="000A5761"/>
    <w:rsid w:val="000A5B3E"/>
    <w:rsid w:val="000A6C15"/>
    <w:rsid w:val="000A7282"/>
    <w:rsid w:val="000A7ABD"/>
    <w:rsid w:val="000B02CB"/>
    <w:rsid w:val="000B1278"/>
    <w:rsid w:val="000B1324"/>
    <w:rsid w:val="000B1648"/>
    <w:rsid w:val="000B29FD"/>
    <w:rsid w:val="000B4E2B"/>
    <w:rsid w:val="000B5650"/>
    <w:rsid w:val="000B7196"/>
    <w:rsid w:val="000B7883"/>
    <w:rsid w:val="000C09AA"/>
    <w:rsid w:val="000C0A03"/>
    <w:rsid w:val="000C15B2"/>
    <w:rsid w:val="000C1844"/>
    <w:rsid w:val="000C1DC8"/>
    <w:rsid w:val="000C25B1"/>
    <w:rsid w:val="000C29D2"/>
    <w:rsid w:val="000C2B7A"/>
    <w:rsid w:val="000C2E1F"/>
    <w:rsid w:val="000C3A7D"/>
    <w:rsid w:val="000C4A98"/>
    <w:rsid w:val="000C568D"/>
    <w:rsid w:val="000C5BF8"/>
    <w:rsid w:val="000D0BD2"/>
    <w:rsid w:val="000D13B4"/>
    <w:rsid w:val="000D1E64"/>
    <w:rsid w:val="000D43E8"/>
    <w:rsid w:val="000D5E84"/>
    <w:rsid w:val="000E2703"/>
    <w:rsid w:val="000E2897"/>
    <w:rsid w:val="000E28E7"/>
    <w:rsid w:val="000E32A1"/>
    <w:rsid w:val="000E3F94"/>
    <w:rsid w:val="000E4981"/>
    <w:rsid w:val="000F1988"/>
    <w:rsid w:val="000F29A8"/>
    <w:rsid w:val="000F2D82"/>
    <w:rsid w:val="000F3000"/>
    <w:rsid w:val="000F37D2"/>
    <w:rsid w:val="000F3FFF"/>
    <w:rsid w:val="000F5658"/>
    <w:rsid w:val="00100B03"/>
    <w:rsid w:val="00100C63"/>
    <w:rsid w:val="00103898"/>
    <w:rsid w:val="00107930"/>
    <w:rsid w:val="00107CC0"/>
    <w:rsid w:val="0011086F"/>
    <w:rsid w:val="001115B4"/>
    <w:rsid w:val="00111750"/>
    <w:rsid w:val="001131A8"/>
    <w:rsid w:val="001139D6"/>
    <w:rsid w:val="00113A38"/>
    <w:rsid w:val="00113ED5"/>
    <w:rsid w:val="00114DA5"/>
    <w:rsid w:val="001155C6"/>
    <w:rsid w:val="00116004"/>
    <w:rsid w:val="0012100F"/>
    <w:rsid w:val="001223A6"/>
    <w:rsid w:val="00124E7C"/>
    <w:rsid w:val="00125C1B"/>
    <w:rsid w:val="0012706E"/>
    <w:rsid w:val="001275C6"/>
    <w:rsid w:val="001318BC"/>
    <w:rsid w:val="0013232A"/>
    <w:rsid w:val="00132DB9"/>
    <w:rsid w:val="001330CC"/>
    <w:rsid w:val="0013334E"/>
    <w:rsid w:val="0013381D"/>
    <w:rsid w:val="00137390"/>
    <w:rsid w:val="0014273B"/>
    <w:rsid w:val="00144A34"/>
    <w:rsid w:val="00145C6B"/>
    <w:rsid w:val="00145CB2"/>
    <w:rsid w:val="00145F84"/>
    <w:rsid w:val="001471DF"/>
    <w:rsid w:val="00151771"/>
    <w:rsid w:val="00155821"/>
    <w:rsid w:val="00156224"/>
    <w:rsid w:val="0015765A"/>
    <w:rsid w:val="00163D49"/>
    <w:rsid w:val="0016513D"/>
    <w:rsid w:val="00165B67"/>
    <w:rsid w:val="00166FEA"/>
    <w:rsid w:val="001671F0"/>
    <w:rsid w:val="00170ECA"/>
    <w:rsid w:val="001724B6"/>
    <w:rsid w:val="0017269E"/>
    <w:rsid w:val="001734CD"/>
    <w:rsid w:val="00175042"/>
    <w:rsid w:val="0017587E"/>
    <w:rsid w:val="0017789E"/>
    <w:rsid w:val="001845C3"/>
    <w:rsid w:val="00184FC7"/>
    <w:rsid w:val="00185DA6"/>
    <w:rsid w:val="00193577"/>
    <w:rsid w:val="00195285"/>
    <w:rsid w:val="00195763"/>
    <w:rsid w:val="00197E6C"/>
    <w:rsid w:val="001A0D52"/>
    <w:rsid w:val="001A1DBF"/>
    <w:rsid w:val="001A2C71"/>
    <w:rsid w:val="001A3EC3"/>
    <w:rsid w:val="001A4DFD"/>
    <w:rsid w:val="001A5888"/>
    <w:rsid w:val="001A697B"/>
    <w:rsid w:val="001A6D44"/>
    <w:rsid w:val="001B02F7"/>
    <w:rsid w:val="001B22FA"/>
    <w:rsid w:val="001B359C"/>
    <w:rsid w:val="001B41E1"/>
    <w:rsid w:val="001B4B96"/>
    <w:rsid w:val="001B5151"/>
    <w:rsid w:val="001B57C6"/>
    <w:rsid w:val="001B6797"/>
    <w:rsid w:val="001C0B4C"/>
    <w:rsid w:val="001C0BFB"/>
    <w:rsid w:val="001C12F9"/>
    <w:rsid w:val="001C163E"/>
    <w:rsid w:val="001C2655"/>
    <w:rsid w:val="001C4508"/>
    <w:rsid w:val="001C63A6"/>
    <w:rsid w:val="001C72B2"/>
    <w:rsid w:val="001D1B30"/>
    <w:rsid w:val="001D27A1"/>
    <w:rsid w:val="001D2903"/>
    <w:rsid w:val="001D4FC4"/>
    <w:rsid w:val="001D6E5A"/>
    <w:rsid w:val="001E06A3"/>
    <w:rsid w:val="001E0BDB"/>
    <w:rsid w:val="001E1447"/>
    <w:rsid w:val="001E1600"/>
    <w:rsid w:val="001E1A75"/>
    <w:rsid w:val="001E1E79"/>
    <w:rsid w:val="001E2059"/>
    <w:rsid w:val="001E34F4"/>
    <w:rsid w:val="001E3A3E"/>
    <w:rsid w:val="001E4539"/>
    <w:rsid w:val="001E4AAA"/>
    <w:rsid w:val="001E50ED"/>
    <w:rsid w:val="001E5971"/>
    <w:rsid w:val="001E5E82"/>
    <w:rsid w:val="001E6690"/>
    <w:rsid w:val="001E68A9"/>
    <w:rsid w:val="001F072E"/>
    <w:rsid w:val="001F1848"/>
    <w:rsid w:val="001F4840"/>
    <w:rsid w:val="001F7E47"/>
    <w:rsid w:val="00203B3B"/>
    <w:rsid w:val="00203E77"/>
    <w:rsid w:val="002049C2"/>
    <w:rsid w:val="00207184"/>
    <w:rsid w:val="00207410"/>
    <w:rsid w:val="00207CDF"/>
    <w:rsid w:val="00210644"/>
    <w:rsid w:val="00210A8E"/>
    <w:rsid w:val="00213A41"/>
    <w:rsid w:val="002149BB"/>
    <w:rsid w:val="00215831"/>
    <w:rsid w:val="00216376"/>
    <w:rsid w:val="00216409"/>
    <w:rsid w:val="00216AAF"/>
    <w:rsid w:val="00217933"/>
    <w:rsid w:val="002206B2"/>
    <w:rsid w:val="00220F04"/>
    <w:rsid w:val="00221E54"/>
    <w:rsid w:val="00222BAD"/>
    <w:rsid w:val="0022328C"/>
    <w:rsid w:val="00225B6B"/>
    <w:rsid w:val="00225BB9"/>
    <w:rsid w:val="00225DD4"/>
    <w:rsid w:val="00226336"/>
    <w:rsid w:val="00227C14"/>
    <w:rsid w:val="00230A96"/>
    <w:rsid w:val="00231840"/>
    <w:rsid w:val="00232196"/>
    <w:rsid w:val="0023220B"/>
    <w:rsid w:val="00233048"/>
    <w:rsid w:val="00234309"/>
    <w:rsid w:val="002349E7"/>
    <w:rsid w:val="00234C07"/>
    <w:rsid w:val="00234D6E"/>
    <w:rsid w:val="00235164"/>
    <w:rsid w:val="002354D0"/>
    <w:rsid w:val="002355F5"/>
    <w:rsid w:val="002364DA"/>
    <w:rsid w:val="00236B22"/>
    <w:rsid w:val="00236C09"/>
    <w:rsid w:val="00236CE0"/>
    <w:rsid w:val="002420E0"/>
    <w:rsid w:val="00242CF1"/>
    <w:rsid w:val="00243FF5"/>
    <w:rsid w:val="00245F97"/>
    <w:rsid w:val="002462C0"/>
    <w:rsid w:val="0024673B"/>
    <w:rsid w:val="00247FC1"/>
    <w:rsid w:val="002515B7"/>
    <w:rsid w:val="00251EE8"/>
    <w:rsid w:val="00252295"/>
    <w:rsid w:val="00252B89"/>
    <w:rsid w:val="002539EC"/>
    <w:rsid w:val="00254647"/>
    <w:rsid w:val="00254B86"/>
    <w:rsid w:val="00254F2F"/>
    <w:rsid w:val="00256044"/>
    <w:rsid w:val="0025640E"/>
    <w:rsid w:val="00256486"/>
    <w:rsid w:val="002568A2"/>
    <w:rsid w:val="002571BE"/>
    <w:rsid w:val="00260C0A"/>
    <w:rsid w:val="00260C22"/>
    <w:rsid w:val="00260E6B"/>
    <w:rsid w:val="00260F64"/>
    <w:rsid w:val="00262B35"/>
    <w:rsid w:val="00263638"/>
    <w:rsid w:val="0026531D"/>
    <w:rsid w:val="002668A9"/>
    <w:rsid w:val="002669F9"/>
    <w:rsid w:val="002675B8"/>
    <w:rsid w:val="00267E8F"/>
    <w:rsid w:val="002703E3"/>
    <w:rsid w:val="00270E2E"/>
    <w:rsid w:val="00271698"/>
    <w:rsid w:val="00271F7B"/>
    <w:rsid w:val="002722F3"/>
    <w:rsid w:val="00272C00"/>
    <w:rsid w:val="002748FF"/>
    <w:rsid w:val="00274D47"/>
    <w:rsid w:val="002806EC"/>
    <w:rsid w:val="00281CA6"/>
    <w:rsid w:val="00281F2C"/>
    <w:rsid w:val="002826E2"/>
    <w:rsid w:val="00285092"/>
    <w:rsid w:val="00286A5F"/>
    <w:rsid w:val="00287D47"/>
    <w:rsid w:val="00291184"/>
    <w:rsid w:val="002919C1"/>
    <w:rsid w:val="00293C69"/>
    <w:rsid w:val="00293F22"/>
    <w:rsid w:val="00294535"/>
    <w:rsid w:val="00295126"/>
    <w:rsid w:val="002951F5"/>
    <w:rsid w:val="0029669E"/>
    <w:rsid w:val="00296B1C"/>
    <w:rsid w:val="0029761D"/>
    <w:rsid w:val="002A197B"/>
    <w:rsid w:val="002A1B3A"/>
    <w:rsid w:val="002A2D23"/>
    <w:rsid w:val="002A46B1"/>
    <w:rsid w:val="002A488F"/>
    <w:rsid w:val="002A5805"/>
    <w:rsid w:val="002A6021"/>
    <w:rsid w:val="002A6881"/>
    <w:rsid w:val="002A72BF"/>
    <w:rsid w:val="002A7E17"/>
    <w:rsid w:val="002B0B5C"/>
    <w:rsid w:val="002B1AD5"/>
    <w:rsid w:val="002B2CF8"/>
    <w:rsid w:val="002B3F28"/>
    <w:rsid w:val="002B6089"/>
    <w:rsid w:val="002B69B3"/>
    <w:rsid w:val="002C155B"/>
    <w:rsid w:val="002C5052"/>
    <w:rsid w:val="002D3350"/>
    <w:rsid w:val="002D3E33"/>
    <w:rsid w:val="002D6BED"/>
    <w:rsid w:val="002D70BA"/>
    <w:rsid w:val="002E1973"/>
    <w:rsid w:val="002E5249"/>
    <w:rsid w:val="002E5CA7"/>
    <w:rsid w:val="002E6018"/>
    <w:rsid w:val="002E6601"/>
    <w:rsid w:val="002E7B0F"/>
    <w:rsid w:val="002F1BDC"/>
    <w:rsid w:val="002F2100"/>
    <w:rsid w:val="002F48CB"/>
    <w:rsid w:val="002F57D7"/>
    <w:rsid w:val="002F5947"/>
    <w:rsid w:val="002F6498"/>
    <w:rsid w:val="002F654D"/>
    <w:rsid w:val="00302006"/>
    <w:rsid w:val="0030301E"/>
    <w:rsid w:val="0030342B"/>
    <w:rsid w:val="00306142"/>
    <w:rsid w:val="00310285"/>
    <w:rsid w:val="003127DA"/>
    <w:rsid w:val="00316E6F"/>
    <w:rsid w:val="00323A12"/>
    <w:rsid w:val="00324E5B"/>
    <w:rsid w:val="0033044F"/>
    <w:rsid w:val="00333EA3"/>
    <w:rsid w:val="00337121"/>
    <w:rsid w:val="0034012B"/>
    <w:rsid w:val="003412E5"/>
    <w:rsid w:val="00341AA6"/>
    <w:rsid w:val="003423D1"/>
    <w:rsid w:val="003442D8"/>
    <w:rsid w:val="0034456F"/>
    <w:rsid w:val="00344B9E"/>
    <w:rsid w:val="003463DE"/>
    <w:rsid w:val="0034648D"/>
    <w:rsid w:val="0034734A"/>
    <w:rsid w:val="00347BAE"/>
    <w:rsid w:val="003500EA"/>
    <w:rsid w:val="00351C68"/>
    <w:rsid w:val="003539A0"/>
    <w:rsid w:val="00353AC0"/>
    <w:rsid w:val="003553FE"/>
    <w:rsid w:val="003629A2"/>
    <w:rsid w:val="00366779"/>
    <w:rsid w:val="00366FF5"/>
    <w:rsid w:val="0037486B"/>
    <w:rsid w:val="0037586B"/>
    <w:rsid w:val="00375988"/>
    <w:rsid w:val="00375F88"/>
    <w:rsid w:val="003773C8"/>
    <w:rsid w:val="00377D6D"/>
    <w:rsid w:val="003815B7"/>
    <w:rsid w:val="0038186A"/>
    <w:rsid w:val="00381F49"/>
    <w:rsid w:val="00382265"/>
    <w:rsid w:val="003828B7"/>
    <w:rsid w:val="003849D9"/>
    <w:rsid w:val="003910B4"/>
    <w:rsid w:val="003932D3"/>
    <w:rsid w:val="003938C4"/>
    <w:rsid w:val="00393B65"/>
    <w:rsid w:val="00393E9C"/>
    <w:rsid w:val="00396534"/>
    <w:rsid w:val="00396AEA"/>
    <w:rsid w:val="003A29FC"/>
    <w:rsid w:val="003A6D29"/>
    <w:rsid w:val="003B226B"/>
    <w:rsid w:val="003B335D"/>
    <w:rsid w:val="003B36A6"/>
    <w:rsid w:val="003C1D68"/>
    <w:rsid w:val="003C34E8"/>
    <w:rsid w:val="003C35CF"/>
    <w:rsid w:val="003C37BC"/>
    <w:rsid w:val="003C680D"/>
    <w:rsid w:val="003C6C66"/>
    <w:rsid w:val="003D1A14"/>
    <w:rsid w:val="003D2C83"/>
    <w:rsid w:val="003D62C1"/>
    <w:rsid w:val="003D7487"/>
    <w:rsid w:val="003E0682"/>
    <w:rsid w:val="003E3C24"/>
    <w:rsid w:val="003E3D6C"/>
    <w:rsid w:val="003F0703"/>
    <w:rsid w:val="003F1249"/>
    <w:rsid w:val="003F1517"/>
    <w:rsid w:val="003F1C70"/>
    <w:rsid w:val="003F2FD1"/>
    <w:rsid w:val="003F3A80"/>
    <w:rsid w:val="003F4152"/>
    <w:rsid w:val="003F4441"/>
    <w:rsid w:val="003F488C"/>
    <w:rsid w:val="004001EC"/>
    <w:rsid w:val="004022BA"/>
    <w:rsid w:val="00402330"/>
    <w:rsid w:val="00402AE8"/>
    <w:rsid w:val="00405AEE"/>
    <w:rsid w:val="0040634A"/>
    <w:rsid w:val="004064F1"/>
    <w:rsid w:val="00406F05"/>
    <w:rsid w:val="004073A4"/>
    <w:rsid w:val="00411205"/>
    <w:rsid w:val="00411318"/>
    <w:rsid w:val="00411B85"/>
    <w:rsid w:val="00413671"/>
    <w:rsid w:val="00414924"/>
    <w:rsid w:val="00414FE2"/>
    <w:rsid w:val="00415F72"/>
    <w:rsid w:val="0041613A"/>
    <w:rsid w:val="00416EB6"/>
    <w:rsid w:val="00417D89"/>
    <w:rsid w:val="00417E57"/>
    <w:rsid w:val="0042037E"/>
    <w:rsid w:val="00420766"/>
    <w:rsid w:val="00422330"/>
    <w:rsid w:val="00422D82"/>
    <w:rsid w:val="0042392B"/>
    <w:rsid w:val="00424588"/>
    <w:rsid w:val="00425DEB"/>
    <w:rsid w:val="00426B71"/>
    <w:rsid w:val="00431007"/>
    <w:rsid w:val="004316EE"/>
    <w:rsid w:val="004360C5"/>
    <w:rsid w:val="004363E9"/>
    <w:rsid w:val="00436BB1"/>
    <w:rsid w:val="00436F4F"/>
    <w:rsid w:val="00437A2F"/>
    <w:rsid w:val="00440796"/>
    <w:rsid w:val="004418D7"/>
    <w:rsid w:val="00441BC5"/>
    <w:rsid w:val="00441D39"/>
    <w:rsid w:val="004420BD"/>
    <w:rsid w:val="00442BA7"/>
    <w:rsid w:val="00443E3A"/>
    <w:rsid w:val="00443F1C"/>
    <w:rsid w:val="00445217"/>
    <w:rsid w:val="004454EB"/>
    <w:rsid w:val="00445FC7"/>
    <w:rsid w:val="00447ACC"/>
    <w:rsid w:val="00447EFC"/>
    <w:rsid w:val="00450199"/>
    <w:rsid w:val="0045186C"/>
    <w:rsid w:val="00454459"/>
    <w:rsid w:val="00455ED9"/>
    <w:rsid w:val="00457C64"/>
    <w:rsid w:val="0046046A"/>
    <w:rsid w:val="0046472C"/>
    <w:rsid w:val="00466AB3"/>
    <w:rsid w:val="004701D0"/>
    <w:rsid w:val="004727F2"/>
    <w:rsid w:val="0047325E"/>
    <w:rsid w:val="004733E4"/>
    <w:rsid w:val="004753B7"/>
    <w:rsid w:val="00475F91"/>
    <w:rsid w:val="00477324"/>
    <w:rsid w:val="0048024C"/>
    <w:rsid w:val="00480254"/>
    <w:rsid w:val="0048152C"/>
    <w:rsid w:val="00481584"/>
    <w:rsid w:val="004829D2"/>
    <w:rsid w:val="00482D48"/>
    <w:rsid w:val="00486AE0"/>
    <w:rsid w:val="00487528"/>
    <w:rsid w:val="004901BE"/>
    <w:rsid w:val="004901FE"/>
    <w:rsid w:val="00490C18"/>
    <w:rsid w:val="0049182F"/>
    <w:rsid w:val="00491D63"/>
    <w:rsid w:val="004923DD"/>
    <w:rsid w:val="00496383"/>
    <w:rsid w:val="0049671C"/>
    <w:rsid w:val="00496EBA"/>
    <w:rsid w:val="00497254"/>
    <w:rsid w:val="004A1BB9"/>
    <w:rsid w:val="004A2E12"/>
    <w:rsid w:val="004A42B7"/>
    <w:rsid w:val="004B12C0"/>
    <w:rsid w:val="004B147C"/>
    <w:rsid w:val="004B4F08"/>
    <w:rsid w:val="004B5C73"/>
    <w:rsid w:val="004B6434"/>
    <w:rsid w:val="004C04F4"/>
    <w:rsid w:val="004C058D"/>
    <w:rsid w:val="004C2AEC"/>
    <w:rsid w:val="004C3472"/>
    <w:rsid w:val="004C37E1"/>
    <w:rsid w:val="004C40FF"/>
    <w:rsid w:val="004C4927"/>
    <w:rsid w:val="004C6A9E"/>
    <w:rsid w:val="004D0519"/>
    <w:rsid w:val="004D19D3"/>
    <w:rsid w:val="004D3261"/>
    <w:rsid w:val="004E1833"/>
    <w:rsid w:val="004E1AD3"/>
    <w:rsid w:val="004E3056"/>
    <w:rsid w:val="004E3E47"/>
    <w:rsid w:val="004F053F"/>
    <w:rsid w:val="004F07A7"/>
    <w:rsid w:val="004F2E16"/>
    <w:rsid w:val="004F4FD8"/>
    <w:rsid w:val="004F5943"/>
    <w:rsid w:val="004F7521"/>
    <w:rsid w:val="00502719"/>
    <w:rsid w:val="00503D6B"/>
    <w:rsid w:val="00503F51"/>
    <w:rsid w:val="00503F53"/>
    <w:rsid w:val="005040D8"/>
    <w:rsid w:val="00504303"/>
    <w:rsid w:val="00505746"/>
    <w:rsid w:val="00505D01"/>
    <w:rsid w:val="005062D4"/>
    <w:rsid w:val="0050677D"/>
    <w:rsid w:val="00507F34"/>
    <w:rsid w:val="005115A6"/>
    <w:rsid w:val="0051237D"/>
    <w:rsid w:val="005133EC"/>
    <w:rsid w:val="0051461A"/>
    <w:rsid w:val="00520509"/>
    <w:rsid w:val="00520646"/>
    <w:rsid w:val="0052295C"/>
    <w:rsid w:val="00522F1B"/>
    <w:rsid w:val="00523FFF"/>
    <w:rsid w:val="00524EB8"/>
    <w:rsid w:val="005272CE"/>
    <w:rsid w:val="005274D0"/>
    <w:rsid w:val="00531F74"/>
    <w:rsid w:val="005321EA"/>
    <w:rsid w:val="00532C78"/>
    <w:rsid w:val="00535120"/>
    <w:rsid w:val="005356C6"/>
    <w:rsid w:val="00535E30"/>
    <w:rsid w:val="0054091B"/>
    <w:rsid w:val="00542743"/>
    <w:rsid w:val="00542DD8"/>
    <w:rsid w:val="005433F9"/>
    <w:rsid w:val="005450CB"/>
    <w:rsid w:val="005460E8"/>
    <w:rsid w:val="00546D32"/>
    <w:rsid w:val="00546FB1"/>
    <w:rsid w:val="00547778"/>
    <w:rsid w:val="0055078F"/>
    <w:rsid w:val="00550D47"/>
    <w:rsid w:val="00553329"/>
    <w:rsid w:val="00553D3B"/>
    <w:rsid w:val="005547F6"/>
    <w:rsid w:val="00556C53"/>
    <w:rsid w:val="00557027"/>
    <w:rsid w:val="005571D9"/>
    <w:rsid w:val="00560D78"/>
    <w:rsid w:val="0056135D"/>
    <w:rsid w:val="005616ED"/>
    <w:rsid w:val="005626D8"/>
    <w:rsid w:val="00564740"/>
    <w:rsid w:val="00566461"/>
    <w:rsid w:val="00566AA5"/>
    <w:rsid w:val="00566CD7"/>
    <w:rsid w:val="00572837"/>
    <w:rsid w:val="00573B5D"/>
    <w:rsid w:val="0057673C"/>
    <w:rsid w:val="00580034"/>
    <w:rsid w:val="0058286E"/>
    <w:rsid w:val="00582934"/>
    <w:rsid w:val="0058497C"/>
    <w:rsid w:val="00584A1C"/>
    <w:rsid w:val="0058717D"/>
    <w:rsid w:val="0058778C"/>
    <w:rsid w:val="00591B06"/>
    <w:rsid w:val="005929F1"/>
    <w:rsid w:val="00593457"/>
    <w:rsid w:val="00596CC9"/>
    <w:rsid w:val="005975BF"/>
    <w:rsid w:val="005A01A9"/>
    <w:rsid w:val="005A0ED6"/>
    <w:rsid w:val="005A27C0"/>
    <w:rsid w:val="005A3064"/>
    <w:rsid w:val="005A5278"/>
    <w:rsid w:val="005A6B96"/>
    <w:rsid w:val="005A72A9"/>
    <w:rsid w:val="005A7E6A"/>
    <w:rsid w:val="005B0DEE"/>
    <w:rsid w:val="005B1C0E"/>
    <w:rsid w:val="005B1E66"/>
    <w:rsid w:val="005B1F82"/>
    <w:rsid w:val="005B3F38"/>
    <w:rsid w:val="005B44FC"/>
    <w:rsid w:val="005B4D21"/>
    <w:rsid w:val="005B6456"/>
    <w:rsid w:val="005B6636"/>
    <w:rsid w:val="005C1557"/>
    <w:rsid w:val="005C18CF"/>
    <w:rsid w:val="005C2A5B"/>
    <w:rsid w:val="005C3AFF"/>
    <w:rsid w:val="005C58B0"/>
    <w:rsid w:val="005C61E1"/>
    <w:rsid w:val="005C6928"/>
    <w:rsid w:val="005C6A2B"/>
    <w:rsid w:val="005D27CD"/>
    <w:rsid w:val="005D3BE3"/>
    <w:rsid w:val="005D6807"/>
    <w:rsid w:val="005D74F3"/>
    <w:rsid w:val="005E0D9B"/>
    <w:rsid w:val="005E1803"/>
    <w:rsid w:val="005E2B04"/>
    <w:rsid w:val="005E3C14"/>
    <w:rsid w:val="005E3C5E"/>
    <w:rsid w:val="005E43E1"/>
    <w:rsid w:val="005E589C"/>
    <w:rsid w:val="005E6921"/>
    <w:rsid w:val="005E7D8E"/>
    <w:rsid w:val="005F2A6D"/>
    <w:rsid w:val="005F3600"/>
    <w:rsid w:val="005F5023"/>
    <w:rsid w:val="005F50FC"/>
    <w:rsid w:val="005F6938"/>
    <w:rsid w:val="00600557"/>
    <w:rsid w:val="0060096D"/>
    <w:rsid w:val="006017FB"/>
    <w:rsid w:val="0060331E"/>
    <w:rsid w:val="00603A2C"/>
    <w:rsid w:val="00604998"/>
    <w:rsid w:val="00604C12"/>
    <w:rsid w:val="006053B0"/>
    <w:rsid w:val="00606AD7"/>
    <w:rsid w:val="0060724A"/>
    <w:rsid w:val="00610144"/>
    <w:rsid w:val="00610C7C"/>
    <w:rsid w:val="00611582"/>
    <w:rsid w:val="00612865"/>
    <w:rsid w:val="00612B2A"/>
    <w:rsid w:val="00612FC9"/>
    <w:rsid w:val="006142B9"/>
    <w:rsid w:val="0061437F"/>
    <w:rsid w:val="00616453"/>
    <w:rsid w:val="00616511"/>
    <w:rsid w:val="0061740E"/>
    <w:rsid w:val="00620B39"/>
    <w:rsid w:val="00626D80"/>
    <w:rsid w:val="00627145"/>
    <w:rsid w:val="00630243"/>
    <w:rsid w:val="00630B38"/>
    <w:rsid w:val="00630C4C"/>
    <w:rsid w:val="00632EC3"/>
    <w:rsid w:val="00636AAB"/>
    <w:rsid w:val="00637B47"/>
    <w:rsid w:val="00637C73"/>
    <w:rsid w:val="006430A0"/>
    <w:rsid w:val="00643D8D"/>
    <w:rsid w:val="0064421C"/>
    <w:rsid w:val="00644434"/>
    <w:rsid w:val="00644612"/>
    <w:rsid w:val="0064555F"/>
    <w:rsid w:val="00645EBA"/>
    <w:rsid w:val="00650270"/>
    <w:rsid w:val="00650677"/>
    <w:rsid w:val="00650916"/>
    <w:rsid w:val="00650E56"/>
    <w:rsid w:val="00653121"/>
    <w:rsid w:val="00653F90"/>
    <w:rsid w:val="00657751"/>
    <w:rsid w:val="00657871"/>
    <w:rsid w:val="0066052C"/>
    <w:rsid w:val="006606D2"/>
    <w:rsid w:val="00660CCF"/>
    <w:rsid w:val="00664FBA"/>
    <w:rsid w:val="006651F7"/>
    <w:rsid w:val="00666243"/>
    <w:rsid w:val="00667686"/>
    <w:rsid w:val="00670024"/>
    <w:rsid w:val="00674280"/>
    <w:rsid w:val="006757C5"/>
    <w:rsid w:val="006760EF"/>
    <w:rsid w:val="00677082"/>
    <w:rsid w:val="006804E3"/>
    <w:rsid w:val="00680791"/>
    <w:rsid w:val="00681F47"/>
    <w:rsid w:val="00682D9B"/>
    <w:rsid w:val="0068508D"/>
    <w:rsid w:val="00686D23"/>
    <w:rsid w:val="00687127"/>
    <w:rsid w:val="0068762B"/>
    <w:rsid w:val="0069064F"/>
    <w:rsid w:val="0069072E"/>
    <w:rsid w:val="006913E1"/>
    <w:rsid w:val="00695016"/>
    <w:rsid w:val="00695379"/>
    <w:rsid w:val="006964A8"/>
    <w:rsid w:val="006A114B"/>
    <w:rsid w:val="006A6A5E"/>
    <w:rsid w:val="006A6C34"/>
    <w:rsid w:val="006A707E"/>
    <w:rsid w:val="006A7778"/>
    <w:rsid w:val="006B03B5"/>
    <w:rsid w:val="006B2B97"/>
    <w:rsid w:val="006B56FD"/>
    <w:rsid w:val="006B6038"/>
    <w:rsid w:val="006C03E3"/>
    <w:rsid w:val="006C15A0"/>
    <w:rsid w:val="006C2004"/>
    <w:rsid w:val="006C3891"/>
    <w:rsid w:val="006C449F"/>
    <w:rsid w:val="006C4ED3"/>
    <w:rsid w:val="006C6437"/>
    <w:rsid w:val="006C6767"/>
    <w:rsid w:val="006D0B04"/>
    <w:rsid w:val="006D3187"/>
    <w:rsid w:val="006D3F6A"/>
    <w:rsid w:val="006D4143"/>
    <w:rsid w:val="006D4301"/>
    <w:rsid w:val="006D4C10"/>
    <w:rsid w:val="006D5D84"/>
    <w:rsid w:val="006E152B"/>
    <w:rsid w:val="006E3795"/>
    <w:rsid w:val="006E5971"/>
    <w:rsid w:val="006E663B"/>
    <w:rsid w:val="006F0998"/>
    <w:rsid w:val="006F0C0A"/>
    <w:rsid w:val="006F324C"/>
    <w:rsid w:val="006F3625"/>
    <w:rsid w:val="006F3DE5"/>
    <w:rsid w:val="006F47FF"/>
    <w:rsid w:val="006F71AD"/>
    <w:rsid w:val="006F738A"/>
    <w:rsid w:val="006F7579"/>
    <w:rsid w:val="0070374E"/>
    <w:rsid w:val="00703E90"/>
    <w:rsid w:val="00706349"/>
    <w:rsid w:val="007066DD"/>
    <w:rsid w:val="007068AB"/>
    <w:rsid w:val="00707A11"/>
    <w:rsid w:val="00710A29"/>
    <w:rsid w:val="00710DF2"/>
    <w:rsid w:val="0071110E"/>
    <w:rsid w:val="0071137D"/>
    <w:rsid w:val="00713B7C"/>
    <w:rsid w:val="00713F93"/>
    <w:rsid w:val="007149C1"/>
    <w:rsid w:val="00716231"/>
    <w:rsid w:val="00716B66"/>
    <w:rsid w:val="0072211F"/>
    <w:rsid w:val="00722EAA"/>
    <w:rsid w:val="00723B08"/>
    <w:rsid w:val="00733BFC"/>
    <w:rsid w:val="00734CB8"/>
    <w:rsid w:val="00735606"/>
    <w:rsid w:val="00736550"/>
    <w:rsid w:val="00736DA4"/>
    <w:rsid w:val="007374DE"/>
    <w:rsid w:val="00741607"/>
    <w:rsid w:val="00741B83"/>
    <w:rsid w:val="00744BAD"/>
    <w:rsid w:val="00745091"/>
    <w:rsid w:val="007456BC"/>
    <w:rsid w:val="007456D8"/>
    <w:rsid w:val="007477B0"/>
    <w:rsid w:val="0075022C"/>
    <w:rsid w:val="00750A9C"/>
    <w:rsid w:val="007511A8"/>
    <w:rsid w:val="00751794"/>
    <w:rsid w:val="00753F44"/>
    <w:rsid w:val="007577F4"/>
    <w:rsid w:val="007578A7"/>
    <w:rsid w:val="00757EC7"/>
    <w:rsid w:val="0076013E"/>
    <w:rsid w:val="0076049B"/>
    <w:rsid w:val="00761EE8"/>
    <w:rsid w:val="0076383F"/>
    <w:rsid w:val="00764208"/>
    <w:rsid w:val="007651E6"/>
    <w:rsid w:val="0076621F"/>
    <w:rsid w:val="00766300"/>
    <w:rsid w:val="007669CB"/>
    <w:rsid w:val="00766BF7"/>
    <w:rsid w:val="0076725B"/>
    <w:rsid w:val="0077141F"/>
    <w:rsid w:val="007739E0"/>
    <w:rsid w:val="00773CF1"/>
    <w:rsid w:val="00774D1F"/>
    <w:rsid w:val="007760FC"/>
    <w:rsid w:val="00776E6C"/>
    <w:rsid w:val="00793761"/>
    <w:rsid w:val="007950D2"/>
    <w:rsid w:val="00795C0F"/>
    <w:rsid w:val="00795E31"/>
    <w:rsid w:val="00796D34"/>
    <w:rsid w:val="00797322"/>
    <w:rsid w:val="007979CA"/>
    <w:rsid w:val="007A1AF3"/>
    <w:rsid w:val="007A36ED"/>
    <w:rsid w:val="007A52DD"/>
    <w:rsid w:val="007B5884"/>
    <w:rsid w:val="007B5A2F"/>
    <w:rsid w:val="007B5EE0"/>
    <w:rsid w:val="007C1DEE"/>
    <w:rsid w:val="007C1DFF"/>
    <w:rsid w:val="007C4B67"/>
    <w:rsid w:val="007C65E4"/>
    <w:rsid w:val="007C7EBC"/>
    <w:rsid w:val="007D06C5"/>
    <w:rsid w:val="007D0E31"/>
    <w:rsid w:val="007D360B"/>
    <w:rsid w:val="007D3C70"/>
    <w:rsid w:val="007D42F6"/>
    <w:rsid w:val="007D4F16"/>
    <w:rsid w:val="007D5F49"/>
    <w:rsid w:val="007E0FE4"/>
    <w:rsid w:val="007E12B8"/>
    <w:rsid w:val="007E1F3E"/>
    <w:rsid w:val="007E2B79"/>
    <w:rsid w:val="007E3CA8"/>
    <w:rsid w:val="007E6C0A"/>
    <w:rsid w:val="007E7599"/>
    <w:rsid w:val="007F00C7"/>
    <w:rsid w:val="007F03AA"/>
    <w:rsid w:val="007F0B30"/>
    <w:rsid w:val="007F0EA3"/>
    <w:rsid w:val="007F1E2B"/>
    <w:rsid w:val="007F3163"/>
    <w:rsid w:val="007F3A87"/>
    <w:rsid w:val="007F44CB"/>
    <w:rsid w:val="007F56FC"/>
    <w:rsid w:val="007F5ABE"/>
    <w:rsid w:val="008018E1"/>
    <w:rsid w:val="00801AA3"/>
    <w:rsid w:val="00801B0E"/>
    <w:rsid w:val="00803CCF"/>
    <w:rsid w:val="00806868"/>
    <w:rsid w:val="00812C5C"/>
    <w:rsid w:val="00813B91"/>
    <w:rsid w:val="00814021"/>
    <w:rsid w:val="008144E0"/>
    <w:rsid w:val="00815265"/>
    <w:rsid w:val="008152E6"/>
    <w:rsid w:val="008164B6"/>
    <w:rsid w:val="00816D74"/>
    <w:rsid w:val="00816E5B"/>
    <w:rsid w:val="008229D9"/>
    <w:rsid w:val="008249B7"/>
    <w:rsid w:val="008304EE"/>
    <w:rsid w:val="00831CA0"/>
    <w:rsid w:val="00831EEF"/>
    <w:rsid w:val="008337E6"/>
    <w:rsid w:val="0083472A"/>
    <w:rsid w:val="00834BAE"/>
    <w:rsid w:val="00835847"/>
    <w:rsid w:val="008359D9"/>
    <w:rsid w:val="00835C58"/>
    <w:rsid w:val="00835F15"/>
    <w:rsid w:val="00837D8C"/>
    <w:rsid w:val="00840514"/>
    <w:rsid w:val="008407D4"/>
    <w:rsid w:val="0084199F"/>
    <w:rsid w:val="00842868"/>
    <w:rsid w:val="00842982"/>
    <w:rsid w:val="00843030"/>
    <w:rsid w:val="008440B9"/>
    <w:rsid w:val="00850387"/>
    <w:rsid w:val="00850611"/>
    <w:rsid w:val="00850F04"/>
    <w:rsid w:val="0085121A"/>
    <w:rsid w:val="00851752"/>
    <w:rsid w:val="0085204C"/>
    <w:rsid w:val="00852C50"/>
    <w:rsid w:val="00853989"/>
    <w:rsid w:val="0085458A"/>
    <w:rsid w:val="008547DA"/>
    <w:rsid w:val="00855687"/>
    <w:rsid w:val="0085679E"/>
    <w:rsid w:val="00862ADB"/>
    <w:rsid w:val="0086496E"/>
    <w:rsid w:val="008654F0"/>
    <w:rsid w:val="0086663B"/>
    <w:rsid w:val="0087237F"/>
    <w:rsid w:val="00874C5E"/>
    <w:rsid w:val="0087516F"/>
    <w:rsid w:val="008757DA"/>
    <w:rsid w:val="00875B4B"/>
    <w:rsid w:val="008816B6"/>
    <w:rsid w:val="008836F5"/>
    <w:rsid w:val="00883AE6"/>
    <w:rsid w:val="00884BAE"/>
    <w:rsid w:val="00886975"/>
    <w:rsid w:val="00886C1A"/>
    <w:rsid w:val="008876E1"/>
    <w:rsid w:val="008919C4"/>
    <w:rsid w:val="008954C0"/>
    <w:rsid w:val="00895FBC"/>
    <w:rsid w:val="00896E89"/>
    <w:rsid w:val="00897509"/>
    <w:rsid w:val="008A0A71"/>
    <w:rsid w:val="008A0F25"/>
    <w:rsid w:val="008A3CF1"/>
    <w:rsid w:val="008A650A"/>
    <w:rsid w:val="008B0E15"/>
    <w:rsid w:val="008B3294"/>
    <w:rsid w:val="008B32AC"/>
    <w:rsid w:val="008B40C3"/>
    <w:rsid w:val="008B5B64"/>
    <w:rsid w:val="008B6C7D"/>
    <w:rsid w:val="008B778E"/>
    <w:rsid w:val="008C1CB4"/>
    <w:rsid w:val="008C1FF0"/>
    <w:rsid w:val="008C3304"/>
    <w:rsid w:val="008C571B"/>
    <w:rsid w:val="008C5A6B"/>
    <w:rsid w:val="008C5B0F"/>
    <w:rsid w:val="008C6CF1"/>
    <w:rsid w:val="008C6E39"/>
    <w:rsid w:val="008C7144"/>
    <w:rsid w:val="008C7399"/>
    <w:rsid w:val="008D2A00"/>
    <w:rsid w:val="008D4254"/>
    <w:rsid w:val="008D44B7"/>
    <w:rsid w:val="008D529B"/>
    <w:rsid w:val="008D566C"/>
    <w:rsid w:val="008D597D"/>
    <w:rsid w:val="008D74CF"/>
    <w:rsid w:val="008E0F30"/>
    <w:rsid w:val="008E65F6"/>
    <w:rsid w:val="008E6D27"/>
    <w:rsid w:val="008F05F2"/>
    <w:rsid w:val="008F0FF7"/>
    <w:rsid w:val="008F1188"/>
    <w:rsid w:val="008F197F"/>
    <w:rsid w:val="008F1B22"/>
    <w:rsid w:val="008F2A89"/>
    <w:rsid w:val="008F3DB7"/>
    <w:rsid w:val="008F56F1"/>
    <w:rsid w:val="00900F19"/>
    <w:rsid w:val="00901064"/>
    <w:rsid w:val="00903DD1"/>
    <w:rsid w:val="0090756E"/>
    <w:rsid w:val="00907ED7"/>
    <w:rsid w:val="00912165"/>
    <w:rsid w:val="00912A15"/>
    <w:rsid w:val="009134E9"/>
    <w:rsid w:val="0091369C"/>
    <w:rsid w:val="00913DD3"/>
    <w:rsid w:val="0091484B"/>
    <w:rsid w:val="009149DD"/>
    <w:rsid w:val="00914DD0"/>
    <w:rsid w:val="00916504"/>
    <w:rsid w:val="00917941"/>
    <w:rsid w:val="00917B5B"/>
    <w:rsid w:val="00917D5D"/>
    <w:rsid w:val="009218E2"/>
    <w:rsid w:val="00924930"/>
    <w:rsid w:val="00931151"/>
    <w:rsid w:val="0093115C"/>
    <w:rsid w:val="0093262F"/>
    <w:rsid w:val="009332EC"/>
    <w:rsid w:val="009338CF"/>
    <w:rsid w:val="00934A67"/>
    <w:rsid w:val="00934E59"/>
    <w:rsid w:val="00935109"/>
    <w:rsid w:val="00936AC6"/>
    <w:rsid w:val="009409FA"/>
    <w:rsid w:val="009413F7"/>
    <w:rsid w:val="00941D97"/>
    <w:rsid w:val="00942D09"/>
    <w:rsid w:val="00942E2F"/>
    <w:rsid w:val="00944F44"/>
    <w:rsid w:val="00946B97"/>
    <w:rsid w:val="009477D9"/>
    <w:rsid w:val="00950241"/>
    <w:rsid w:val="00950311"/>
    <w:rsid w:val="009522DD"/>
    <w:rsid w:val="0095549C"/>
    <w:rsid w:val="009568E6"/>
    <w:rsid w:val="00956B25"/>
    <w:rsid w:val="00957EDD"/>
    <w:rsid w:val="00963393"/>
    <w:rsid w:val="00964020"/>
    <w:rsid w:val="00967584"/>
    <w:rsid w:val="00967EF9"/>
    <w:rsid w:val="00971178"/>
    <w:rsid w:val="00971233"/>
    <w:rsid w:val="0097281C"/>
    <w:rsid w:val="00972AF4"/>
    <w:rsid w:val="00974065"/>
    <w:rsid w:val="00974A1C"/>
    <w:rsid w:val="0097687D"/>
    <w:rsid w:val="00977061"/>
    <w:rsid w:val="00977F7C"/>
    <w:rsid w:val="009817E2"/>
    <w:rsid w:val="00981C50"/>
    <w:rsid w:val="0098355E"/>
    <w:rsid w:val="00984230"/>
    <w:rsid w:val="009845EB"/>
    <w:rsid w:val="00985A2D"/>
    <w:rsid w:val="00990779"/>
    <w:rsid w:val="009930A9"/>
    <w:rsid w:val="00993568"/>
    <w:rsid w:val="00993D89"/>
    <w:rsid w:val="00995823"/>
    <w:rsid w:val="00995C8D"/>
    <w:rsid w:val="00997B5E"/>
    <w:rsid w:val="009A0B21"/>
    <w:rsid w:val="009A2112"/>
    <w:rsid w:val="009A2177"/>
    <w:rsid w:val="009A35D5"/>
    <w:rsid w:val="009A6A93"/>
    <w:rsid w:val="009A719E"/>
    <w:rsid w:val="009A74B9"/>
    <w:rsid w:val="009A771E"/>
    <w:rsid w:val="009B0439"/>
    <w:rsid w:val="009B08E7"/>
    <w:rsid w:val="009B3DB6"/>
    <w:rsid w:val="009B5AAB"/>
    <w:rsid w:val="009B5FB5"/>
    <w:rsid w:val="009B6461"/>
    <w:rsid w:val="009B7086"/>
    <w:rsid w:val="009C380A"/>
    <w:rsid w:val="009C3FD8"/>
    <w:rsid w:val="009C50A8"/>
    <w:rsid w:val="009C5BF6"/>
    <w:rsid w:val="009C6887"/>
    <w:rsid w:val="009C6B59"/>
    <w:rsid w:val="009C7BF1"/>
    <w:rsid w:val="009D2C02"/>
    <w:rsid w:val="009D45ED"/>
    <w:rsid w:val="009E05E8"/>
    <w:rsid w:val="009E24FD"/>
    <w:rsid w:val="009E32FA"/>
    <w:rsid w:val="009E444D"/>
    <w:rsid w:val="009E4602"/>
    <w:rsid w:val="009E470C"/>
    <w:rsid w:val="009E72CD"/>
    <w:rsid w:val="009F12D1"/>
    <w:rsid w:val="009F164F"/>
    <w:rsid w:val="009F22E5"/>
    <w:rsid w:val="009F323B"/>
    <w:rsid w:val="009F4659"/>
    <w:rsid w:val="009F56AA"/>
    <w:rsid w:val="00A07D6C"/>
    <w:rsid w:val="00A1047B"/>
    <w:rsid w:val="00A11FE9"/>
    <w:rsid w:val="00A128B5"/>
    <w:rsid w:val="00A13927"/>
    <w:rsid w:val="00A14E05"/>
    <w:rsid w:val="00A1555A"/>
    <w:rsid w:val="00A225B2"/>
    <w:rsid w:val="00A24B0F"/>
    <w:rsid w:val="00A262D0"/>
    <w:rsid w:val="00A271BA"/>
    <w:rsid w:val="00A27516"/>
    <w:rsid w:val="00A301AF"/>
    <w:rsid w:val="00A324CC"/>
    <w:rsid w:val="00A36F0A"/>
    <w:rsid w:val="00A3737E"/>
    <w:rsid w:val="00A379FA"/>
    <w:rsid w:val="00A4024F"/>
    <w:rsid w:val="00A40824"/>
    <w:rsid w:val="00A42B11"/>
    <w:rsid w:val="00A43033"/>
    <w:rsid w:val="00A477CB"/>
    <w:rsid w:val="00A50BBF"/>
    <w:rsid w:val="00A516CD"/>
    <w:rsid w:val="00A519A6"/>
    <w:rsid w:val="00A52107"/>
    <w:rsid w:val="00A53089"/>
    <w:rsid w:val="00A55332"/>
    <w:rsid w:val="00A560F1"/>
    <w:rsid w:val="00A61B16"/>
    <w:rsid w:val="00A62B34"/>
    <w:rsid w:val="00A634CD"/>
    <w:rsid w:val="00A64722"/>
    <w:rsid w:val="00A66DA1"/>
    <w:rsid w:val="00A670B6"/>
    <w:rsid w:val="00A700C6"/>
    <w:rsid w:val="00A70294"/>
    <w:rsid w:val="00A71AD4"/>
    <w:rsid w:val="00A72717"/>
    <w:rsid w:val="00A73D32"/>
    <w:rsid w:val="00A77EE5"/>
    <w:rsid w:val="00A80B72"/>
    <w:rsid w:val="00A825A8"/>
    <w:rsid w:val="00A86E28"/>
    <w:rsid w:val="00A87AE4"/>
    <w:rsid w:val="00A900CC"/>
    <w:rsid w:val="00A91B2E"/>
    <w:rsid w:val="00A92F35"/>
    <w:rsid w:val="00A93877"/>
    <w:rsid w:val="00A9470F"/>
    <w:rsid w:val="00A96181"/>
    <w:rsid w:val="00AA1D72"/>
    <w:rsid w:val="00AA32FA"/>
    <w:rsid w:val="00AA666B"/>
    <w:rsid w:val="00AA6C7E"/>
    <w:rsid w:val="00AB0ABE"/>
    <w:rsid w:val="00AB2DDB"/>
    <w:rsid w:val="00AB3D51"/>
    <w:rsid w:val="00AB4669"/>
    <w:rsid w:val="00AB4D17"/>
    <w:rsid w:val="00AB6415"/>
    <w:rsid w:val="00AB7641"/>
    <w:rsid w:val="00AB7BB6"/>
    <w:rsid w:val="00AC1A9B"/>
    <w:rsid w:val="00AC4D29"/>
    <w:rsid w:val="00AC66F2"/>
    <w:rsid w:val="00AD31B3"/>
    <w:rsid w:val="00AD31EB"/>
    <w:rsid w:val="00AD646B"/>
    <w:rsid w:val="00AE0429"/>
    <w:rsid w:val="00AE2557"/>
    <w:rsid w:val="00AE312A"/>
    <w:rsid w:val="00AE3659"/>
    <w:rsid w:val="00AE4D56"/>
    <w:rsid w:val="00AE5DE7"/>
    <w:rsid w:val="00AE7ED5"/>
    <w:rsid w:val="00AF12ED"/>
    <w:rsid w:val="00AF17E8"/>
    <w:rsid w:val="00AF285F"/>
    <w:rsid w:val="00AF37B7"/>
    <w:rsid w:val="00AF424B"/>
    <w:rsid w:val="00AF6C7E"/>
    <w:rsid w:val="00B026AC"/>
    <w:rsid w:val="00B02845"/>
    <w:rsid w:val="00B04402"/>
    <w:rsid w:val="00B04643"/>
    <w:rsid w:val="00B0487D"/>
    <w:rsid w:val="00B05BF3"/>
    <w:rsid w:val="00B05CED"/>
    <w:rsid w:val="00B065F3"/>
    <w:rsid w:val="00B0716A"/>
    <w:rsid w:val="00B07B53"/>
    <w:rsid w:val="00B07C67"/>
    <w:rsid w:val="00B11950"/>
    <w:rsid w:val="00B11A4C"/>
    <w:rsid w:val="00B1309B"/>
    <w:rsid w:val="00B132A5"/>
    <w:rsid w:val="00B14614"/>
    <w:rsid w:val="00B154A8"/>
    <w:rsid w:val="00B205AB"/>
    <w:rsid w:val="00B20F58"/>
    <w:rsid w:val="00B21BD4"/>
    <w:rsid w:val="00B22E94"/>
    <w:rsid w:val="00B22F77"/>
    <w:rsid w:val="00B2634B"/>
    <w:rsid w:val="00B27ED1"/>
    <w:rsid w:val="00B30347"/>
    <w:rsid w:val="00B30595"/>
    <w:rsid w:val="00B31E4A"/>
    <w:rsid w:val="00B320FB"/>
    <w:rsid w:val="00B32A40"/>
    <w:rsid w:val="00B34054"/>
    <w:rsid w:val="00B3435A"/>
    <w:rsid w:val="00B354F0"/>
    <w:rsid w:val="00B41FE6"/>
    <w:rsid w:val="00B426DC"/>
    <w:rsid w:val="00B4273C"/>
    <w:rsid w:val="00B42B53"/>
    <w:rsid w:val="00B50C01"/>
    <w:rsid w:val="00B5124B"/>
    <w:rsid w:val="00B53D69"/>
    <w:rsid w:val="00B54F89"/>
    <w:rsid w:val="00B60261"/>
    <w:rsid w:val="00B60F68"/>
    <w:rsid w:val="00B62914"/>
    <w:rsid w:val="00B62F10"/>
    <w:rsid w:val="00B634AC"/>
    <w:rsid w:val="00B72591"/>
    <w:rsid w:val="00B73892"/>
    <w:rsid w:val="00B75C32"/>
    <w:rsid w:val="00B76EA9"/>
    <w:rsid w:val="00B770A9"/>
    <w:rsid w:val="00B773CF"/>
    <w:rsid w:val="00B8032F"/>
    <w:rsid w:val="00B8296F"/>
    <w:rsid w:val="00B82C94"/>
    <w:rsid w:val="00B8353B"/>
    <w:rsid w:val="00B84DDE"/>
    <w:rsid w:val="00B85BF9"/>
    <w:rsid w:val="00B86725"/>
    <w:rsid w:val="00B86C71"/>
    <w:rsid w:val="00B90797"/>
    <w:rsid w:val="00B94D69"/>
    <w:rsid w:val="00B967A7"/>
    <w:rsid w:val="00BA05EE"/>
    <w:rsid w:val="00BA1030"/>
    <w:rsid w:val="00BA1989"/>
    <w:rsid w:val="00BA4938"/>
    <w:rsid w:val="00BA4ACE"/>
    <w:rsid w:val="00BA5B97"/>
    <w:rsid w:val="00BA6121"/>
    <w:rsid w:val="00BA63F8"/>
    <w:rsid w:val="00BA7F53"/>
    <w:rsid w:val="00BB0BF2"/>
    <w:rsid w:val="00BB69F7"/>
    <w:rsid w:val="00BC0367"/>
    <w:rsid w:val="00BC04FB"/>
    <w:rsid w:val="00BC0ABD"/>
    <w:rsid w:val="00BC2427"/>
    <w:rsid w:val="00BC26FD"/>
    <w:rsid w:val="00BC4992"/>
    <w:rsid w:val="00BC52B6"/>
    <w:rsid w:val="00BC5E0D"/>
    <w:rsid w:val="00BC5FC7"/>
    <w:rsid w:val="00BD196E"/>
    <w:rsid w:val="00BD2172"/>
    <w:rsid w:val="00BD4394"/>
    <w:rsid w:val="00BD70A6"/>
    <w:rsid w:val="00BE0590"/>
    <w:rsid w:val="00BE3738"/>
    <w:rsid w:val="00BF020D"/>
    <w:rsid w:val="00BF0ADF"/>
    <w:rsid w:val="00BF1765"/>
    <w:rsid w:val="00BF1A19"/>
    <w:rsid w:val="00BF7F39"/>
    <w:rsid w:val="00C00498"/>
    <w:rsid w:val="00C00B42"/>
    <w:rsid w:val="00C02331"/>
    <w:rsid w:val="00C0361B"/>
    <w:rsid w:val="00C03646"/>
    <w:rsid w:val="00C050E7"/>
    <w:rsid w:val="00C07D0A"/>
    <w:rsid w:val="00C11580"/>
    <w:rsid w:val="00C12B74"/>
    <w:rsid w:val="00C134B6"/>
    <w:rsid w:val="00C14659"/>
    <w:rsid w:val="00C17FDF"/>
    <w:rsid w:val="00C22AAF"/>
    <w:rsid w:val="00C2408E"/>
    <w:rsid w:val="00C24405"/>
    <w:rsid w:val="00C248D1"/>
    <w:rsid w:val="00C24BC8"/>
    <w:rsid w:val="00C24C7E"/>
    <w:rsid w:val="00C25DD6"/>
    <w:rsid w:val="00C2726F"/>
    <w:rsid w:val="00C27B23"/>
    <w:rsid w:val="00C3375A"/>
    <w:rsid w:val="00C346AD"/>
    <w:rsid w:val="00C36179"/>
    <w:rsid w:val="00C3698A"/>
    <w:rsid w:val="00C40A13"/>
    <w:rsid w:val="00C42897"/>
    <w:rsid w:val="00C42C0D"/>
    <w:rsid w:val="00C438E0"/>
    <w:rsid w:val="00C4409A"/>
    <w:rsid w:val="00C4492C"/>
    <w:rsid w:val="00C474A9"/>
    <w:rsid w:val="00C476BC"/>
    <w:rsid w:val="00C50327"/>
    <w:rsid w:val="00C51E1D"/>
    <w:rsid w:val="00C52B2D"/>
    <w:rsid w:val="00C56EA6"/>
    <w:rsid w:val="00C56EC3"/>
    <w:rsid w:val="00C57B31"/>
    <w:rsid w:val="00C608FF"/>
    <w:rsid w:val="00C61778"/>
    <w:rsid w:val="00C61901"/>
    <w:rsid w:val="00C62B8C"/>
    <w:rsid w:val="00C6339E"/>
    <w:rsid w:val="00C66CE8"/>
    <w:rsid w:val="00C66D97"/>
    <w:rsid w:val="00C70AC2"/>
    <w:rsid w:val="00C70B65"/>
    <w:rsid w:val="00C7183B"/>
    <w:rsid w:val="00C740EE"/>
    <w:rsid w:val="00C76034"/>
    <w:rsid w:val="00C7684E"/>
    <w:rsid w:val="00C816EB"/>
    <w:rsid w:val="00C83188"/>
    <w:rsid w:val="00C831CC"/>
    <w:rsid w:val="00C84710"/>
    <w:rsid w:val="00C84C66"/>
    <w:rsid w:val="00C853A8"/>
    <w:rsid w:val="00C8576C"/>
    <w:rsid w:val="00C86454"/>
    <w:rsid w:val="00C86E4D"/>
    <w:rsid w:val="00C902B8"/>
    <w:rsid w:val="00C907CA"/>
    <w:rsid w:val="00C91AB2"/>
    <w:rsid w:val="00C9332E"/>
    <w:rsid w:val="00C9511B"/>
    <w:rsid w:val="00C95CAF"/>
    <w:rsid w:val="00C96344"/>
    <w:rsid w:val="00C96B04"/>
    <w:rsid w:val="00C9772F"/>
    <w:rsid w:val="00C97D9D"/>
    <w:rsid w:val="00CA077A"/>
    <w:rsid w:val="00CA1AF7"/>
    <w:rsid w:val="00CA3034"/>
    <w:rsid w:val="00CA59DA"/>
    <w:rsid w:val="00CB0C47"/>
    <w:rsid w:val="00CB0E01"/>
    <w:rsid w:val="00CB315E"/>
    <w:rsid w:val="00CB4CC9"/>
    <w:rsid w:val="00CC265B"/>
    <w:rsid w:val="00CC35D9"/>
    <w:rsid w:val="00CD03A4"/>
    <w:rsid w:val="00CD06FF"/>
    <w:rsid w:val="00CD0E23"/>
    <w:rsid w:val="00CD16E8"/>
    <w:rsid w:val="00CD2BC8"/>
    <w:rsid w:val="00CD5157"/>
    <w:rsid w:val="00CD5784"/>
    <w:rsid w:val="00CD5E51"/>
    <w:rsid w:val="00CE04DB"/>
    <w:rsid w:val="00CE175B"/>
    <w:rsid w:val="00CE1A97"/>
    <w:rsid w:val="00CE4167"/>
    <w:rsid w:val="00CE4420"/>
    <w:rsid w:val="00CE4832"/>
    <w:rsid w:val="00CE4A68"/>
    <w:rsid w:val="00CF1141"/>
    <w:rsid w:val="00CF1164"/>
    <w:rsid w:val="00CF31CE"/>
    <w:rsid w:val="00CF3884"/>
    <w:rsid w:val="00CF7BE4"/>
    <w:rsid w:val="00CF7EBD"/>
    <w:rsid w:val="00D00B22"/>
    <w:rsid w:val="00D012B9"/>
    <w:rsid w:val="00D0150D"/>
    <w:rsid w:val="00D015BF"/>
    <w:rsid w:val="00D02174"/>
    <w:rsid w:val="00D04D0A"/>
    <w:rsid w:val="00D05160"/>
    <w:rsid w:val="00D05515"/>
    <w:rsid w:val="00D05792"/>
    <w:rsid w:val="00D06FFD"/>
    <w:rsid w:val="00D074D3"/>
    <w:rsid w:val="00D13454"/>
    <w:rsid w:val="00D1514D"/>
    <w:rsid w:val="00D1537D"/>
    <w:rsid w:val="00D15B91"/>
    <w:rsid w:val="00D16587"/>
    <w:rsid w:val="00D20F18"/>
    <w:rsid w:val="00D21211"/>
    <w:rsid w:val="00D21A88"/>
    <w:rsid w:val="00D21EB3"/>
    <w:rsid w:val="00D2378C"/>
    <w:rsid w:val="00D25F3E"/>
    <w:rsid w:val="00D26BF7"/>
    <w:rsid w:val="00D320CC"/>
    <w:rsid w:val="00D32233"/>
    <w:rsid w:val="00D330E0"/>
    <w:rsid w:val="00D33277"/>
    <w:rsid w:val="00D34141"/>
    <w:rsid w:val="00D343B7"/>
    <w:rsid w:val="00D35284"/>
    <w:rsid w:val="00D37933"/>
    <w:rsid w:val="00D40090"/>
    <w:rsid w:val="00D407A3"/>
    <w:rsid w:val="00D41160"/>
    <w:rsid w:val="00D41ED8"/>
    <w:rsid w:val="00D43510"/>
    <w:rsid w:val="00D45B5E"/>
    <w:rsid w:val="00D50600"/>
    <w:rsid w:val="00D50D5A"/>
    <w:rsid w:val="00D51833"/>
    <w:rsid w:val="00D51FCB"/>
    <w:rsid w:val="00D536D0"/>
    <w:rsid w:val="00D542A5"/>
    <w:rsid w:val="00D5766A"/>
    <w:rsid w:val="00D57967"/>
    <w:rsid w:val="00D61CB0"/>
    <w:rsid w:val="00D64005"/>
    <w:rsid w:val="00D64F00"/>
    <w:rsid w:val="00D64FC2"/>
    <w:rsid w:val="00D65018"/>
    <w:rsid w:val="00D66377"/>
    <w:rsid w:val="00D67592"/>
    <w:rsid w:val="00D702F0"/>
    <w:rsid w:val="00D7232D"/>
    <w:rsid w:val="00D73D32"/>
    <w:rsid w:val="00D756C1"/>
    <w:rsid w:val="00D75BBB"/>
    <w:rsid w:val="00D769E4"/>
    <w:rsid w:val="00D770BD"/>
    <w:rsid w:val="00D77441"/>
    <w:rsid w:val="00D80FD0"/>
    <w:rsid w:val="00D81FA7"/>
    <w:rsid w:val="00D82224"/>
    <w:rsid w:val="00D84F20"/>
    <w:rsid w:val="00D85029"/>
    <w:rsid w:val="00D85A5F"/>
    <w:rsid w:val="00D85B0B"/>
    <w:rsid w:val="00D8710B"/>
    <w:rsid w:val="00D95AE2"/>
    <w:rsid w:val="00D96583"/>
    <w:rsid w:val="00D9734E"/>
    <w:rsid w:val="00D9770D"/>
    <w:rsid w:val="00D97E4B"/>
    <w:rsid w:val="00DA0481"/>
    <w:rsid w:val="00DA072C"/>
    <w:rsid w:val="00DA4026"/>
    <w:rsid w:val="00DA6972"/>
    <w:rsid w:val="00DB2871"/>
    <w:rsid w:val="00DB4F8B"/>
    <w:rsid w:val="00DB5105"/>
    <w:rsid w:val="00DB52A8"/>
    <w:rsid w:val="00DB5DD1"/>
    <w:rsid w:val="00DB60EE"/>
    <w:rsid w:val="00DC0778"/>
    <w:rsid w:val="00DC0C9C"/>
    <w:rsid w:val="00DC0DBA"/>
    <w:rsid w:val="00DC487A"/>
    <w:rsid w:val="00DC5112"/>
    <w:rsid w:val="00DC5CAF"/>
    <w:rsid w:val="00DC6CB6"/>
    <w:rsid w:val="00DC70D3"/>
    <w:rsid w:val="00DC789F"/>
    <w:rsid w:val="00DD1E64"/>
    <w:rsid w:val="00DD4817"/>
    <w:rsid w:val="00DD4CB7"/>
    <w:rsid w:val="00DE0F57"/>
    <w:rsid w:val="00DE0FFE"/>
    <w:rsid w:val="00DE1624"/>
    <w:rsid w:val="00DE2A2E"/>
    <w:rsid w:val="00DE2DB6"/>
    <w:rsid w:val="00DE4290"/>
    <w:rsid w:val="00DE452B"/>
    <w:rsid w:val="00DE637E"/>
    <w:rsid w:val="00DE654A"/>
    <w:rsid w:val="00DF0CF3"/>
    <w:rsid w:val="00DF1BCA"/>
    <w:rsid w:val="00DF248F"/>
    <w:rsid w:val="00DF2630"/>
    <w:rsid w:val="00DF2828"/>
    <w:rsid w:val="00DF66F5"/>
    <w:rsid w:val="00DF67C0"/>
    <w:rsid w:val="00E036B4"/>
    <w:rsid w:val="00E0628F"/>
    <w:rsid w:val="00E07E8C"/>
    <w:rsid w:val="00E108BC"/>
    <w:rsid w:val="00E14695"/>
    <w:rsid w:val="00E15060"/>
    <w:rsid w:val="00E15529"/>
    <w:rsid w:val="00E15D8F"/>
    <w:rsid w:val="00E2029D"/>
    <w:rsid w:val="00E20A44"/>
    <w:rsid w:val="00E21491"/>
    <w:rsid w:val="00E218F3"/>
    <w:rsid w:val="00E22ECB"/>
    <w:rsid w:val="00E23E38"/>
    <w:rsid w:val="00E24639"/>
    <w:rsid w:val="00E304E2"/>
    <w:rsid w:val="00E37130"/>
    <w:rsid w:val="00E425BC"/>
    <w:rsid w:val="00E45987"/>
    <w:rsid w:val="00E504A1"/>
    <w:rsid w:val="00E5247D"/>
    <w:rsid w:val="00E53C2C"/>
    <w:rsid w:val="00E56B18"/>
    <w:rsid w:val="00E57612"/>
    <w:rsid w:val="00E57753"/>
    <w:rsid w:val="00E60098"/>
    <w:rsid w:val="00E61449"/>
    <w:rsid w:val="00E615E5"/>
    <w:rsid w:val="00E61887"/>
    <w:rsid w:val="00E619D7"/>
    <w:rsid w:val="00E61D94"/>
    <w:rsid w:val="00E62B87"/>
    <w:rsid w:val="00E6369E"/>
    <w:rsid w:val="00E6705A"/>
    <w:rsid w:val="00E70B87"/>
    <w:rsid w:val="00E71D9A"/>
    <w:rsid w:val="00E73007"/>
    <w:rsid w:val="00E73B85"/>
    <w:rsid w:val="00E73DF4"/>
    <w:rsid w:val="00E740B5"/>
    <w:rsid w:val="00E75E5C"/>
    <w:rsid w:val="00E76D26"/>
    <w:rsid w:val="00E76F96"/>
    <w:rsid w:val="00E82D5C"/>
    <w:rsid w:val="00E82FBC"/>
    <w:rsid w:val="00E83606"/>
    <w:rsid w:val="00E83F7F"/>
    <w:rsid w:val="00E846B3"/>
    <w:rsid w:val="00E85B09"/>
    <w:rsid w:val="00E87518"/>
    <w:rsid w:val="00E87E6F"/>
    <w:rsid w:val="00E87E98"/>
    <w:rsid w:val="00E87F34"/>
    <w:rsid w:val="00E913B5"/>
    <w:rsid w:val="00E92999"/>
    <w:rsid w:val="00E93DF3"/>
    <w:rsid w:val="00E95315"/>
    <w:rsid w:val="00E971FB"/>
    <w:rsid w:val="00E977E5"/>
    <w:rsid w:val="00EA0371"/>
    <w:rsid w:val="00EA2028"/>
    <w:rsid w:val="00EA2ECE"/>
    <w:rsid w:val="00EA3C80"/>
    <w:rsid w:val="00EA4F49"/>
    <w:rsid w:val="00EA51FA"/>
    <w:rsid w:val="00EA5BFA"/>
    <w:rsid w:val="00EA6E56"/>
    <w:rsid w:val="00EB20AD"/>
    <w:rsid w:val="00EB5699"/>
    <w:rsid w:val="00EC142C"/>
    <w:rsid w:val="00EC1788"/>
    <w:rsid w:val="00EC3AB5"/>
    <w:rsid w:val="00EC3D2D"/>
    <w:rsid w:val="00EC4CD5"/>
    <w:rsid w:val="00EC548C"/>
    <w:rsid w:val="00EC5DE8"/>
    <w:rsid w:val="00EC65FE"/>
    <w:rsid w:val="00EC6E15"/>
    <w:rsid w:val="00EC721F"/>
    <w:rsid w:val="00ED2689"/>
    <w:rsid w:val="00ED319F"/>
    <w:rsid w:val="00ED57B4"/>
    <w:rsid w:val="00EE29EE"/>
    <w:rsid w:val="00EE347E"/>
    <w:rsid w:val="00EE3A5F"/>
    <w:rsid w:val="00EE673F"/>
    <w:rsid w:val="00EE67BC"/>
    <w:rsid w:val="00EF1662"/>
    <w:rsid w:val="00EF2717"/>
    <w:rsid w:val="00EF2B26"/>
    <w:rsid w:val="00EF44D9"/>
    <w:rsid w:val="00F00E2D"/>
    <w:rsid w:val="00F01B79"/>
    <w:rsid w:val="00F01F78"/>
    <w:rsid w:val="00F030A5"/>
    <w:rsid w:val="00F0323F"/>
    <w:rsid w:val="00F03871"/>
    <w:rsid w:val="00F03A27"/>
    <w:rsid w:val="00F03DC1"/>
    <w:rsid w:val="00F0500A"/>
    <w:rsid w:val="00F06A82"/>
    <w:rsid w:val="00F07AEB"/>
    <w:rsid w:val="00F11C25"/>
    <w:rsid w:val="00F11D99"/>
    <w:rsid w:val="00F11EFB"/>
    <w:rsid w:val="00F13C19"/>
    <w:rsid w:val="00F13FBA"/>
    <w:rsid w:val="00F15C1B"/>
    <w:rsid w:val="00F17CA1"/>
    <w:rsid w:val="00F2107F"/>
    <w:rsid w:val="00F212A8"/>
    <w:rsid w:val="00F212BE"/>
    <w:rsid w:val="00F2279D"/>
    <w:rsid w:val="00F23F45"/>
    <w:rsid w:val="00F30582"/>
    <w:rsid w:val="00F312E0"/>
    <w:rsid w:val="00F33D3F"/>
    <w:rsid w:val="00F37BE7"/>
    <w:rsid w:val="00F4160A"/>
    <w:rsid w:val="00F43C15"/>
    <w:rsid w:val="00F450E7"/>
    <w:rsid w:val="00F45991"/>
    <w:rsid w:val="00F5194A"/>
    <w:rsid w:val="00F536D1"/>
    <w:rsid w:val="00F5420D"/>
    <w:rsid w:val="00F54A56"/>
    <w:rsid w:val="00F54F60"/>
    <w:rsid w:val="00F55C43"/>
    <w:rsid w:val="00F55FEF"/>
    <w:rsid w:val="00F57E31"/>
    <w:rsid w:val="00F6196C"/>
    <w:rsid w:val="00F62C5A"/>
    <w:rsid w:val="00F6305C"/>
    <w:rsid w:val="00F644B0"/>
    <w:rsid w:val="00F64BF7"/>
    <w:rsid w:val="00F65035"/>
    <w:rsid w:val="00F6503A"/>
    <w:rsid w:val="00F65451"/>
    <w:rsid w:val="00F65B97"/>
    <w:rsid w:val="00F667E2"/>
    <w:rsid w:val="00F706DA"/>
    <w:rsid w:val="00F72305"/>
    <w:rsid w:val="00F74C08"/>
    <w:rsid w:val="00F74E21"/>
    <w:rsid w:val="00F77FCC"/>
    <w:rsid w:val="00F80DF7"/>
    <w:rsid w:val="00F81A73"/>
    <w:rsid w:val="00F82D54"/>
    <w:rsid w:val="00F82E5D"/>
    <w:rsid w:val="00F838BF"/>
    <w:rsid w:val="00F85C76"/>
    <w:rsid w:val="00F909B6"/>
    <w:rsid w:val="00F910A7"/>
    <w:rsid w:val="00F9292A"/>
    <w:rsid w:val="00F92AEC"/>
    <w:rsid w:val="00F94432"/>
    <w:rsid w:val="00F95ACA"/>
    <w:rsid w:val="00F96AE0"/>
    <w:rsid w:val="00FA0BFA"/>
    <w:rsid w:val="00FA53C6"/>
    <w:rsid w:val="00FA66F2"/>
    <w:rsid w:val="00FA73F9"/>
    <w:rsid w:val="00FA777D"/>
    <w:rsid w:val="00FB1E18"/>
    <w:rsid w:val="00FB39D1"/>
    <w:rsid w:val="00FB3BD0"/>
    <w:rsid w:val="00FB424B"/>
    <w:rsid w:val="00FB4E02"/>
    <w:rsid w:val="00FB5E93"/>
    <w:rsid w:val="00FB6C84"/>
    <w:rsid w:val="00FC0492"/>
    <w:rsid w:val="00FC0E72"/>
    <w:rsid w:val="00FC383F"/>
    <w:rsid w:val="00FC406A"/>
    <w:rsid w:val="00FC44E5"/>
    <w:rsid w:val="00FD014B"/>
    <w:rsid w:val="00FD0182"/>
    <w:rsid w:val="00FD02CF"/>
    <w:rsid w:val="00FD1992"/>
    <w:rsid w:val="00FD3845"/>
    <w:rsid w:val="00FD38A9"/>
    <w:rsid w:val="00FD3E5F"/>
    <w:rsid w:val="00FD7CFF"/>
    <w:rsid w:val="00FE0B88"/>
    <w:rsid w:val="00FE15DA"/>
    <w:rsid w:val="00FE1B87"/>
    <w:rsid w:val="00FE3737"/>
    <w:rsid w:val="00FE3ADE"/>
    <w:rsid w:val="00FE3EAC"/>
    <w:rsid w:val="00FE49A7"/>
    <w:rsid w:val="00FE7E06"/>
    <w:rsid w:val="00FE7E81"/>
    <w:rsid w:val="00FF04DC"/>
    <w:rsid w:val="00FF0C7B"/>
    <w:rsid w:val="00FF1AAE"/>
    <w:rsid w:val="00FF32AA"/>
    <w:rsid w:val="00FF3DF6"/>
    <w:rsid w:val="00FF6352"/>
    <w:rsid w:val="22B0E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27F4F"/>
  <w14:defaultImageDpi w14:val="0"/>
  <w15:docId w15:val="{F52940F9-DD3F-4AEB-9C8E-7E47B482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19"/>
    <w:pPr>
      <w:spacing w:after="0" w:line="240" w:lineRule="auto"/>
    </w:pPr>
    <w:rPr>
      <w:sz w:val="24"/>
      <w:szCs w:val="24"/>
    </w:rPr>
  </w:style>
  <w:style w:type="paragraph" w:styleId="Heading1">
    <w:name w:val="heading 1"/>
    <w:next w:val="TextHeading2"/>
    <w:link w:val="Heading1Char"/>
    <w:uiPriority w:val="9"/>
    <w:qFormat/>
    <w:rsid w:val="00900F19"/>
    <w:pPr>
      <w:keepNext/>
      <w:keepLines/>
      <w:numPr>
        <w:ilvl w:val="1"/>
        <w:numId w:val="2"/>
      </w:numPr>
      <w:spacing w:after="360" w:line="400" w:lineRule="exact"/>
      <w:jc w:val="center"/>
      <w:outlineLvl w:val="0"/>
    </w:pPr>
    <w:rPr>
      <w:rFonts w:ascii="Arial" w:hAnsi="Arial"/>
      <w:b/>
      <w:sz w:val="32"/>
    </w:rPr>
  </w:style>
  <w:style w:type="paragraph" w:styleId="Heading2">
    <w:name w:val="heading 2"/>
    <w:next w:val="TextHeading2"/>
    <w:link w:val="Heading2Char"/>
    <w:uiPriority w:val="9"/>
    <w:qFormat/>
    <w:rsid w:val="00900F19"/>
    <w:pPr>
      <w:keepNext/>
      <w:keepLines/>
      <w:numPr>
        <w:ilvl w:val="2"/>
        <w:numId w:val="2"/>
      </w:numPr>
      <w:spacing w:before="240" w:after="120" w:line="240" w:lineRule="auto"/>
      <w:outlineLvl w:val="1"/>
    </w:pPr>
    <w:rPr>
      <w:rFonts w:ascii="Arial" w:hAnsi="Arial"/>
      <w:b/>
      <w:sz w:val="24"/>
    </w:rPr>
  </w:style>
  <w:style w:type="paragraph" w:styleId="Heading3">
    <w:name w:val="heading 3"/>
    <w:next w:val="TextHeading3"/>
    <w:link w:val="Heading3Char"/>
    <w:uiPriority w:val="9"/>
    <w:qFormat/>
    <w:rsid w:val="00900F19"/>
    <w:pPr>
      <w:keepNext/>
      <w:keepLines/>
      <w:numPr>
        <w:ilvl w:val="3"/>
        <w:numId w:val="2"/>
      </w:numPr>
      <w:spacing w:before="120" w:after="120" w:line="240" w:lineRule="auto"/>
      <w:ind w:right="720"/>
      <w:outlineLvl w:val="2"/>
    </w:pPr>
    <w:rPr>
      <w:rFonts w:ascii="Arial" w:hAnsi="Arial"/>
      <w:b/>
      <w:sz w:val="24"/>
    </w:rPr>
  </w:style>
  <w:style w:type="paragraph" w:styleId="Heading4">
    <w:name w:val="heading 4"/>
    <w:next w:val="TextHeading4"/>
    <w:link w:val="Heading4Char"/>
    <w:uiPriority w:val="9"/>
    <w:qFormat/>
    <w:rsid w:val="00900F19"/>
    <w:pPr>
      <w:keepNext/>
      <w:keepLines/>
      <w:numPr>
        <w:ilvl w:val="4"/>
        <w:numId w:val="2"/>
      </w:numPr>
      <w:spacing w:before="120" w:after="120" w:line="240" w:lineRule="auto"/>
      <w:ind w:right="1440"/>
      <w:outlineLvl w:val="3"/>
    </w:pPr>
    <w:rPr>
      <w:rFonts w:ascii="Arial" w:hAnsi="Arial"/>
      <w:b/>
      <w:sz w:val="24"/>
    </w:rPr>
  </w:style>
  <w:style w:type="paragraph" w:styleId="Heading5">
    <w:name w:val="heading 5"/>
    <w:next w:val="TextHeading5"/>
    <w:link w:val="Heading5Char"/>
    <w:uiPriority w:val="9"/>
    <w:qFormat/>
    <w:rsid w:val="00900F19"/>
    <w:pPr>
      <w:keepNext/>
      <w:keepLines/>
      <w:numPr>
        <w:ilvl w:val="5"/>
        <w:numId w:val="2"/>
      </w:numPr>
      <w:spacing w:before="120" w:after="120" w:line="240" w:lineRule="auto"/>
      <w:ind w:right="2160"/>
      <w:outlineLvl w:val="4"/>
    </w:pPr>
    <w:rPr>
      <w:rFonts w:ascii="Arial" w:hAnsi="Arial"/>
      <w:b/>
      <w:sz w:val="24"/>
    </w:rPr>
  </w:style>
  <w:style w:type="paragraph" w:styleId="Heading6">
    <w:name w:val="heading 6"/>
    <w:aliases w:val="Paragraph2,OutHeading 6"/>
    <w:basedOn w:val="Normal"/>
    <w:next w:val="Normal"/>
    <w:link w:val="Heading6Char"/>
    <w:uiPriority w:val="99"/>
    <w:qFormat/>
    <w:rsid w:val="00502643"/>
    <w:pPr>
      <w:numPr>
        <w:ilvl w:val="5"/>
        <w:numId w:val="1"/>
      </w:numPr>
      <w:tabs>
        <w:tab w:val="num" w:pos="-720"/>
      </w:tabs>
      <w:spacing w:before="240" w:after="60"/>
      <w:ind w:left="3600" w:hanging="720"/>
      <w:outlineLvl w:val="5"/>
    </w:pPr>
    <w:rPr>
      <w:b/>
      <w:bCs/>
      <w:sz w:val="22"/>
      <w:szCs w:val="22"/>
    </w:rPr>
  </w:style>
  <w:style w:type="paragraph" w:styleId="Heading7">
    <w:name w:val="heading 7"/>
    <w:aliases w:val="OutHeading 7"/>
    <w:basedOn w:val="Normal"/>
    <w:next w:val="Normal"/>
    <w:link w:val="Heading7Char"/>
    <w:uiPriority w:val="99"/>
    <w:qFormat/>
    <w:rsid w:val="00502643"/>
    <w:pPr>
      <w:numPr>
        <w:ilvl w:val="6"/>
        <w:numId w:val="1"/>
      </w:numPr>
      <w:tabs>
        <w:tab w:val="num" w:pos="-720"/>
      </w:tabs>
      <w:spacing w:before="240" w:after="60"/>
      <w:ind w:left="4320" w:hanging="720"/>
      <w:outlineLvl w:val="6"/>
    </w:pPr>
  </w:style>
  <w:style w:type="paragraph" w:styleId="Heading8">
    <w:name w:val="heading 8"/>
    <w:aliases w:val="OutHeading 8"/>
    <w:basedOn w:val="Normal"/>
    <w:next w:val="Normal"/>
    <w:link w:val="Heading8Char"/>
    <w:uiPriority w:val="99"/>
    <w:qFormat/>
    <w:rsid w:val="00502643"/>
    <w:pPr>
      <w:numPr>
        <w:ilvl w:val="7"/>
        <w:numId w:val="1"/>
      </w:numPr>
      <w:tabs>
        <w:tab w:val="num" w:pos="-720"/>
      </w:tabs>
      <w:spacing w:before="240" w:after="60"/>
      <w:ind w:left="5040" w:hanging="720"/>
      <w:outlineLvl w:val="7"/>
    </w:pPr>
    <w:rPr>
      <w:i/>
      <w:iCs/>
    </w:rPr>
  </w:style>
  <w:style w:type="paragraph" w:styleId="Heading9">
    <w:name w:val="heading 9"/>
    <w:aliases w:val="OutHeading 9"/>
    <w:basedOn w:val="Normal"/>
    <w:next w:val="Normal"/>
    <w:link w:val="Heading9Char"/>
    <w:uiPriority w:val="99"/>
    <w:qFormat/>
    <w:rsid w:val="00502643"/>
    <w:pPr>
      <w:numPr>
        <w:ilvl w:val="8"/>
        <w:numId w:val="1"/>
      </w:numPr>
      <w:tabs>
        <w:tab w:val="num" w:pos="-720"/>
      </w:tabs>
      <w:spacing w:before="240" w:after="60"/>
      <w:ind w:left="5760" w:hanging="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sz w:val="32"/>
    </w:rPr>
  </w:style>
  <w:style w:type="character" w:customStyle="1" w:styleId="Heading2Char">
    <w:name w:val="Heading 2 Char"/>
    <w:basedOn w:val="DefaultParagraphFont"/>
    <w:link w:val="Heading2"/>
    <w:uiPriority w:val="9"/>
    <w:locked/>
    <w:rPr>
      <w:rFonts w:ascii="Arial" w:hAnsi="Arial"/>
      <w:b/>
      <w:sz w:val="24"/>
    </w:rPr>
  </w:style>
  <w:style w:type="character" w:customStyle="1" w:styleId="Heading3Char">
    <w:name w:val="Heading 3 Char"/>
    <w:basedOn w:val="DefaultParagraphFont"/>
    <w:link w:val="Heading3"/>
    <w:uiPriority w:val="9"/>
    <w:locked/>
    <w:rPr>
      <w:rFonts w:ascii="Arial" w:hAnsi="Arial"/>
      <w:b/>
      <w:sz w:val="24"/>
    </w:rPr>
  </w:style>
  <w:style w:type="character" w:customStyle="1" w:styleId="Heading4Char">
    <w:name w:val="Heading 4 Char"/>
    <w:basedOn w:val="DefaultParagraphFont"/>
    <w:link w:val="Heading4"/>
    <w:uiPriority w:val="9"/>
    <w:locked/>
    <w:rPr>
      <w:rFonts w:ascii="Arial" w:hAnsi="Arial"/>
      <w:b/>
      <w:sz w:val="24"/>
    </w:rPr>
  </w:style>
  <w:style w:type="character" w:customStyle="1" w:styleId="Heading5Char">
    <w:name w:val="Heading 5 Char"/>
    <w:basedOn w:val="DefaultParagraphFont"/>
    <w:link w:val="Heading5"/>
    <w:uiPriority w:val="9"/>
    <w:locked/>
    <w:rPr>
      <w:rFonts w:ascii="Arial" w:hAnsi="Arial"/>
      <w:b/>
      <w:sz w:val="24"/>
    </w:rPr>
  </w:style>
  <w:style w:type="character" w:customStyle="1" w:styleId="Heading6Char">
    <w:name w:val="Heading 6 Char"/>
    <w:aliases w:val="Paragraph2 Char,OutHeading 6 Char"/>
    <w:basedOn w:val="DefaultParagraphFont"/>
    <w:link w:val="Heading6"/>
    <w:uiPriority w:val="99"/>
    <w:locked/>
    <w:rPr>
      <w:b/>
      <w:bCs/>
      <w:sz w:val="22"/>
      <w:szCs w:val="22"/>
    </w:rPr>
  </w:style>
  <w:style w:type="character" w:customStyle="1" w:styleId="Heading7Char">
    <w:name w:val="Heading 7 Char"/>
    <w:aliases w:val="OutHeading 7 Char"/>
    <w:basedOn w:val="DefaultParagraphFont"/>
    <w:link w:val="Heading7"/>
    <w:uiPriority w:val="99"/>
    <w:locked/>
    <w:rPr>
      <w:sz w:val="24"/>
      <w:szCs w:val="24"/>
    </w:rPr>
  </w:style>
  <w:style w:type="character" w:customStyle="1" w:styleId="Heading8Char">
    <w:name w:val="Heading 8 Char"/>
    <w:aliases w:val="OutHeading 8 Char"/>
    <w:basedOn w:val="DefaultParagraphFont"/>
    <w:link w:val="Heading8"/>
    <w:uiPriority w:val="99"/>
    <w:locked/>
    <w:rPr>
      <w:i/>
      <w:iCs/>
      <w:sz w:val="24"/>
      <w:szCs w:val="24"/>
    </w:rPr>
  </w:style>
  <w:style w:type="character" w:customStyle="1" w:styleId="Heading9Char">
    <w:name w:val="Heading 9 Char"/>
    <w:aliases w:val="OutHeading 9 Char"/>
    <w:basedOn w:val="DefaultParagraphFont"/>
    <w:link w:val="Heading9"/>
    <w:uiPriority w:val="99"/>
    <w:locked/>
    <w:rPr>
      <w:rFonts w:ascii="Arial" w:hAnsi="Arial" w:cs="Arial"/>
      <w:sz w:val="22"/>
      <w:szCs w:val="22"/>
    </w:rPr>
  </w:style>
  <w:style w:type="paragraph" w:customStyle="1" w:styleId="t1">
    <w:name w:val="t1"/>
    <w:basedOn w:val="Normal"/>
    <w:uiPriority w:val="99"/>
    <w:rsid w:val="002F1A51"/>
    <w:pPr>
      <w:spacing w:before="120" w:after="120"/>
    </w:pPr>
  </w:style>
  <w:style w:type="paragraph" w:customStyle="1" w:styleId="TextHeading2">
    <w:name w:val="Text Heading 2"/>
    <w:link w:val="TextHeading2Char"/>
    <w:rsid w:val="00900F19"/>
    <w:pPr>
      <w:spacing w:before="120" w:after="120" w:line="240" w:lineRule="auto"/>
      <w:jc w:val="both"/>
    </w:pPr>
    <w:rPr>
      <w:sz w:val="24"/>
    </w:rPr>
  </w:style>
  <w:style w:type="paragraph" w:customStyle="1" w:styleId="TextHeading3">
    <w:name w:val="Text Heading 3"/>
    <w:link w:val="TextHeading3Char"/>
    <w:rsid w:val="00900F19"/>
    <w:pPr>
      <w:spacing w:before="120" w:after="120" w:line="240" w:lineRule="auto"/>
      <w:ind w:left="720" w:right="720"/>
      <w:jc w:val="both"/>
    </w:pPr>
    <w:rPr>
      <w:sz w:val="24"/>
    </w:rPr>
  </w:style>
  <w:style w:type="paragraph" w:customStyle="1" w:styleId="TextHeading4">
    <w:name w:val="Text Heading 4"/>
    <w:rsid w:val="00900F19"/>
    <w:pPr>
      <w:spacing w:before="120" w:after="120" w:line="240" w:lineRule="auto"/>
      <w:ind w:left="1440" w:right="1440"/>
      <w:jc w:val="both"/>
    </w:pPr>
    <w:rPr>
      <w:sz w:val="24"/>
    </w:rPr>
  </w:style>
  <w:style w:type="paragraph" w:customStyle="1" w:styleId="TextHeading5">
    <w:name w:val="Text Heading 5"/>
    <w:rsid w:val="00900F19"/>
    <w:pPr>
      <w:spacing w:before="120" w:after="120" w:line="240" w:lineRule="auto"/>
      <w:ind w:left="2160" w:right="2160"/>
      <w:jc w:val="both"/>
    </w:pPr>
    <w:rPr>
      <w:sz w:val="24"/>
    </w:rPr>
  </w:style>
  <w:style w:type="paragraph" w:styleId="Title">
    <w:name w:val="Title"/>
    <w:basedOn w:val="Normal"/>
    <w:next w:val="Normal"/>
    <w:link w:val="TitleChar"/>
    <w:qFormat/>
    <w:rsid w:val="00900F19"/>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rPr>
  </w:style>
  <w:style w:type="paragraph" w:customStyle="1" w:styleId="TitleDocument">
    <w:name w:val="Title Document"/>
    <w:rsid w:val="00900F19"/>
    <w:pPr>
      <w:spacing w:after="0" w:line="400" w:lineRule="exact"/>
      <w:jc w:val="center"/>
    </w:pPr>
    <w:rPr>
      <w:rFonts w:ascii="Arial" w:hAnsi="Arial"/>
      <w:b/>
      <w:sz w:val="36"/>
    </w:rPr>
  </w:style>
  <w:style w:type="paragraph" w:customStyle="1" w:styleId="TitleDocumentCenter">
    <w:name w:val="Title Document Center"/>
    <w:next w:val="TextHeading2"/>
    <w:rsid w:val="00900F19"/>
    <w:pPr>
      <w:spacing w:before="120" w:after="0" w:line="400" w:lineRule="atLeast"/>
      <w:jc w:val="center"/>
    </w:pPr>
    <w:rPr>
      <w:rFonts w:ascii="Arial" w:hAnsi="Arial"/>
      <w:b/>
      <w:noProof/>
      <w:sz w:val="36"/>
    </w:rPr>
  </w:style>
  <w:style w:type="paragraph" w:customStyle="1" w:styleId="TitlePage">
    <w:name w:val="Title Page"/>
    <w:rsid w:val="00900F19"/>
    <w:pPr>
      <w:keepNext/>
      <w:keepLines/>
      <w:spacing w:after="480" w:line="400" w:lineRule="exact"/>
      <w:jc w:val="center"/>
    </w:pPr>
    <w:rPr>
      <w:rFonts w:ascii="Arial" w:hAnsi="Arial"/>
      <w:b/>
      <w:sz w:val="36"/>
    </w:rPr>
  </w:style>
  <w:style w:type="paragraph" w:styleId="TOC1">
    <w:name w:val="toc 1"/>
    <w:next w:val="Normal"/>
    <w:uiPriority w:val="39"/>
    <w:rsid w:val="00900F19"/>
    <w:pPr>
      <w:keepNext/>
      <w:tabs>
        <w:tab w:val="left" w:pos="2520"/>
        <w:tab w:val="right" w:leader="dot" w:pos="8640"/>
      </w:tabs>
      <w:spacing w:before="360" w:after="60" w:line="240" w:lineRule="auto"/>
      <w:ind w:left="2520" w:right="720" w:hanging="2520"/>
    </w:pPr>
    <w:rPr>
      <w:rFonts w:ascii="Arial" w:hAnsi="Arial"/>
      <w:b/>
      <w:sz w:val="24"/>
    </w:rPr>
  </w:style>
  <w:style w:type="paragraph" w:styleId="TOC2">
    <w:name w:val="toc 2"/>
    <w:next w:val="Normal"/>
    <w:uiPriority w:val="39"/>
    <w:rsid w:val="00900F19"/>
    <w:pPr>
      <w:tabs>
        <w:tab w:val="left" w:pos="2520"/>
        <w:tab w:val="right" w:leader="dot" w:pos="8640"/>
      </w:tabs>
      <w:spacing w:after="0" w:line="240" w:lineRule="auto"/>
      <w:ind w:left="2520" w:right="720" w:hanging="2520"/>
    </w:pPr>
    <w:rPr>
      <w:sz w:val="24"/>
    </w:rPr>
  </w:style>
  <w:style w:type="paragraph" w:styleId="Header">
    <w:name w:val="header"/>
    <w:basedOn w:val="Normal"/>
    <w:link w:val="HeaderChar"/>
    <w:uiPriority w:val="99"/>
    <w:rsid w:val="00FF0244"/>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FF0244"/>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FF0244"/>
    <w:rPr>
      <w:rFonts w:cs="Times New Roman"/>
    </w:rPr>
  </w:style>
  <w:style w:type="paragraph" w:customStyle="1" w:styleId="DocumentTitle">
    <w:name w:val="Document Title"/>
    <w:next w:val="TextHeading2"/>
    <w:rsid w:val="00900F19"/>
    <w:pPr>
      <w:keepNext/>
      <w:keepLines/>
      <w:numPr>
        <w:numId w:val="2"/>
      </w:numPr>
      <w:spacing w:after="480" w:line="400" w:lineRule="exact"/>
      <w:jc w:val="center"/>
      <w:outlineLvl w:val="0"/>
    </w:pPr>
    <w:rPr>
      <w:rFonts w:ascii="Arial" w:hAnsi="Arial"/>
      <w:b/>
      <w:sz w:val="36"/>
    </w:rPr>
  </w:style>
  <w:style w:type="paragraph" w:customStyle="1" w:styleId="DocumentTOC">
    <w:name w:val="Document TOC"/>
    <w:next w:val="TextHeading2"/>
    <w:rsid w:val="00900F19"/>
    <w:pPr>
      <w:keepNext/>
      <w:keepLines/>
      <w:spacing w:after="480" w:line="400" w:lineRule="exact"/>
      <w:jc w:val="center"/>
    </w:pPr>
    <w:rPr>
      <w:rFonts w:ascii="Arial" w:hAnsi="Arial"/>
      <w:b/>
      <w:sz w:val="36"/>
    </w:rPr>
  </w:style>
  <w:style w:type="paragraph" w:customStyle="1" w:styleId="Heading1Unnumbered">
    <w:name w:val="Heading 1 Unnumbered"/>
    <w:basedOn w:val="Heading1"/>
    <w:rsid w:val="00900F19"/>
    <w:pPr>
      <w:numPr>
        <w:ilvl w:val="0"/>
        <w:numId w:val="0"/>
      </w:numPr>
    </w:pPr>
  </w:style>
  <w:style w:type="paragraph" w:customStyle="1" w:styleId="Heading2Unnumbered">
    <w:name w:val="Heading 2 Unnumbered"/>
    <w:basedOn w:val="Heading2"/>
    <w:rsid w:val="00900F19"/>
    <w:pPr>
      <w:numPr>
        <w:ilvl w:val="0"/>
        <w:numId w:val="0"/>
      </w:numPr>
    </w:pPr>
  </w:style>
  <w:style w:type="paragraph" w:customStyle="1" w:styleId="PortfolioSection">
    <w:name w:val="Portfolio Section"/>
    <w:next w:val="TextHeading2"/>
    <w:rsid w:val="00900F1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900F19"/>
    <w:pPr>
      <w:pBdr>
        <w:top w:val="single" w:sz="12" w:space="11" w:color="FFCC00"/>
        <w:bottom w:val="single" w:sz="12" w:space="11" w:color="FFCC00"/>
      </w:pBdr>
      <w:spacing w:before="2880" w:after="0" w:line="240" w:lineRule="atLeast"/>
      <w:jc w:val="center"/>
    </w:pPr>
    <w:rPr>
      <w:rFonts w:ascii="Arial" w:hAnsi="Arial"/>
      <w:b/>
      <w:bCs/>
      <w:sz w:val="48"/>
    </w:rPr>
  </w:style>
  <w:style w:type="paragraph" w:styleId="TOC3">
    <w:name w:val="toc 3"/>
    <w:basedOn w:val="Normal"/>
    <w:next w:val="Normal"/>
    <w:autoRedefine/>
    <w:uiPriority w:val="99"/>
    <w:semiHidden/>
    <w:rsid w:val="002F1A51"/>
    <w:pPr>
      <w:ind w:left="480"/>
    </w:pPr>
  </w:style>
  <w:style w:type="paragraph" w:styleId="DocumentMap">
    <w:name w:val="Document Map"/>
    <w:basedOn w:val="Normal"/>
    <w:link w:val="DocumentMapChar"/>
    <w:semiHidden/>
    <w:rsid w:val="00900F19"/>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character" w:styleId="Hyperlink">
    <w:name w:val="Hyperlink"/>
    <w:basedOn w:val="DefaultParagraphFont"/>
    <w:uiPriority w:val="99"/>
    <w:rsid w:val="002F1A51"/>
    <w:rPr>
      <w:rFonts w:cs="Times New Roman"/>
      <w:color w:val="0000FF"/>
      <w:u w:val="single"/>
    </w:rPr>
  </w:style>
  <w:style w:type="character" w:customStyle="1" w:styleId="TextHeading2Char">
    <w:name w:val="Text Heading 2 Char"/>
    <w:link w:val="TextHeading2"/>
    <w:locked/>
    <w:rsid w:val="0036593D"/>
    <w:rPr>
      <w:sz w:val="24"/>
    </w:rPr>
  </w:style>
  <w:style w:type="character" w:styleId="CommentReference">
    <w:name w:val="annotation reference"/>
    <w:basedOn w:val="DefaultParagraphFont"/>
    <w:uiPriority w:val="99"/>
    <w:semiHidden/>
    <w:rsid w:val="007117EB"/>
    <w:rPr>
      <w:rFonts w:cs="Times New Roman"/>
      <w:sz w:val="16"/>
      <w:szCs w:val="16"/>
    </w:rPr>
  </w:style>
  <w:style w:type="paragraph" w:styleId="CommentText">
    <w:name w:val="annotation text"/>
    <w:basedOn w:val="Normal"/>
    <w:next w:val="DocumentTitle"/>
    <w:link w:val="CommentTextChar"/>
    <w:uiPriority w:val="99"/>
    <w:rsid w:val="007117EB"/>
    <w:rPr>
      <w:sz w:val="20"/>
      <w:szCs w:val="20"/>
    </w:rPr>
  </w:style>
  <w:style w:type="character" w:customStyle="1" w:styleId="CommentTextChar">
    <w:name w:val="Comment Text Char"/>
    <w:basedOn w:val="DefaultParagraphFont"/>
    <w:link w:val="CommentText"/>
    <w:uiPriority w:val="99"/>
    <w:locked/>
    <w:rsid w:val="007117EB"/>
    <w:rPr>
      <w:rFonts w:cs="Times New Roman"/>
      <w:sz w:val="20"/>
      <w:szCs w:val="20"/>
    </w:rPr>
  </w:style>
  <w:style w:type="paragraph" w:styleId="CommentSubject">
    <w:name w:val="annotation subject"/>
    <w:basedOn w:val="DocumentTitle"/>
    <w:next w:val="DocumentTitle"/>
    <w:link w:val="CommentSubjectChar"/>
    <w:uiPriority w:val="99"/>
    <w:semiHidden/>
    <w:rsid w:val="007117EB"/>
    <w:pPr>
      <w:keepNext w:val="0"/>
      <w:keepLines w:val="0"/>
      <w:numPr>
        <w:numId w:val="0"/>
      </w:numPr>
      <w:spacing w:after="0" w:line="240" w:lineRule="auto"/>
      <w:jc w:val="left"/>
      <w:outlineLvl w:val="9"/>
    </w:pPr>
    <w:rPr>
      <w:rFonts w:ascii="Times New Roman" w:hAnsi="Times New Roman"/>
      <w:bCs/>
      <w:sz w:val="20"/>
    </w:rPr>
  </w:style>
  <w:style w:type="character" w:customStyle="1" w:styleId="CommentSubjectChar">
    <w:name w:val="Comment Subject Char"/>
    <w:link w:val="CommentSubject"/>
    <w:uiPriority w:val="99"/>
    <w:semiHidden/>
    <w:locked/>
    <w:rsid w:val="007117EB"/>
    <w:rPr>
      <w:rFonts w:cs="Times New Roman"/>
      <w:b/>
      <w:bCs/>
      <w:sz w:val="20"/>
      <w:szCs w:val="20"/>
    </w:rPr>
  </w:style>
  <w:style w:type="paragraph" w:styleId="BalloonText">
    <w:name w:val="Balloon Text"/>
    <w:basedOn w:val="Normal"/>
    <w:next w:val="PortfolioSection"/>
    <w:link w:val="BalloonTextChar"/>
    <w:uiPriority w:val="99"/>
    <w:semiHidden/>
    <w:rsid w:val="007117EB"/>
    <w:rPr>
      <w:sz w:val="16"/>
      <w:szCs w:val="16"/>
    </w:rPr>
  </w:style>
  <w:style w:type="character" w:customStyle="1" w:styleId="BalloonTextChar">
    <w:name w:val="Balloon Text Char"/>
    <w:basedOn w:val="DefaultParagraphFont"/>
    <w:link w:val="BalloonText"/>
    <w:uiPriority w:val="99"/>
    <w:semiHidden/>
    <w:locked/>
    <w:rsid w:val="007117EB"/>
    <w:rPr>
      <w:rFonts w:ascii="Times New Roman" w:hAnsi="Times New Roman" w:cs="Times New Roman"/>
      <w:sz w:val="16"/>
      <w:szCs w:val="16"/>
    </w:rPr>
  </w:style>
  <w:style w:type="character" w:styleId="FollowedHyperlink">
    <w:name w:val="FollowedHyperlink"/>
    <w:basedOn w:val="DefaultParagraphFont"/>
    <w:uiPriority w:val="99"/>
    <w:semiHidden/>
    <w:rsid w:val="00EC3A1F"/>
    <w:rPr>
      <w:rFonts w:cs="Times New Roman"/>
      <w:color w:val="800080"/>
      <w:u w:val="single"/>
    </w:rPr>
  </w:style>
  <w:style w:type="character" w:customStyle="1" w:styleId="TextHeading3Char">
    <w:name w:val="Text Heading 3 Char"/>
    <w:link w:val="TextHeading3"/>
    <w:locked/>
    <w:rsid w:val="00B40C14"/>
    <w:rPr>
      <w:sz w:val="24"/>
    </w:rPr>
  </w:style>
  <w:style w:type="paragraph" w:customStyle="1" w:styleId="Level1Text">
    <w:name w:val="Level 1 Text"/>
    <w:basedOn w:val="Normal"/>
    <w:next w:val="Header"/>
    <w:uiPriority w:val="99"/>
    <w:rsid w:val="009A0409"/>
    <w:pPr>
      <w:spacing w:before="120" w:after="120"/>
      <w:jc w:val="both"/>
    </w:pPr>
  </w:style>
  <w:style w:type="table" w:styleId="TableGrid">
    <w:name w:val="Table Grid"/>
    <w:basedOn w:val="TableNormal"/>
    <w:uiPriority w:val="99"/>
    <w:locked/>
    <w:rsid w:val="004307F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Heading2CharChar">
    <w:name w:val="Text Heading 2 Char Char"/>
    <w:basedOn w:val="DefaultParagraphFont"/>
    <w:uiPriority w:val="99"/>
    <w:locked/>
    <w:rsid w:val="00A60B4A"/>
    <w:rPr>
      <w:rFonts w:cs="Times New Roman"/>
      <w:sz w:val="24"/>
      <w:szCs w:val="24"/>
      <w:lang w:val="en-US" w:eastAsia="en-US"/>
    </w:rPr>
  </w:style>
  <w:style w:type="character" w:customStyle="1" w:styleId="TextHeading2CharChar1">
    <w:name w:val="Text Heading 2 Char Char1"/>
    <w:basedOn w:val="DefaultParagraphFont"/>
    <w:uiPriority w:val="99"/>
    <w:locked/>
    <w:rsid w:val="002C39D0"/>
    <w:rPr>
      <w:rFonts w:cs="Times New Roman"/>
      <w:sz w:val="24"/>
      <w:szCs w:val="24"/>
      <w:lang w:val="en-US" w:eastAsia="en-US"/>
    </w:rPr>
  </w:style>
  <w:style w:type="paragraph" w:customStyle="1" w:styleId="Level2Text">
    <w:name w:val="Level 2 Text"/>
    <w:basedOn w:val="Normal"/>
    <w:rsid w:val="006777E8"/>
    <w:pPr>
      <w:spacing w:before="120" w:after="120"/>
      <w:ind w:left="720" w:right="720"/>
      <w:jc w:val="both"/>
    </w:pPr>
  </w:style>
  <w:style w:type="paragraph" w:styleId="ListParagraph">
    <w:name w:val="List Paragraph"/>
    <w:basedOn w:val="Normal"/>
    <w:uiPriority w:val="34"/>
    <w:qFormat/>
    <w:rsid w:val="000C1EAE"/>
    <w:pPr>
      <w:ind w:left="720"/>
      <w:contextualSpacing/>
    </w:pPr>
  </w:style>
  <w:style w:type="character" w:customStyle="1" w:styleId="PortfolioHeading">
    <w:name w:val="Portfolio Heading"/>
    <w:uiPriority w:val="1"/>
    <w:qFormat/>
    <w:rsid w:val="008114E8"/>
    <w:rPr>
      <w:rFonts w:ascii="Arial" w:hAnsi="Arial"/>
      <w:b/>
    </w:rPr>
  </w:style>
  <w:style w:type="paragraph" w:styleId="TOC4">
    <w:name w:val="toc 4"/>
    <w:basedOn w:val="Normal"/>
    <w:next w:val="Normal"/>
    <w:autoRedefine/>
    <w:locked/>
    <w:rsid w:val="00DC6CB6"/>
    <w:pPr>
      <w:spacing w:after="100"/>
      <w:ind w:left="720"/>
    </w:pPr>
  </w:style>
  <w:style w:type="paragraph" w:styleId="TOC5">
    <w:name w:val="toc 5"/>
    <w:basedOn w:val="Normal"/>
    <w:next w:val="Normal"/>
    <w:autoRedefine/>
    <w:locked/>
    <w:rsid w:val="00DC6CB6"/>
    <w:pPr>
      <w:spacing w:after="100"/>
      <w:ind w:left="960"/>
    </w:pPr>
  </w:style>
  <w:style w:type="paragraph" w:styleId="TOC6">
    <w:name w:val="toc 6"/>
    <w:basedOn w:val="Normal"/>
    <w:next w:val="Normal"/>
    <w:autoRedefine/>
    <w:locked/>
    <w:rsid w:val="00DC6CB6"/>
    <w:pPr>
      <w:spacing w:after="100"/>
      <w:ind w:left="1200"/>
    </w:pPr>
  </w:style>
  <w:style w:type="paragraph" w:styleId="TOC7">
    <w:name w:val="toc 7"/>
    <w:basedOn w:val="Normal"/>
    <w:next w:val="Normal"/>
    <w:autoRedefine/>
    <w:locked/>
    <w:rsid w:val="00DC6CB6"/>
    <w:pPr>
      <w:spacing w:after="100"/>
      <w:ind w:left="1440"/>
    </w:pPr>
  </w:style>
  <w:style w:type="paragraph" w:styleId="TOC8">
    <w:name w:val="toc 8"/>
    <w:basedOn w:val="Normal"/>
    <w:next w:val="Normal"/>
    <w:autoRedefine/>
    <w:locked/>
    <w:rsid w:val="00DC6CB6"/>
    <w:pPr>
      <w:spacing w:after="100"/>
      <w:ind w:left="1680"/>
    </w:pPr>
  </w:style>
  <w:style w:type="paragraph" w:styleId="TOC9">
    <w:name w:val="toc 9"/>
    <w:basedOn w:val="Normal"/>
    <w:next w:val="Normal"/>
    <w:autoRedefine/>
    <w:locked/>
    <w:rsid w:val="00DC6CB6"/>
    <w:pPr>
      <w:spacing w:after="100"/>
      <w:ind w:left="1920"/>
    </w:pPr>
  </w:style>
  <w:style w:type="paragraph" w:styleId="NormalWeb">
    <w:name w:val="Normal (Web)"/>
    <w:basedOn w:val="Normal"/>
    <w:uiPriority w:val="99"/>
    <w:semiHidden/>
    <w:unhideWhenUsed/>
    <w:rsid w:val="008407D4"/>
    <w:pPr>
      <w:spacing w:before="100" w:beforeAutospacing="1" w:after="100" w:afterAutospacing="1"/>
    </w:pPr>
  </w:style>
  <w:style w:type="character" w:styleId="Strong">
    <w:name w:val="Strong"/>
    <w:basedOn w:val="DefaultParagraphFont"/>
    <w:uiPriority w:val="22"/>
    <w:qFormat/>
    <w:locked/>
    <w:rsid w:val="00236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5059">
      <w:bodyDiv w:val="1"/>
      <w:marLeft w:val="0"/>
      <w:marRight w:val="0"/>
      <w:marTop w:val="0"/>
      <w:marBottom w:val="0"/>
      <w:divBdr>
        <w:top w:val="none" w:sz="0" w:space="0" w:color="auto"/>
        <w:left w:val="none" w:sz="0" w:space="0" w:color="auto"/>
        <w:bottom w:val="none" w:sz="0" w:space="0" w:color="auto"/>
        <w:right w:val="none" w:sz="0" w:space="0" w:color="auto"/>
      </w:divBdr>
    </w:div>
    <w:div w:id="825167377">
      <w:bodyDiv w:val="1"/>
      <w:marLeft w:val="0"/>
      <w:marRight w:val="0"/>
      <w:marTop w:val="0"/>
      <w:marBottom w:val="0"/>
      <w:divBdr>
        <w:top w:val="none" w:sz="0" w:space="0" w:color="auto"/>
        <w:left w:val="none" w:sz="0" w:space="0" w:color="auto"/>
        <w:bottom w:val="none" w:sz="0" w:space="0" w:color="auto"/>
        <w:right w:val="none" w:sz="0" w:space="0" w:color="auto"/>
      </w:divBdr>
    </w:div>
    <w:div w:id="1264269666">
      <w:bodyDiv w:val="1"/>
      <w:marLeft w:val="0"/>
      <w:marRight w:val="0"/>
      <w:marTop w:val="0"/>
      <w:marBottom w:val="0"/>
      <w:divBdr>
        <w:top w:val="none" w:sz="0" w:space="0" w:color="auto"/>
        <w:left w:val="none" w:sz="0" w:space="0" w:color="auto"/>
        <w:bottom w:val="none" w:sz="0" w:space="0" w:color="auto"/>
        <w:right w:val="none" w:sz="0" w:space="0" w:color="auto"/>
      </w:divBdr>
    </w:div>
    <w:div w:id="1812481158">
      <w:bodyDiv w:val="1"/>
      <w:marLeft w:val="0"/>
      <w:marRight w:val="0"/>
      <w:marTop w:val="0"/>
      <w:marBottom w:val="0"/>
      <w:divBdr>
        <w:top w:val="none" w:sz="0" w:space="0" w:color="auto"/>
        <w:left w:val="none" w:sz="0" w:space="0" w:color="auto"/>
        <w:bottom w:val="none" w:sz="0" w:space="0" w:color="auto"/>
        <w:right w:val="none" w:sz="0" w:space="0" w:color="auto"/>
      </w:divBdr>
    </w:div>
    <w:div w:id="21143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wealthcounsel.com/WDAnnotation0005.aspx"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EFF40-C130-4830-AEFC-51E4CE4E1A1F}">
  <ds:schemaRefs>
    <ds:schemaRef ds:uri="http://schemas.openxmlformats.org/officeDocument/2006/bibliography"/>
  </ds:schemaRefs>
</ds:datastoreItem>
</file>

<file path=customXml/itemProps2.xml><?xml version="1.0" encoding="utf-8"?>
<ds:datastoreItem xmlns:ds="http://schemas.openxmlformats.org/officeDocument/2006/customXml" ds:itemID="{15C289DE-E882-4C8C-97F9-2B2998C04D0D}">
  <ds:schemaRefs>
    <ds:schemaRef ds:uri="http://schemas.openxmlformats.org/officeDocument/2006/bibliography"/>
  </ds:schemaRefs>
</ds:datastoreItem>
</file>

<file path=customXml/itemProps3.xml><?xml version="1.0" encoding="utf-8"?>
<ds:datastoreItem xmlns:ds="http://schemas.openxmlformats.org/officeDocument/2006/customXml" ds:itemID="{3FC77EFF-6801-4FFD-B931-9B296E26A18A}">
  <ds:schemaRefs>
    <ds:schemaRef ds:uri="http://schemas.openxmlformats.org/officeDocument/2006/bibliography"/>
  </ds:schemaRefs>
</ds:datastoreItem>
</file>

<file path=customXml/itemProps4.xml><?xml version="1.0" encoding="utf-8"?>
<ds:datastoreItem xmlns:ds="http://schemas.openxmlformats.org/officeDocument/2006/customXml" ds:itemID="{D34E3672-E479-BA4C-AB76-6D35E5ADC36F}">
  <ds:schemaRefs>
    <ds:schemaRef ds:uri="http://schemas.openxmlformats.org/officeDocument/2006/bibliography"/>
  </ds:schemaRefs>
</ds:datastoreItem>
</file>

<file path=customXml/itemProps5.xml><?xml version="1.0" encoding="utf-8"?>
<ds:datastoreItem xmlns:ds="http://schemas.openxmlformats.org/officeDocument/2006/customXml" ds:itemID="{E821528D-DB46-46E2-AD7B-5539AC14336B}">
  <ds:schemaRefs>
    <ds:schemaRef ds:uri="http://schemas.openxmlformats.org/officeDocument/2006/bibliography"/>
  </ds:schemaRefs>
</ds:datastoreItem>
</file>

<file path=customXml/itemProps6.xml><?xml version="1.0" encoding="utf-8"?>
<ds:datastoreItem xmlns:ds="http://schemas.openxmlformats.org/officeDocument/2006/customXml" ds:itemID="{23AB3B76-881D-4454-815B-D223D2FC6B4C}">
  <ds:schemaRefs>
    <ds:schemaRef ds:uri="http://schemas.openxmlformats.org/officeDocument/2006/bibliography"/>
  </ds:schemaRefs>
</ds:datastoreItem>
</file>

<file path=customXml/itemProps7.xml><?xml version="1.0" encoding="utf-8"?>
<ds:datastoreItem xmlns:ds="http://schemas.openxmlformats.org/officeDocument/2006/customXml" ds:itemID="{5C1E2E2C-D60B-4C63-AC34-E450212AF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WCStyles2</Template>
  <TotalTime>8</TotalTime>
  <Pages>60</Pages>
  <Words>24660</Words>
  <Characters>140566</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Irrevocable Trust Agreement</vt:lpstr>
    </vt:vector>
  </TitlesOfParts>
  <Company>WealthCounsel, LLC</Company>
  <LinksUpToDate>false</LinksUpToDate>
  <CharactersWithSpaces>164897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Irrevocable Trust Agreement</dc:title>
  <dc:creator>User</dc:creator>
  <cp:lastModifiedBy>Mark Pierce</cp:lastModifiedBy>
  <cp:revision>13</cp:revision>
  <dcterms:created xsi:type="dcterms:W3CDTF">2023-01-17T18:18:00Z</dcterms:created>
  <dcterms:modified xsi:type="dcterms:W3CDTF">2023-06-08T18:25:00Z</dcterms:modified>
</cp:coreProperties>
</file>